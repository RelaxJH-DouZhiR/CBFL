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47E9" w14:textId="77777777" w:rsidR="00811C80" w:rsidRPr="00E849DC" w:rsidRDefault="00811C80" w:rsidP="00811C80">
      <w:pPr>
        <w:pStyle w:val="ql-long-65221147"/>
        <w:spacing w:before="0" w:beforeAutospacing="0" w:after="0" w:afterAutospacing="0"/>
        <w:rPr>
          <w:rStyle w:val="ql-author-19231172"/>
          <w:b/>
          <w:sz w:val="22"/>
          <w:szCs w:val="22"/>
          <w:rPrChange w:id="0" w:author="王 浩仁" w:date="2021-06-08T09:04:00Z">
            <w:rPr>
              <w:rStyle w:val="ql-author-19231172"/>
              <w:rFonts w:asciiTheme="minorHAnsi" w:eastAsiaTheme="minorEastAsia" w:hAnsiTheme="minorHAnsi" w:cstheme="minorBidi"/>
              <w:b/>
              <w:color w:val="494949"/>
              <w:kern w:val="2"/>
              <w:sz w:val="22"/>
              <w:szCs w:val="22"/>
            </w:rPr>
          </w:rPrChange>
        </w:rPr>
      </w:pPr>
      <w:r w:rsidRPr="00E849DC">
        <w:rPr>
          <w:rStyle w:val="ql-author-19231172"/>
          <w:rFonts w:hint="eastAsia"/>
          <w:b/>
          <w:sz w:val="22"/>
          <w:szCs w:val="22"/>
          <w:rPrChange w:id="1" w:author="王 浩仁" w:date="2021-06-08T09:04:00Z">
            <w:rPr>
              <w:rStyle w:val="ql-author-19231172"/>
              <w:rFonts w:hint="eastAsia"/>
              <w:b/>
              <w:color w:val="494949"/>
              <w:sz w:val="22"/>
              <w:szCs w:val="22"/>
            </w:rPr>
          </w:rPrChange>
        </w:rPr>
        <w:t>摘要</w:t>
      </w:r>
    </w:p>
    <w:p w14:paraId="54EC7EEC" w14:textId="0EA6D085" w:rsidR="00811C80" w:rsidRPr="00E849DC" w:rsidDel="00D55657" w:rsidRDefault="00811C80" w:rsidP="00811C80">
      <w:pPr>
        <w:pStyle w:val="ql-long-65221147"/>
        <w:spacing w:before="0" w:beforeAutospacing="0" w:after="0" w:afterAutospacing="0"/>
        <w:rPr>
          <w:del w:id="2" w:author="王 浩仁" w:date="2021-06-09T17:42:00Z"/>
          <w:rStyle w:val="ql-author-65221147"/>
          <w:sz w:val="21"/>
          <w:szCs w:val="21"/>
          <w:rPrChange w:id="3" w:author="王 浩仁" w:date="2021-06-08T09:04:00Z">
            <w:rPr>
              <w:del w:id="4" w:author="王 浩仁" w:date="2021-06-09T17:42:00Z"/>
              <w:rStyle w:val="ql-author-65221147"/>
              <w:color w:val="494949"/>
              <w:sz w:val="21"/>
              <w:szCs w:val="21"/>
            </w:rPr>
          </w:rPrChange>
        </w:rPr>
      </w:pPr>
      <w:r w:rsidRPr="00E849DC">
        <w:rPr>
          <w:rStyle w:val="ql-author-19231172"/>
          <w:szCs w:val="21"/>
          <w:rPrChange w:id="5" w:author="王 浩仁" w:date="2021-06-08T09:04:00Z">
            <w:rPr>
              <w:rStyle w:val="ql-author-19231172"/>
              <w:color w:val="494949"/>
              <w:szCs w:val="21"/>
            </w:rPr>
          </w:rPrChange>
        </w:rPr>
        <w:t>软件缺陷定位</w:t>
      </w:r>
      <w:r w:rsidRPr="00E849DC">
        <w:rPr>
          <w:rStyle w:val="ql-author-65290468"/>
          <w:szCs w:val="21"/>
          <w:rPrChange w:id="6" w:author="王 浩仁" w:date="2021-06-08T09:04:00Z">
            <w:rPr>
              <w:rStyle w:val="ql-author-65290468"/>
              <w:color w:val="494949"/>
              <w:szCs w:val="21"/>
            </w:rPr>
          </w:rPrChange>
        </w:rPr>
        <w:t>通过</w:t>
      </w:r>
      <w:r w:rsidRPr="00E849DC">
        <w:rPr>
          <w:rStyle w:val="ql-author-19231172"/>
          <w:szCs w:val="21"/>
          <w:rPrChange w:id="7" w:author="王 浩仁" w:date="2021-06-08T09:04:00Z">
            <w:rPr>
              <w:rStyle w:val="ql-author-19231172"/>
              <w:color w:val="494949"/>
              <w:szCs w:val="21"/>
            </w:rPr>
          </w:rPrChange>
        </w:rPr>
        <w:t>定位程序中</w:t>
      </w:r>
      <w:r w:rsidRPr="00E849DC">
        <w:rPr>
          <w:rStyle w:val="ql-author-65290468"/>
          <w:szCs w:val="21"/>
          <w:rPrChange w:id="8" w:author="王 浩仁" w:date="2021-06-08T09:04:00Z">
            <w:rPr>
              <w:rStyle w:val="ql-author-65290468"/>
              <w:color w:val="494949"/>
              <w:szCs w:val="21"/>
            </w:rPr>
          </w:rPrChange>
        </w:rPr>
        <w:t>的</w:t>
      </w:r>
      <w:r w:rsidRPr="00E849DC">
        <w:rPr>
          <w:rStyle w:val="ql-author-19231172"/>
          <w:szCs w:val="21"/>
          <w:rPrChange w:id="9" w:author="王 浩仁" w:date="2021-06-08T09:04:00Z">
            <w:rPr>
              <w:rStyle w:val="ql-author-19231172"/>
              <w:color w:val="494949"/>
              <w:szCs w:val="21"/>
            </w:rPr>
          </w:rPrChange>
        </w:rPr>
        <w:t>缺陷</w:t>
      </w:r>
      <w:r w:rsidRPr="00E849DC">
        <w:rPr>
          <w:rStyle w:val="ql-author-65290468"/>
          <w:szCs w:val="21"/>
          <w:rPrChange w:id="10" w:author="王 浩仁" w:date="2021-06-08T09:04:00Z">
            <w:rPr>
              <w:rStyle w:val="ql-author-65290468"/>
              <w:color w:val="494949"/>
              <w:szCs w:val="21"/>
            </w:rPr>
          </w:rPrChange>
        </w:rPr>
        <w:t>所在</w:t>
      </w:r>
      <w:r w:rsidRPr="00E849DC">
        <w:rPr>
          <w:rStyle w:val="ql-author-19231172"/>
          <w:szCs w:val="21"/>
          <w:rPrChange w:id="11" w:author="王 浩仁" w:date="2021-06-08T09:04:00Z">
            <w:rPr>
              <w:rStyle w:val="ql-author-19231172"/>
              <w:color w:val="494949"/>
              <w:szCs w:val="21"/>
            </w:rPr>
          </w:rPrChange>
        </w:rPr>
        <w:t>位置</w:t>
      </w:r>
      <w:r w:rsidRPr="00E849DC">
        <w:rPr>
          <w:rStyle w:val="ql-author-65290468"/>
          <w:szCs w:val="21"/>
          <w:rPrChange w:id="12" w:author="王 浩仁" w:date="2021-06-08T09:04:00Z">
            <w:rPr>
              <w:rStyle w:val="ql-author-65290468"/>
              <w:color w:val="494949"/>
              <w:szCs w:val="21"/>
            </w:rPr>
          </w:rPrChange>
        </w:rPr>
        <w:t>为调试提供关键信息，从而提高软件调试和修复的效率，是一种重要的软件质量保障技术。在此前的研究中，</w:t>
      </w:r>
      <w:r w:rsidRPr="00E849DC">
        <w:rPr>
          <w:rStyle w:val="ql-author-19231172"/>
          <w:szCs w:val="21"/>
          <w:rPrChange w:id="13" w:author="王 浩仁" w:date="2021-06-08T09:04:00Z">
            <w:rPr>
              <w:rStyle w:val="ql-author-19231172"/>
              <w:color w:val="494949"/>
              <w:szCs w:val="21"/>
            </w:rPr>
          </w:rPrChange>
        </w:rPr>
        <w:t>基于频谱</w:t>
      </w:r>
      <w:r w:rsidRPr="00E849DC">
        <w:rPr>
          <w:rStyle w:val="ql-author-65290468"/>
          <w:szCs w:val="21"/>
          <w:rPrChange w:id="14" w:author="王 浩仁" w:date="2021-06-08T09:04:00Z">
            <w:rPr>
              <w:rStyle w:val="ql-author-65290468"/>
              <w:color w:val="494949"/>
              <w:szCs w:val="21"/>
            </w:rPr>
          </w:rPrChange>
        </w:rPr>
        <w:t>、</w:t>
      </w:r>
      <w:r w:rsidRPr="00E849DC">
        <w:rPr>
          <w:rStyle w:val="ql-author-19231172"/>
          <w:szCs w:val="21"/>
          <w:rPrChange w:id="15" w:author="王 浩仁" w:date="2021-06-08T09:04:00Z">
            <w:rPr>
              <w:rStyle w:val="ql-author-19231172"/>
              <w:color w:val="494949"/>
              <w:szCs w:val="21"/>
            </w:rPr>
          </w:rPrChange>
        </w:rPr>
        <w:t>变异</w:t>
      </w:r>
      <w:r w:rsidRPr="00E849DC">
        <w:rPr>
          <w:rStyle w:val="ql-author-65290468"/>
          <w:szCs w:val="21"/>
          <w:rPrChange w:id="16" w:author="王 浩仁" w:date="2021-06-08T09:04:00Z">
            <w:rPr>
              <w:rStyle w:val="ql-author-65290468"/>
              <w:color w:val="494949"/>
              <w:szCs w:val="21"/>
            </w:rPr>
          </w:rPrChange>
        </w:rPr>
        <w:t>和切片</w:t>
      </w:r>
      <w:r w:rsidRPr="00E849DC">
        <w:rPr>
          <w:rStyle w:val="ql-author-19231172"/>
          <w:szCs w:val="21"/>
          <w:rPrChange w:id="17" w:author="王 浩仁" w:date="2021-06-08T09:04:00Z">
            <w:rPr>
              <w:rStyle w:val="ql-author-19231172"/>
              <w:color w:val="494949"/>
              <w:szCs w:val="21"/>
            </w:rPr>
          </w:rPrChange>
        </w:rPr>
        <w:t>的软件缺陷定位方法</w:t>
      </w:r>
      <w:r w:rsidRPr="00E849DC">
        <w:rPr>
          <w:rStyle w:val="ql-author-65290468"/>
          <w:szCs w:val="21"/>
          <w:rPrChange w:id="18" w:author="王 浩仁" w:date="2021-06-08T09:04:00Z">
            <w:rPr>
              <w:rStyle w:val="ql-author-65290468"/>
              <w:color w:val="494949"/>
              <w:szCs w:val="21"/>
            </w:rPr>
          </w:rPrChange>
        </w:rPr>
        <w:t>已取得了较好的效果</w:t>
      </w:r>
      <w:r w:rsidRPr="00E849DC">
        <w:rPr>
          <w:rStyle w:val="ql-author-19231172"/>
          <w:szCs w:val="21"/>
          <w:rPrChange w:id="19" w:author="王 浩仁" w:date="2021-06-08T09:04:00Z">
            <w:rPr>
              <w:rStyle w:val="ql-author-19231172"/>
              <w:color w:val="494949"/>
              <w:szCs w:val="21"/>
            </w:rPr>
          </w:rPrChange>
        </w:rPr>
        <w:t>。然而</w:t>
      </w:r>
      <w:r w:rsidRPr="00E849DC">
        <w:rPr>
          <w:rStyle w:val="ql-author-65290468"/>
          <w:szCs w:val="21"/>
          <w:rPrChange w:id="20" w:author="王 浩仁" w:date="2021-06-08T09:04:00Z">
            <w:rPr>
              <w:rStyle w:val="ql-author-65290468"/>
              <w:color w:val="494949"/>
              <w:szCs w:val="21"/>
            </w:rPr>
          </w:rPrChange>
        </w:rPr>
        <w:t>，上述</w:t>
      </w:r>
      <w:r w:rsidRPr="00E849DC">
        <w:rPr>
          <w:rStyle w:val="ql-author-19231172"/>
          <w:szCs w:val="21"/>
          <w:rPrChange w:id="21" w:author="王 浩仁" w:date="2021-06-08T09:04:00Z">
            <w:rPr>
              <w:rStyle w:val="ql-author-19231172"/>
              <w:color w:val="494949"/>
              <w:szCs w:val="21"/>
            </w:rPr>
          </w:rPrChange>
        </w:rPr>
        <w:t>方法都</w:t>
      </w:r>
      <w:r w:rsidRPr="00E849DC">
        <w:rPr>
          <w:rStyle w:val="ql-author-65290468"/>
          <w:szCs w:val="21"/>
          <w:rPrChange w:id="22" w:author="王 浩仁" w:date="2021-06-08T09:04:00Z">
            <w:rPr>
              <w:rStyle w:val="ql-author-65290468"/>
              <w:color w:val="494949"/>
              <w:szCs w:val="21"/>
            </w:rPr>
          </w:rPrChange>
        </w:rPr>
        <w:t>存在</w:t>
      </w:r>
      <w:r w:rsidRPr="00E849DC">
        <w:rPr>
          <w:rStyle w:val="ql-author-19231172"/>
          <w:szCs w:val="21"/>
          <w:rPrChange w:id="23" w:author="王 浩仁" w:date="2021-06-08T09:04:00Z">
            <w:rPr>
              <w:rStyle w:val="ql-author-19231172"/>
              <w:color w:val="494949"/>
              <w:szCs w:val="21"/>
            </w:rPr>
          </w:rPrChange>
        </w:rPr>
        <w:t>大量语句</w:t>
      </w:r>
      <w:r w:rsidRPr="00E849DC">
        <w:rPr>
          <w:rStyle w:val="ql-author-65290468"/>
          <w:szCs w:val="21"/>
          <w:rPrChange w:id="24" w:author="王 浩仁" w:date="2021-06-08T09:04:00Z">
            <w:rPr>
              <w:rStyle w:val="ql-author-65290468"/>
              <w:color w:val="494949"/>
              <w:szCs w:val="21"/>
            </w:rPr>
          </w:rPrChange>
        </w:rPr>
        <w:t>可疑度相同的问题，需要测试人员人工确认，影响缺陷定位的效率和精确度。</w:t>
      </w:r>
      <w:r w:rsidRPr="00E849DC">
        <w:rPr>
          <w:rStyle w:val="ql-author-19231172"/>
          <w:szCs w:val="21"/>
          <w:rPrChange w:id="25" w:author="王 浩仁" w:date="2021-06-08T09:04:00Z">
            <w:rPr>
              <w:rStyle w:val="ql-author-19231172"/>
              <w:color w:val="494949"/>
              <w:szCs w:val="21"/>
            </w:rPr>
          </w:rPrChange>
        </w:rPr>
        <w:t>例如：使用</w:t>
      </w:r>
      <w:proofErr w:type="spellStart"/>
      <w:r w:rsidRPr="00E849DC">
        <w:rPr>
          <w:rStyle w:val="ql-author-19231172"/>
          <w:szCs w:val="21"/>
          <w:rPrChange w:id="26" w:author="王 浩仁" w:date="2021-06-08T09:04:00Z">
            <w:rPr>
              <w:rStyle w:val="ql-author-19231172"/>
              <w:color w:val="494949"/>
              <w:szCs w:val="21"/>
            </w:rPr>
          </w:rPrChange>
        </w:rPr>
        <w:t>Ochiai</w:t>
      </w:r>
      <w:proofErr w:type="spellEnd"/>
      <w:r w:rsidRPr="00E849DC">
        <w:rPr>
          <w:rStyle w:val="ql-author-19231172"/>
          <w:szCs w:val="21"/>
          <w:rPrChange w:id="27" w:author="王 浩仁" w:date="2021-06-08T09:04:00Z">
            <w:rPr>
              <w:rStyle w:val="ql-author-19231172"/>
              <w:color w:val="494949"/>
              <w:szCs w:val="21"/>
            </w:rPr>
          </w:rPrChange>
        </w:rPr>
        <w:t>和</w:t>
      </w:r>
      <w:proofErr w:type="spellStart"/>
      <w:r w:rsidRPr="00E849DC">
        <w:rPr>
          <w:rStyle w:val="ql-author-19231172"/>
          <w:szCs w:val="21"/>
          <w:rPrChange w:id="28" w:author="王 浩仁" w:date="2021-06-08T09:04:00Z">
            <w:rPr>
              <w:rStyle w:val="ql-author-19231172"/>
              <w:color w:val="494949"/>
              <w:szCs w:val="21"/>
            </w:rPr>
          </w:rPrChange>
        </w:rPr>
        <w:t>DStar</w:t>
      </w:r>
      <w:proofErr w:type="spellEnd"/>
      <w:r w:rsidRPr="00E849DC">
        <w:rPr>
          <w:rStyle w:val="ql-author-19231172"/>
          <w:szCs w:val="21"/>
          <w:rPrChange w:id="29" w:author="王 浩仁" w:date="2021-06-08T09:04:00Z">
            <w:rPr>
              <w:rStyle w:val="ql-author-19231172"/>
              <w:color w:val="494949"/>
              <w:szCs w:val="21"/>
            </w:rPr>
          </w:rPrChange>
        </w:rPr>
        <w:t>方法对</w:t>
      </w:r>
      <w:r w:rsidRPr="00E849DC">
        <w:rPr>
          <w:rStyle w:val="ql-author-65290468"/>
          <w:szCs w:val="21"/>
          <w:rPrChange w:id="30" w:author="王 浩仁" w:date="2021-06-08T09:04:00Z">
            <w:rPr>
              <w:rStyle w:val="ql-author-65290468"/>
              <w:color w:val="494949"/>
              <w:szCs w:val="21"/>
            </w:rPr>
          </w:rPrChange>
        </w:rPr>
        <w:t>Defects4J 中</w:t>
      </w:r>
      <w:r w:rsidR="008E7102" w:rsidRPr="00E849DC">
        <w:rPr>
          <w:rStyle w:val="ql-author-65290468"/>
          <w:szCs w:val="21"/>
          <w:rPrChange w:id="31" w:author="王 浩仁" w:date="2021-06-08T09:04:00Z">
            <w:rPr>
              <w:rStyle w:val="ql-author-65290468"/>
              <w:color w:val="494949"/>
              <w:szCs w:val="21"/>
            </w:rPr>
          </w:rPrChange>
        </w:rPr>
        <w:t>6</w:t>
      </w:r>
      <w:r w:rsidRPr="00E849DC">
        <w:rPr>
          <w:rStyle w:val="ql-author-65290468"/>
          <w:szCs w:val="21"/>
          <w:rPrChange w:id="32" w:author="王 浩仁" w:date="2021-06-08T09:04:00Z">
            <w:rPr>
              <w:rStyle w:val="ql-author-65290468"/>
              <w:color w:val="494949"/>
              <w:szCs w:val="21"/>
            </w:rPr>
          </w:rPrChange>
        </w:rPr>
        <w:t>个项目的395个存在缺陷的版本</w:t>
      </w:r>
      <w:r w:rsidRPr="00E849DC">
        <w:rPr>
          <w:rStyle w:val="ql-author-19231172"/>
          <w:szCs w:val="21"/>
          <w:rPrChange w:id="33" w:author="王 浩仁" w:date="2021-06-08T09:04:00Z">
            <w:rPr>
              <w:rStyle w:val="ql-author-19231172"/>
              <w:color w:val="494949"/>
              <w:szCs w:val="21"/>
            </w:rPr>
          </w:rPrChange>
        </w:rPr>
        <w:t>进行缺陷定位，</w:t>
      </w:r>
      <w:r w:rsidRPr="00E849DC">
        <w:rPr>
          <w:rStyle w:val="ql-author-65290468"/>
          <w:szCs w:val="21"/>
          <w:rPrChange w:id="34" w:author="王 浩仁" w:date="2021-06-08T09:04:00Z">
            <w:rPr>
              <w:rStyle w:val="ql-author-65290468"/>
              <w:color w:val="494949"/>
              <w:szCs w:val="21"/>
            </w:rPr>
          </w:rPrChange>
        </w:rPr>
        <w:t>都有近70%的版本存在多条语句可疑度</w:t>
      </w:r>
      <w:r w:rsidRPr="00E849DC">
        <w:rPr>
          <w:rStyle w:val="ql-author-19231172"/>
          <w:szCs w:val="21"/>
          <w:rPrChange w:id="35" w:author="王 浩仁" w:date="2021-06-08T09:04:00Z">
            <w:rPr>
              <w:rStyle w:val="ql-author-19231172"/>
              <w:color w:val="494949"/>
              <w:szCs w:val="21"/>
            </w:rPr>
          </w:rPrChange>
        </w:rPr>
        <w:t>并列排名第1。针对上</w:t>
      </w:r>
      <w:r w:rsidRPr="00E849DC">
        <w:rPr>
          <w:rStyle w:val="ql-author-65290468"/>
          <w:szCs w:val="21"/>
          <w:rPrChange w:id="36" w:author="王 浩仁" w:date="2021-06-08T09:04:00Z">
            <w:rPr>
              <w:rStyle w:val="ql-author-65290468"/>
              <w:color w:val="494949"/>
              <w:szCs w:val="21"/>
            </w:rPr>
          </w:rPrChange>
        </w:rPr>
        <w:t>述</w:t>
      </w:r>
      <w:r w:rsidRPr="00E849DC">
        <w:rPr>
          <w:rStyle w:val="ql-author-19231172"/>
          <w:szCs w:val="21"/>
          <w:rPrChange w:id="37" w:author="王 浩仁" w:date="2021-06-08T09:04:00Z">
            <w:rPr>
              <w:rStyle w:val="ql-author-19231172"/>
              <w:color w:val="494949"/>
              <w:szCs w:val="21"/>
            </w:rPr>
          </w:rPrChange>
        </w:rPr>
        <w:t>问题</w:t>
      </w:r>
      <w:r w:rsidRPr="00E849DC">
        <w:rPr>
          <w:rStyle w:val="ql-author-65290468"/>
          <w:szCs w:val="21"/>
          <w:rPrChange w:id="38" w:author="王 浩仁" w:date="2021-06-08T09:04:00Z">
            <w:rPr>
              <w:rStyle w:val="ql-author-65290468"/>
              <w:color w:val="494949"/>
              <w:szCs w:val="21"/>
            </w:rPr>
          </w:rPrChange>
        </w:rPr>
        <w:t>，本文提出了一种通过语句复杂</w:t>
      </w:r>
      <w:proofErr w:type="gramStart"/>
      <w:r w:rsidRPr="00E849DC">
        <w:rPr>
          <w:rStyle w:val="ql-author-65290468"/>
          <w:szCs w:val="21"/>
          <w:rPrChange w:id="39" w:author="王 浩仁" w:date="2021-06-08T09:04:00Z">
            <w:rPr>
              <w:rStyle w:val="ql-author-65290468"/>
              <w:color w:val="494949"/>
              <w:szCs w:val="21"/>
            </w:rPr>
          </w:rPrChange>
        </w:rPr>
        <w:t>度分析</w:t>
      </w:r>
      <w:proofErr w:type="gramEnd"/>
      <w:r w:rsidRPr="00E849DC">
        <w:rPr>
          <w:rStyle w:val="ql-author-65290468"/>
          <w:szCs w:val="21"/>
          <w:rPrChange w:id="40" w:author="王 浩仁" w:date="2021-06-08T09:04:00Z">
            <w:rPr>
              <w:rStyle w:val="ql-author-65290468"/>
              <w:color w:val="494949"/>
              <w:szCs w:val="21"/>
            </w:rPr>
          </w:rPrChange>
        </w:rPr>
        <w:t>提升缺陷定位精确度的方法CBFL（</w:t>
      </w:r>
      <w:r w:rsidRPr="00E849DC">
        <w:rPr>
          <w:rStyle w:val="ql-author-19231172"/>
          <w:szCs w:val="21"/>
          <w:rPrChange w:id="41" w:author="王 浩仁" w:date="2021-06-08T09:04:00Z">
            <w:rPr>
              <w:rStyle w:val="ql-author-19231172"/>
              <w:color w:val="494949"/>
              <w:szCs w:val="21"/>
            </w:rPr>
          </w:rPrChange>
        </w:rPr>
        <w:t>Complexity-based fault localization</w:t>
      </w:r>
      <w:r w:rsidRPr="00E849DC">
        <w:rPr>
          <w:rStyle w:val="ql-author-65290468"/>
          <w:szCs w:val="21"/>
          <w:rPrChange w:id="42" w:author="王 浩仁" w:date="2021-06-08T09:04:00Z">
            <w:rPr>
              <w:rStyle w:val="ql-author-65290468"/>
              <w:color w:val="494949"/>
              <w:szCs w:val="21"/>
            </w:rPr>
          </w:rPrChange>
        </w:rPr>
        <w:t>）</w:t>
      </w:r>
      <w:r w:rsidRPr="00E849DC">
        <w:rPr>
          <w:rStyle w:val="ql-author-19231172"/>
          <w:szCs w:val="21"/>
          <w:rPrChange w:id="43" w:author="王 浩仁" w:date="2021-06-08T09:04:00Z">
            <w:rPr>
              <w:rStyle w:val="ql-author-19231172"/>
              <w:color w:val="494949"/>
              <w:szCs w:val="21"/>
            </w:rPr>
          </w:rPrChange>
        </w:rPr>
        <w:t>。首先，</w:t>
      </w:r>
      <w:r w:rsidRPr="00E849DC">
        <w:rPr>
          <w:rStyle w:val="ql-author-65221147"/>
          <w:szCs w:val="21"/>
          <w:rPrChange w:id="44" w:author="王 浩仁" w:date="2021-06-08T09:04:00Z">
            <w:rPr>
              <w:rStyle w:val="ql-author-65221147"/>
              <w:color w:val="494949"/>
              <w:szCs w:val="21"/>
            </w:rPr>
          </w:rPrChange>
        </w:rPr>
        <w:t>使用</w:t>
      </w:r>
      <w:r w:rsidRPr="00E849DC">
        <w:rPr>
          <w:rStyle w:val="ql-author-65290468"/>
          <w:szCs w:val="21"/>
          <w:rPrChange w:id="45" w:author="王 浩仁" w:date="2021-06-08T09:04:00Z">
            <w:rPr>
              <w:rStyle w:val="ql-author-65290468"/>
              <w:color w:val="494949"/>
              <w:szCs w:val="21"/>
            </w:rPr>
          </w:rPrChange>
        </w:rPr>
        <w:t>SBF</w:t>
      </w:r>
      <w:r w:rsidRPr="00E849DC">
        <w:rPr>
          <w:rStyle w:val="ql-author-19231172"/>
          <w:szCs w:val="21"/>
          <w:rPrChange w:id="46" w:author="王 浩仁" w:date="2021-06-08T09:04:00Z">
            <w:rPr>
              <w:rStyle w:val="ql-author-19231172"/>
              <w:color w:val="494949"/>
              <w:szCs w:val="21"/>
            </w:rPr>
          </w:rPrChange>
        </w:rPr>
        <w:t>L</w:t>
      </w:r>
      <w:r w:rsidRPr="00E849DC">
        <w:rPr>
          <w:rStyle w:val="ql-author-65290468"/>
          <w:szCs w:val="21"/>
          <w:rPrChange w:id="47" w:author="王 浩仁" w:date="2021-06-08T09:04:00Z">
            <w:rPr>
              <w:rStyle w:val="ql-author-65290468"/>
              <w:color w:val="494949"/>
              <w:szCs w:val="21"/>
            </w:rPr>
          </w:rPrChange>
        </w:rPr>
        <w:t>、MBFL等传统方法</w:t>
      </w:r>
      <w:r w:rsidRPr="00E849DC">
        <w:rPr>
          <w:rStyle w:val="ql-author-65221147"/>
          <w:szCs w:val="21"/>
          <w:rPrChange w:id="48" w:author="王 浩仁" w:date="2021-06-08T09:04:00Z">
            <w:rPr>
              <w:rStyle w:val="ql-author-65221147"/>
              <w:color w:val="494949"/>
              <w:szCs w:val="21"/>
            </w:rPr>
          </w:rPrChange>
        </w:rPr>
        <w:t>进行</w:t>
      </w:r>
      <w:r w:rsidRPr="00E849DC">
        <w:rPr>
          <w:rStyle w:val="ql-author-65290468"/>
          <w:szCs w:val="21"/>
          <w:rPrChange w:id="49" w:author="王 浩仁" w:date="2021-06-08T09:04:00Z">
            <w:rPr>
              <w:rStyle w:val="ql-author-65290468"/>
              <w:color w:val="494949"/>
              <w:szCs w:val="21"/>
            </w:rPr>
          </w:rPrChange>
        </w:rPr>
        <w:t>缺陷定位</w:t>
      </w:r>
      <w:r w:rsidRPr="00E849DC">
        <w:rPr>
          <w:rStyle w:val="ql-author-65221147"/>
          <w:szCs w:val="21"/>
          <w:rPrChange w:id="50" w:author="王 浩仁" w:date="2021-06-08T09:04:00Z">
            <w:rPr>
              <w:rStyle w:val="ql-author-65221147"/>
              <w:color w:val="494949"/>
              <w:szCs w:val="21"/>
            </w:rPr>
          </w:rPrChange>
        </w:rPr>
        <w:t>，得到程序</w:t>
      </w:r>
      <w:r w:rsidRPr="00E849DC">
        <w:rPr>
          <w:rStyle w:val="ql-author-65290468"/>
          <w:szCs w:val="21"/>
          <w:rPrChange w:id="51" w:author="王 浩仁" w:date="2021-06-08T09:04:00Z">
            <w:rPr>
              <w:rStyle w:val="ql-author-65290468"/>
              <w:color w:val="494949"/>
              <w:szCs w:val="21"/>
            </w:rPr>
          </w:rPrChange>
        </w:rPr>
        <w:t>中</w:t>
      </w:r>
      <w:r w:rsidRPr="00E849DC">
        <w:rPr>
          <w:rStyle w:val="ql-author-65221147"/>
          <w:szCs w:val="21"/>
          <w:rPrChange w:id="52" w:author="王 浩仁" w:date="2021-06-08T09:04:00Z">
            <w:rPr>
              <w:rStyle w:val="ql-author-65221147"/>
              <w:color w:val="494949"/>
              <w:szCs w:val="21"/>
            </w:rPr>
          </w:rPrChange>
        </w:rPr>
        <w:t>语句的可疑度排名</w:t>
      </w:r>
      <w:r w:rsidRPr="00E849DC">
        <w:rPr>
          <w:rStyle w:val="ql-author-19231172"/>
          <w:szCs w:val="21"/>
          <w:rPrChange w:id="53" w:author="王 浩仁" w:date="2021-06-08T09:04:00Z">
            <w:rPr>
              <w:rStyle w:val="ql-author-19231172"/>
              <w:color w:val="494949"/>
              <w:szCs w:val="21"/>
            </w:rPr>
          </w:rPrChange>
        </w:rPr>
        <w:t>；然后</w:t>
      </w:r>
      <w:r w:rsidRPr="00E849DC">
        <w:rPr>
          <w:rStyle w:val="ql-author-65221147"/>
          <w:szCs w:val="21"/>
          <w:rPrChange w:id="54" w:author="王 浩仁" w:date="2021-06-08T09:04:00Z">
            <w:rPr>
              <w:rStyle w:val="ql-author-65221147"/>
              <w:color w:val="494949"/>
              <w:szCs w:val="21"/>
            </w:rPr>
          </w:rPrChange>
        </w:rPr>
        <w:t>，针对排名靠前的语句进行复杂度分析，提取特征以及类别标签，构建数据集</w:t>
      </w:r>
      <w:r w:rsidRPr="00E849DC">
        <w:rPr>
          <w:rStyle w:val="ql-author-19231172"/>
          <w:szCs w:val="21"/>
          <w:rPrChange w:id="55" w:author="王 浩仁" w:date="2021-06-08T09:04:00Z">
            <w:rPr>
              <w:rStyle w:val="ql-author-19231172"/>
              <w:color w:val="494949"/>
              <w:szCs w:val="21"/>
            </w:rPr>
          </w:rPrChange>
        </w:rPr>
        <w:t>；最后，</w:t>
      </w:r>
      <w:r w:rsidRPr="00E849DC">
        <w:rPr>
          <w:rStyle w:val="ql-author-65221147"/>
          <w:szCs w:val="21"/>
          <w:rPrChange w:id="56" w:author="王 浩仁" w:date="2021-06-08T09:04:00Z">
            <w:rPr>
              <w:rStyle w:val="ql-author-65221147"/>
              <w:color w:val="494949"/>
              <w:szCs w:val="21"/>
            </w:rPr>
          </w:rPrChange>
        </w:rPr>
        <w:t>构造基于</w:t>
      </w:r>
      <w:r w:rsidRPr="00E849DC">
        <w:rPr>
          <w:rStyle w:val="ql-author-65290468"/>
          <w:szCs w:val="21"/>
          <w:rPrChange w:id="57" w:author="王 浩仁" w:date="2021-06-08T09:04:00Z">
            <w:rPr>
              <w:rStyle w:val="ql-author-65290468"/>
              <w:color w:val="494949"/>
              <w:szCs w:val="21"/>
            </w:rPr>
          </w:rPrChange>
        </w:rPr>
        <w:t>语句</w:t>
      </w:r>
      <w:r w:rsidRPr="00E849DC">
        <w:rPr>
          <w:rStyle w:val="ql-author-65221147"/>
          <w:szCs w:val="21"/>
          <w:rPrChange w:id="58" w:author="王 浩仁" w:date="2021-06-08T09:04:00Z">
            <w:rPr>
              <w:rStyle w:val="ql-author-65221147"/>
              <w:color w:val="494949"/>
              <w:szCs w:val="21"/>
            </w:rPr>
          </w:rPrChange>
        </w:rPr>
        <w:t>复杂</w:t>
      </w:r>
      <w:proofErr w:type="gramStart"/>
      <w:r w:rsidRPr="00E849DC">
        <w:rPr>
          <w:rStyle w:val="ql-author-65221147"/>
          <w:szCs w:val="21"/>
          <w:rPrChange w:id="59" w:author="王 浩仁" w:date="2021-06-08T09:04:00Z">
            <w:rPr>
              <w:rStyle w:val="ql-author-65221147"/>
              <w:color w:val="494949"/>
              <w:szCs w:val="21"/>
            </w:rPr>
          </w:rPrChange>
        </w:rPr>
        <w:t>度</w:t>
      </w:r>
      <w:r w:rsidRPr="00E849DC">
        <w:rPr>
          <w:rStyle w:val="ql-author-65290468"/>
          <w:szCs w:val="21"/>
          <w:rPrChange w:id="60" w:author="王 浩仁" w:date="2021-06-08T09:04:00Z">
            <w:rPr>
              <w:rStyle w:val="ql-author-65290468"/>
              <w:color w:val="494949"/>
              <w:szCs w:val="21"/>
            </w:rPr>
          </w:rPrChange>
        </w:rPr>
        <w:t>特征</w:t>
      </w:r>
      <w:proofErr w:type="gramEnd"/>
      <w:r w:rsidRPr="00E849DC">
        <w:rPr>
          <w:rStyle w:val="ql-author-65221147"/>
          <w:szCs w:val="21"/>
          <w:rPrChange w:id="61" w:author="王 浩仁" w:date="2021-06-08T09:04:00Z">
            <w:rPr>
              <w:rStyle w:val="ql-author-65221147"/>
              <w:color w:val="494949"/>
              <w:szCs w:val="21"/>
            </w:rPr>
          </w:rPrChange>
        </w:rPr>
        <w:t>的</w:t>
      </w:r>
      <w:r w:rsidRPr="00E849DC">
        <w:rPr>
          <w:rStyle w:val="ql-author-65290468"/>
          <w:szCs w:val="21"/>
          <w:rPrChange w:id="62" w:author="王 浩仁" w:date="2021-06-08T09:04:00Z">
            <w:rPr>
              <w:rStyle w:val="ql-author-65290468"/>
              <w:color w:val="494949"/>
              <w:szCs w:val="21"/>
            </w:rPr>
          </w:rPrChange>
        </w:rPr>
        <w:t>缺陷倾向性</w:t>
      </w:r>
      <w:r w:rsidRPr="00E849DC">
        <w:rPr>
          <w:rStyle w:val="ql-author-65221147"/>
          <w:szCs w:val="21"/>
          <w:rPrChange w:id="63" w:author="王 浩仁" w:date="2021-06-08T09:04:00Z">
            <w:rPr>
              <w:rStyle w:val="ql-author-65221147"/>
              <w:color w:val="494949"/>
              <w:szCs w:val="21"/>
            </w:rPr>
          </w:rPrChange>
        </w:rPr>
        <w:t>分类模型，</w:t>
      </w:r>
      <w:r w:rsidRPr="00E849DC">
        <w:rPr>
          <w:rStyle w:val="ql-author-65290468"/>
          <w:szCs w:val="21"/>
          <w:rPrChange w:id="64" w:author="王 浩仁" w:date="2021-06-08T09:04:00Z">
            <w:rPr>
              <w:rStyle w:val="ql-author-65290468"/>
              <w:color w:val="494949"/>
              <w:szCs w:val="21"/>
            </w:rPr>
          </w:rPrChange>
        </w:rPr>
        <w:t>预测排名靠前的语句中更有可能存在</w:t>
      </w:r>
      <w:r w:rsidRPr="00E849DC">
        <w:rPr>
          <w:rStyle w:val="ql-author-65221147"/>
          <w:szCs w:val="21"/>
          <w:rPrChange w:id="65" w:author="王 浩仁" w:date="2021-06-08T09:04:00Z">
            <w:rPr>
              <w:rStyle w:val="ql-author-65221147"/>
              <w:color w:val="494949"/>
              <w:szCs w:val="21"/>
            </w:rPr>
          </w:rPrChange>
        </w:rPr>
        <w:t>缺陷</w:t>
      </w:r>
      <w:r w:rsidRPr="00E849DC">
        <w:rPr>
          <w:rStyle w:val="ql-author-65290468"/>
          <w:szCs w:val="21"/>
          <w:rPrChange w:id="66" w:author="王 浩仁" w:date="2021-06-08T09:04:00Z">
            <w:rPr>
              <w:rStyle w:val="ql-author-65290468"/>
              <w:color w:val="494949"/>
              <w:szCs w:val="21"/>
            </w:rPr>
          </w:rPrChange>
        </w:rPr>
        <w:t>的位置</w:t>
      </w:r>
      <w:r w:rsidRPr="00E849DC">
        <w:rPr>
          <w:rStyle w:val="ql-author-65221147"/>
          <w:szCs w:val="21"/>
          <w:rPrChange w:id="67" w:author="王 浩仁" w:date="2021-06-08T09:04:00Z">
            <w:rPr>
              <w:rStyle w:val="ql-author-65221147"/>
              <w:color w:val="494949"/>
              <w:szCs w:val="21"/>
            </w:rPr>
          </w:rPrChange>
        </w:rPr>
        <w:t>。基于上述方法，本文实现了基于语句复杂</w:t>
      </w:r>
      <w:proofErr w:type="gramStart"/>
      <w:r w:rsidRPr="00E849DC">
        <w:rPr>
          <w:rStyle w:val="ql-author-65221147"/>
          <w:szCs w:val="21"/>
          <w:rPrChange w:id="68" w:author="王 浩仁" w:date="2021-06-08T09:04:00Z">
            <w:rPr>
              <w:rStyle w:val="ql-author-65221147"/>
              <w:color w:val="494949"/>
              <w:szCs w:val="21"/>
            </w:rPr>
          </w:rPrChange>
        </w:rPr>
        <w:t>度分析</w:t>
      </w:r>
      <w:proofErr w:type="gramEnd"/>
      <w:r w:rsidRPr="00E849DC">
        <w:rPr>
          <w:rStyle w:val="ql-author-65221147"/>
          <w:szCs w:val="21"/>
          <w:rPrChange w:id="69" w:author="王 浩仁" w:date="2021-06-08T09:04:00Z">
            <w:rPr>
              <w:rStyle w:val="ql-author-65221147"/>
              <w:color w:val="494949"/>
              <w:szCs w:val="21"/>
            </w:rPr>
          </w:rPrChange>
        </w:rPr>
        <w:t>的</w:t>
      </w:r>
      <w:r w:rsidRPr="00E849DC">
        <w:rPr>
          <w:rStyle w:val="ql-author-65290468"/>
          <w:szCs w:val="21"/>
          <w:rPrChange w:id="70" w:author="王 浩仁" w:date="2021-06-08T09:04:00Z">
            <w:rPr>
              <w:rStyle w:val="ql-author-65290468"/>
              <w:color w:val="494949"/>
              <w:szCs w:val="21"/>
            </w:rPr>
          </w:rPrChange>
        </w:rPr>
        <w:t>缺陷定位工具</w:t>
      </w:r>
      <w:r w:rsidRPr="00E849DC">
        <w:rPr>
          <w:rStyle w:val="ql-author-65221147"/>
          <w:szCs w:val="21"/>
          <w:rPrChange w:id="71" w:author="王 浩仁" w:date="2021-06-08T09:04:00Z">
            <w:rPr>
              <w:rStyle w:val="ql-author-65221147"/>
              <w:color w:val="494949"/>
              <w:szCs w:val="21"/>
            </w:rPr>
          </w:rPrChange>
        </w:rPr>
        <w:t>，并在</w:t>
      </w:r>
      <w:r w:rsidRPr="00E849DC">
        <w:rPr>
          <w:rStyle w:val="ql-author-19231172"/>
          <w:szCs w:val="21"/>
          <w:rPrChange w:id="72" w:author="王 浩仁" w:date="2021-06-08T09:04:00Z">
            <w:rPr>
              <w:rStyle w:val="ql-author-19231172"/>
              <w:color w:val="494949"/>
              <w:szCs w:val="21"/>
            </w:rPr>
          </w:rPrChange>
        </w:rPr>
        <w:t>真实</w:t>
      </w:r>
      <w:r w:rsidRPr="00E849DC">
        <w:rPr>
          <w:rStyle w:val="ql-author-65290468"/>
          <w:szCs w:val="21"/>
          <w:rPrChange w:id="73" w:author="王 浩仁" w:date="2021-06-08T09:04:00Z">
            <w:rPr>
              <w:rStyle w:val="ql-author-65290468"/>
              <w:color w:val="494949"/>
              <w:szCs w:val="21"/>
            </w:rPr>
          </w:rPrChange>
        </w:rPr>
        <w:t>的缺陷</w:t>
      </w:r>
      <w:r w:rsidRPr="00E849DC">
        <w:rPr>
          <w:rStyle w:val="ql-author-19231172"/>
          <w:szCs w:val="21"/>
          <w:rPrChange w:id="74" w:author="王 浩仁" w:date="2021-06-08T09:04:00Z">
            <w:rPr>
              <w:rStyle w:val="ql-author-19231172"/>
              <w:color w:val="494949"/>
              <w:szCs w:val="21"/>
            </w:rPr>
          </w:rPrChange>
        </w:rPr>
        <w:t>数据集 Defects4J 项目上进行了</w:t>
      </w:r>
      <w:r w:rsidRPr="00E849DC">
        <w:rPr>
          <w:rStyle w:val="ql-author-65290468"/>
          <w:szCs w:val="21"/>
          <w:rPrChange w:id="75" w:author="王 浩仁" w:date="2021-06-08T09:04:00Z">
            <w:rPr>
              <w:rStyle w:val="ql-author-65290468"/>
              <w:color w:val="494949"/>
              <w:szCs w:val="21"/>
            </w:rPr>
          </w:rPrChange>
        </w:rPr>
        <w:t>仿真</w:t>
      </w:r>
      <w:r w:rsidRPr="00E849DC">
        <w:rPr>
          <w:rStyle w:val="ql-author-19231172"/>
          <w:szCs w:val="21"/>
          <w:rPrChange w:id="76" w:author="王 浩仁" w:date="2021-06-08T09:04:00Z">
            <w:rPr>
              <w:rStyle w:val="ql-author-19231172"/>
              <w:color w:val="494949"/>
              <w:szCs w:val="21"/>
            </w:rPr>
          </w:rPrChange>
        </w:rPr>
        <w:t>实验，</w:t>
      </w:r>
      <w:r w:rsidRPr="00E849DC">
        <w:rPr>
          <w:rStyle w:val="ql-author-65221147"/>
          <w:szCs w:val="21"/>
          <w:rPrChange w:id="77" w:author="王 浩仁" w:date="2021-06-08T09:04:00Z">
            <w:rPr>
              <w:rStyle w:val="ql-author-65221147"/>
              <w:color w:val="494949"/>
              <w:szCs w:val="21"/>
            </w:rPr>
          </w:rPrChange>
        </w:rPr>
        <w:t>分别与基于频谱的缺陷定位方法</w:t>
      </w:r>
      <w:proofErr w:type="spellStart"/>
      <w:r w:rsidRPr="00E849DC">
        <w:rPr>
          <w:rStyle w:val="ql-author-65221147"/>
          <w:szCs w:val="21"/>
          <w:rPrChange w:id="78" w:author="王 浩仁" w:date="2021-06-08T09:04:00Z">
            <w:rPr>
              <w:rStyle w:val="ql-author-65221147"/>
              <w:color w:val="494949"/>
              <w:szCs w:val="21"/>
            </w:rPr>
          </w:rPrChange>
        </w:rPr>
        <w:t>DStar</w:t>
      </w:r>
      <w:proofErr w:type="spellEnd"/>
      <w:r w:rsidRPr="00E849DC">
        <w:rPr>
          <w:rStyle w:val="ql-author-65221147"/>
          <w:szCs w:val="21"/>
          <w:rPrChange w:id="79" w:author="王 浩仁" w:date="2021-06-08T09:04:00Z">
            <w:rPr>
              <w:rStyle w:val="ql-author-65221147"/>
              <w:color w:val="494949"/>
              <w:szCs w:val="21"/>
            </w:rPr>
          </w:rPrChange>
        </w:rPr>
        <w:t>和基于变异的缺陷定位方法MUSE进行了对比，</w:t>
      </w:r>
      <w:r w:rsidRPr="00E849DC">
        <w:rPr>
          <w:rStyle w:val="ql-author-65290468"/>
          <w:szCs w:val="21"/>
          <w:rPrChange w:id="80" w:author="王 浩仁" w:date="2021-06-08T09:04:00Z">
            <w:rPr>
              <w:rStyle w:val="ql-author-65290468"/>
              <w:color w:val="494949"/>
              <w:szCs w:val="21"/>
            </w:rPr>
          </w:rPrChange>
        </w:rPr>
        <w:t>仿真</w:t>
      </w:r>
      <w:r w:rsidRPr="00E849DC">
        <w:rPr>
          <w:rStyle w:val="ql-author-19231172"/>
          <w:szCs w:val="21"/>
          <w:rPrChange w:id="81" w:author="王 浩仁" w:date="2021-06-08T09:04:00Z">
            <w:rPr>
              <w:rStyle w:val="ql-author-19231172"/>
              <w:color w:val="494949"/>
              <w:szCs w:val="21"/>
            </w:rPr>
          </w:rPrChange>
        </w:rPr>
        <w:t>结果表明本文所提出的方法具有</w:t>
      </w:r>
      <w:r w:rsidRPr="00E849DC">
        <w:rPr>
          <w:rStyle w:val="ql-author-65290468"/>
          <w:szCs w:val="21"/>
          <w:rPrChange w:id="82" w:author="王 浩仁" w:date="2021-06-08T09:04:00Z">
            <w:rPr>
              <w:rStyle w:val="ql-author-65290468"/>
              <w:color w:val="494949"/>
              <w:szCs w:val="21"/>
            </w:rPr>
          </w:rPrChange>
        </w:rPr>
        <w:t>更</w:t>
      </w:r>
      <w:r w:rsidRPr="00E849DC">
        <w:rPr>
          <w:rStyle w:val="ql-author-19231172"/>
          <w:szCs w:val="21"/>
          <w:rPrChange w:id="83" w:author="王 浩仁" w:date="2021-06-08T09:04:00Z">
            <w:rPr>
              <w:rStyle w:val="ql-author-19231172"/>
              <w:color w:val="494949"/>
              <w:szCs w:val="21"/>
            </w:rPr>
          </w:rPrChange>
        </w:rPr>
        <w:t>好的缺陷定位效果</w:t>
      </w:r>
      <w:r w:rsidRPr="00E849DC">
        <w:rPr>
          <w:rStyle w:val="ql-author-65221147"/>
          <w:szCs w:val="21"/>
          <w:rPrChange w:id="84" w:author="王 浩仁" w:date="2021-06-08T09:04:00Z">
            <w:rPr>
              <w:rStyle w:val="ql-author-65221147"/>
              <w:color w:val="494949"/>
              <w:szCs w:val="21"/>
            </w:rPr>
          </w:rPrChange>
        </w:rPr>
        <w:t>。</w:t>
      </w:r>
    </w:p>
    <w:p w14:paraId="0FCE164E" w14:textId="77777777" w:rsidR="00811C80" w:rsidRPr="00E849DC" w:rsidRDefault="00811C80" w:rsidP="00811C80">
      <w:pPr>
        <w:pStyle w:val="ql-long-65221147"/>
        <w:spacing w:before="0" w:beforeAutospacing="0" w:after="0" w:afterAutospacing="0"/>
        <w:rPr>
          <w:rStyle w:val="ql-author-65221147"/>
          <w:sz w:val="22"/>
          <w:szCs w:val="22"/>
          <w:rPrChange w:id="85" w:author="王 浩仁" w:date="2021-06-08T09:04:00Z">
            <w:rPr>
              <w:rStyle w:val="ql-author-65221147"/>
              <w:rFonts w:asciiTheme="minorHAnsi" w:eastAsiaTheme="minorEastAsia" w:hAnsiTheme="minorHAnsi" w:cstheme="minorBidi"/>
              <w:color w:val="494949"/>
              <w:kern w:val="2"/>
              <w:sz w:val="22"/>
              <w:szCs w:val="22"/>
            </w:rPr>
          </w:rPrChange>
        </w:rPr>
      </w:pPr>
    </w:p>
    <w:p w14:paraId="703A5765" w14:textId="77777777" w:rsidR="00FD67D6" w:rsidRPr="00F93898" w:rsidRDefault="004110C6" w:rsidP="00FD67D6">
      <w:pPr>
        <w:pStyle w:val="ql-long-65221147"/>
        <w:numPr>
          <w:ilvl w:val="0"/>
          <w:numId w:val="1"/>
        </w:numPr>
        <w:spacing w:before="0" w:beforeAutospacing="0" w:after="0" w:afterAutospacing="0"/>
        <w:rPr>
          <w:rFonts w:ascii="Times New Roman" w:hAnsi="Times New Roman" w:cs="Times New Roman"/>
          <w:b/>
          <w:rPrChange w:id="86" w:author="王 浩仁" w:date="2021-06-08T09:04:00Z">
            <w:rPr>
              <w:rFonts w:ascii="Times New Roman" w:hAnsi="Times New Roman" w:cs="Times New Roman"/>
              <w:b/>
              <w:color w:val="494949"/>
            </w:rPr>
          </w:rPrChange>
        </w:rPr>
      </w:pPr>
      <w:r w:rsidRPr="00F93898">
        <w:rPr>
          <w:rFonts w:ascii="Times New Roman" w:hAnsi="Times New Roman" w:cs="Times New Roman" w:hint="eastAsia"/>
          <w:b/>
          <w:rPrChange w:id="87" w:author="王 浩仁" w:date="2021-06-08T09:04:00Z">
            <w:rPr>
              <w:rFonts w:ascii="Times New Roman" w:hAnsi="Times New Roman" w:cs="Times New Roman" w:hint="eastAsia"/>
              <w:b/>
              <w:color w:val="494949"/>
            </w:rPr>
          </w:rPrChange>
        </w:rPr>
        <w:t>引言</w:t>
      </w:r>
    </w:p>
    <w:p w14:paraId="0937AC37" w14:textId="5B7E836A" w:rsidR="004C02E7" w:rsidRPr="00E849DC" w:rsidRDefault="004C02E7" w:rsidP="00E849DC">
      <w:pPr>
        <w:widowControl/>
        <w:rPr>
          <w:rFonts w:ascii="Times New Roman" w:eastAsia="宋体" w:hAnsi="Times New Roman" w:cs="Times New Roman"/>
          <w:kern w:val="0"/>
          <w:szCs w:val="21"/>
          <w:rPrChange w:id="88" w:author="王 浩仁" w:date="2021-06-08T09:04:00Z">
            <w:rPr>
              <w:rFonts w:ascii="Times New Roman" w:eastAsia="宋体" w:hAnsi="Times New Roman" w:cs="Times New Roman"/>
              <w:color w:val="000000"/>
              <w:kern w:val="0"/>
              <w:szCs w:val="21"/>
            </w:rPr>
          </w:rPrChange>
        </w:rPr>
      </w:pPr>
      <w:r w:rsidRPr="00E849DC">
        <w:rPr>
          <w:rFonts w:ascii="Times New Roman" w:hAnsi="Times New Roman" w:cs="Times New Roman"/>
          <w:b/>
          <w:szCs w:val="21"/>
          <w:rPrChange w:id="89" w:author="王 浩仁" w:date="2021-06-08T09:04:00Z">
            <w:rPr>
              <w:rFonts w:ascii="Times New Roman" w:hAnsi="Times New Roman" w:cs="Times New Roman"/>
              <w:b/>
              <w:color w:val="494949"/>
              <w:szCs w:val="21"/>
            </w:rPr>
          </w:rPrChange>
        </w:rPr>
        <w:t xml:space="preserve"> </w:t>
      </w:r>
      <w:r w:rsidRPr="00E849DC">
        <w:rPr>
          <w:rFonts w:ascii="Times New Roman" w:hAnsi="Times New Roman" w:cs="Times New Roman"/>
          <w:b/>
          <w:szCs w:val="21"/>
          <w:rPrChange w:id="90" w:author="王 浩仁" w:date="2021-06-08T09:04:00Z">
            <w:rPr>
              <w:rFonts w:ascii="Times New Roman" w:hAnsi="Times New Roman" w:cs="Times New Roman"/>
              <w:b/>
              <w:color w:val="494949"/>
              <w:szCs w:val="21"/>
            </w:rPr>
          </w:rPrChange>
        </w:rPr>
        <w:tab/>
      </w:r>
      <w:r w:rsidRPr="00E849DC">
        <w:rPr>
          <w:rStyle w:val="ql-author-19231172"/>
          <w:rFonts w:ascii="Times New Roman" w:eastAsia="宋体" w:hAnsi="Times New Roman" w:cs="Times New Roman" w:hint="eastAsia"/>
          <w:rPrChange w:id="91" w:author="王 浩仁" w:date="2021-06-08T09:04:00Z">
            <w:rPr>
              <w:rStyle w:val="ql-author-19231172"/>
              <w:rFonts w:ascii="Times New Roman" w:eastAsia="宋体" w:hAnsi="Times New Roman" w:cs="Times New Roman" w:hint="eastAsia"/>
              <w:color w:val="494949"/>
            </w:rPr>
          </w:rPrChange>
        </w:rPr>
        <w:t>近年来，随着互联网与信息技术的飞速发展，各种软件产品</w:t>
      </w:r>
      <w:r w:rsidR="002C38B6" w:rsidRPr="00E849DC">
        <w:rPr>
          <w:rStyle w:val="ql-author-19231172"/>
          <w:rFonts w:ascii="Times New Roman" w:eastAsia="宋体" w:hAnsi="Times New Roman" w:cs="Times New Roman" w:hint="eastAsia"/>
          <w:rPrChange w:id="92" w:author="王 浩仁" w:date="2021-06-08T09:04:00Z">
            <w:rPr>
              <w:rStyle w:val="ql-author-19231172"/>
              <w:rFonts w:ascii="Times New Roman" w:eastAsia="宋体" w:hAnsi="Times New Roman" w:cs="Times New Roman" w:hint="eastAsia"/>
              <w:color w:val="494949"/>
            </w:rPr>
          </w:rPrChange>
        </w:rPr>
        <w:t>的数量和规模与日俱增</w:t>
      </w:r>
      <w:r w:rsidRPr="00E849DC">
        <w:rPr>
          <w:rStyle w:val="ql-author-19231172"/>
          <w:rFonts w:ascii="Times New Roman" w:eastAsia="宋体" w:hAnsi="Times New Roman" w:cs="Times New Roman" w:hint="eastAsia"/>
          <w:rPrChange w:id="93" w:author="王 浩仁" w:date="2021-06-08T09:04:00Z">
            <w:rPr>
              <w:rStyle w:val="ql-author-19231172"/>
              <w:rFonts w:ascii="Times New Roman" w:eastAsia="宋体" w:hAnsi="Times New Roman" w:cs="Times New Roman" w:hint="eastAsia"/>
              <w:color w:val="494949"/>
            </w:rPr>
          </w:rPrChange>
        </w:rPr>
        <w:t>。各行各</w:t>
      </w:r>
      <w:r w:rsidR="00CC408D" w:rsidRPr="00E849DC">
        <w:rPr>
          <w:rStyle w:val="ql-author-19231172"/>
          <w:rFonts w:ascii="Times New Roman" w:eastAsia="宋体" w:hAnsi="Times New Roman" w:cs="Times New Roman" w:hint="eastAsia"/>
          <w:rPrChange w:id="94" w:author="王 浩仁" w:date="2021-06-08T09:04:00Z">
            <w:rPr>
              <w:rStyle w:val="ql-author-19231172"/>
              <w:rFonts w:ascii="Times New Roman" w:eastAsia="宋体" w:hAnsi="Times New Roman" w:cs="Times New Roman" w:hint="eastAsia"/>
              <w:color w:val="494949"/>
            </w:rPr>
          </w:rPrChange>
        </w:rPr>
        <w:t>业对软件产品的需求越来越迫切，也越来越复杂。</w:t>
      </w:r>
      <w:r w:rsidR="00D617B7" w:rsidRPr="00E849DC">
        <w:rPr>
          <w:rStyle w:val="ql-author-19231172"/>
          <w:rFonts w:ascii="Times New Roman" w:eastAsia="宋体" w:hAnsi="Times New Roman" w:cs="Times New Roman" w:hint="eastAsia"/>
          <w:rPrChange w:id="95" w:author="王 浩仁" w:date="2021-06-08T09:04:00Z">
            <w:rPr>
              <w:rStyle w:val="ql-author-19231172"/>
              <w:rFonts w:ascii="Times New Roman" w:eastAsia="宋体" w:hAnsi="Times New Roman" w:cs="Times New Roman" w:hint="eastAsia"/>
              <w:color w:val="494949"/>
            </w:rPr>
          </w:rPrChange>
        </w:rPr>
        <w:t>当软件产品的数量和规模日趋庞大，发现和修复软件中缺陷的难度也就逐步增加。</w:t>
      </w:r>
      <w:ins w:id="96" w:author="王 浩仁 [2]" w:date="2021-06-02T19:43:00Z">
        <w:r w:rsidR="0099320F" w:rsidRPr="00E849DC">
          <w:rPr>
            <w:rStyle w:val="ql-author-19231172"/>
            <w:rFonts w:ascii="Times New Roman" w:eastAsia="宋体" w:hAnsi="Times New Roman" w:cs="Times New Roman" w:hint="eastAsia"/>
            <w:rPrChange w:id="97" w:author="王 浩仁" w:date="2021-06-08T09:04:00Z">
              <w:rPr>
                <w:rStyle w:val="ql-author-19231172"/>
                <w:rFonts w:ascii="Times New Roman" w:eastAsia="宋体" w:hAnsi="Times New Roman" w:cs="Times New Roman" w:hint="eastAsia"/>
                <w:color w:val="494949"/>
              </w:rPr>
            </w:rPrChange>
          </w:rPr>
          <w:t>而软件中包含的缺陷数目与软件产品的质量息息相关，</w:t>
        </w:r>
        <w:del w:id="98" w:author="王 浩仁" w:date="2021-06-10T11:34:00Z">
          <w:r w:rsidR="0099320F" w:rsidRPr="00E82C8D" w:rsidDel="00183ECD">
            <w:rPr>
              <w:rStyle w:val="ql-author-19231172"/>
              <w:rFonts w:ascii="Times New Roman" w:eastAsia="宋体" w:hAnsi="Times New Roman" w:cs="Times New Roman" w:hint="eastAsia"/>
              <w:highlight w:val="yellow"/>
              <w:rPrChange w:id="99" w:author="jin haochen" w:date="2021-06-09T20:28:00Z">
                <w:rPr>
                  <w:rStyle w:val="ql-author-19231172"/>
                  <w:rFonts w:ascii="Times New Roman" w:eastAsia="宋体" w:hAnsi="Times New Roman" w:cs="Times New Roman" w:hint="eastAsia"/>
                  <w:color w:val="494949"/>
                </w:rPr>
              </w:rPrChange>
            </w:rPr>
            <w:delText>软件中</w:delText>
          </w:r>
        </w:del>
        <w:r w:rsidR="0099320F" w:rsidRPr="00E849DC">
          <w:rPr>
            <w:rStyle w:val="ql-author-19231172"/>
            <w:rFonts w:ascii="Times New Roman" w:eastAsia="宋体" w:hAnsi="Times New Roman" w:cs="Times New Roman" w:hint="eastAsia"/>
            <w:rPrChange w:id="100" w:author="王 浩仁" w:date="2021-06-08T09:04:00Z">
              <w:rPr>
                <w:rStyle w:val="ql-author-19231172"/>
                <w:rFonts w:ascii="Times New Roman" w:eastAsia="宋体" w:hAnsi="Times New Roman" w:cs="Times New Roman" w:hint="eastAsia"/>
                <w:color w:val="494949"/>
              </w:rPr>
            </w:rPrChange>
          </w:rPr>
          <w:t>包含</w:t>
        </w:r>
        <w:r w:rsidR="0099320F" w:rsidRPr="00E849DC">
          <w:rPr>
            <w:rFonts w:ascii="Times New Roman" w:eastAsia="宋体" w:hAnsi="Times New Roman" w:cs="Times New Roman" w:hint="eastAsia"/>
            <w:kern w:val="0"/>
            <w:szCs w:val="21"/>
            <w:rPrChange w:id="101" w:author="王 浩仁" w:date="2021-06-08T09:04:00Z">
              <w:rPr>
                <w:rFonts w:ascii="Times New Roman" w:eastAsia="宋体" w:hAnsi="Times New Roman" w:cs="Times New Roman" w:hint="eastAsia"/>
                <w:color w:val="000000"/>
                <w:kern w:val="0"/>
                <w:szCs w:val="21"/>
              </w:rPr>
            </w:rPrChange>
          </w:rPr>
          <w:t>的缺陷数量越多，软件可靠性面临的挑战就越大。</w:t>
        </w:r>
      </w:ins>
      <w:ins w:id="102" w:author="王 浩仁 [2]" w:date="2021-06-02T19:44:00Z">
        <w:r w:rsidR="0099320F" w:rsidRPr="00E849DC">
          <w:rPr>
            <w:rFonts w:ascii="Times New Roman" w:eastAsia="宋体" w:hAnsi="Times New Roman" w:cs="Times New Roman" w:hint="eastAsia"/>
            <w:kern w:val="0"/>
            <w:szCs w:val="21"/>
            <w:rPrChange w:id="103" w:author="王 浩仁" w:date="2021-06-08T09:04:00Z">
              <w:rPr>
                <w:rFonts w:ascii="Times New Roman" w:eastAsia="宋体" w:hAnsi="Times New Roman" w:cs="Times New Roman" w:hint="eastAsia"/>
                <w:color w:val="000000"/>
                <w:kern w:val="0"/>
                <w:szCs w:val="21"/>
              </w:rPr>
            </w:rPrChange>
          </w:rPr>
          <w:t>为了保证软件的可靠性，在软件项目正式发布上线之前，通常要经过科学且系统的软件测试。软件开发及测试人员需要精准找到缺陷所在位置并进行修复，直至达到上线标准才可正式发布，这个过程往往会消耗掉大量的人力、物力与时间</w:t>
        </w:r>
      </w:ins>
      <w:ins w:id="104" w:author="王 浩仁" w:date="2021-06-10T11:35:00Z">
        <w:r w:rsidR="00183ECD">
          <w:rPr>
            <w:rFonts w:ascii="Times New Roman" w:eastAsia="宋体" w:hAnsi="Times New Roman" w:cs="Times New Roman" w:hint="eastAsia"/>
            <w:kern w:val="0"/>
            <w:szCs w:val="21"/>
          </w:rPr>
          <w:t>，</w:t>
        </w:r>
      </w:ins>
      <w:ins w:id="105" w:author="王 浩仁 [2]" w:date="2021-06-02T19:44:00Z">
        <w:del w:id="106" w:author="王 浩仁" w:date="2021-06-10T11:35:00Z">
          <w:r w:rsidR="0099320F" w:rsidRPr="00E849DC" w:rsidDel="00183ECD">
            <w:rPr>
              <w:rFonts w:ascii="Times New Roman" w:eastAsia="宋体" w:hAnsi="Times New Roman" w:cs="Times New Roman" w:hint="eastAsia"/>
              <w:kern w:val="0"/>
              <w:szCs w:val="21"/>
              <w:rPrChange w:id="107" w:author="王 浩仁" w:date="2021-06-08T09:04:00Z">
                <w:rPr>
                  <w:rFonts w:ascii="Times New Roman" w:eastAsia="宋体" w:hAnsi="Times New Roman" w:cs="Times New Roman" w:hint="eastAsia"/>
                  <w:color w:val="000000"/>
                  <w:kern w:val="0"/>
                  <w:szCs w:val="21"/>
                </w:rPr>
              </w:rPrChange>
            </w:rPr>
            <w:delText>。</w:delText>
          </w:r>
          <w:r w:rsidR="0099320F" w:rsidRPr="00E82C8D" w:rsidDel="00183ECD">
            <w:rPr>
              <w:rFonts w:ascii="Times New Roman" w:eastAsia="宋体" w:hAnsi="Times New Roman" w:cs="Times New Roman" w:hint="eastAsia"/>
              <w:kern w:val="0"/>
              <w:szCs w:val="21"/>
              <w:highlight w:val="yellow"/>
              <w:rPrChange w:id="108" w:author="jin haochen" w:date="2021-06-09T20:30:00Z">
                <w:rPr>
                  <w:rFonts w:ascii="Times New Roman" w:eastAsia="宋体" w:hAnsi="Times New Roman" w:cs="Times New Roman" w:hint="eastAsia"/>
                  <w:color w:val="000000"/>
                  <w:kern w:val="0"/>
                  <w:szCs w:val="21"/>
                </w:rPr>
              </w:rPrChange>
            </w:rPr>
            <w:delText>而一个公认的事实，即手动调试不仅是耗时、冗长和昂贵的，</w:delText>
          </w:r>
        </w:del>
        <w:r w:rsidR="0099320F" w:rsidRPr="00E82C8D">
          <w:rPr>
            <w:rFonts w:ascii="Times New Roman" w:eastAsia="宋体" w:hAnsi="Times New Roman" w:cs="Times New Roman" w:hint="eastAsia"/>
            <w:kern w:val="0"/>
            <w:szCs w:val="21"/>
            <w:highlight w:val="yellow"/>
            <w:rPrChange w:id="109" w:author="jin haochen" w:date="2021-06-09T20:30:00Z">
              <w:rPr>
                <w:rFonts w:ascii="Times New Roman" w:eastAsia="宋体" w:hAnsi="Times New Roman" w:cs="Times New Roman" w:hint="eastAsia"/>
                <w:color w:val="000000"/>
                <w:kern w:val="0"/>
                <w:szCs w:val="21"/>
              </w:rPr>
            </w:rPrChange>
          </w:rPr>
          <w:t>而且</w:t>
        </w:r>
        <w:del w:id="110" w:author="王 浩仁" w:date="2021-06-10T11:35:00Z">
          <w:r w:rsidR="0099320F" w:rsidRPr="00E82C8D" w:rsidDel="00183ECD">
            <w:rPr>
              <w:rFonts w:ascii="Times New Roman" w:eastAsia="宋体" w:hAnsi="Times New Roman" w:cs="Times New Roman" w:hint="eastAsia"/>
              <w:kern w:val="0"/>
              <w:szCs w:val="21"/>
              <w:highlight w:val="yellow"/>
              <w:rPrChange w:id="111" w:author="jin haochen" w:date="2021-06-09T20:30:00Z">
                <w:rPr>
                  <w:rFonts w:ascii="Times New Roman" w:eastAsia="宋体" w:hAnsi="Times New Roman" w:cs="Times New Roman" w:hint="eastAsia"/>
                  <w:color w:val="000000"/>
                  <w:kern w:val="0"/>
                  <w:szCs w:val="21"/>
                </w:rPr>
              </w:rPrChange>
            </w:rPr>
            <w:delText>也是相当容易出错</w:delText>
          </w:r>
          <w:commentRangeStart w:id="112"/>
          <w:r w:rsidR="0099320F" w:rsidRPr="00E82C8D" w:rsidDel="00183ECD">
            <w:rPr>
              <w:rFonts w:ascii="Times New Roman" w:eastAsia="宋体" w:hAnsi="Times New Roman" w:cs="Times New Roman" w:hint="eastAsia"/>
              <w:kern w:val="0"/>
              <w:szCs w:val="21"/>
              <w:highlight w:val="yellow"/>
              <w:rPrChange w:id="113" w:author="jin haochen" w:date="2021-06-09T20:30:00Z">
                <w:rPr>
                  <w:rFonts w:ascii="Times New Roman" w:eastAsia="宋体" w:hAnsi="Times New Roman" w:cs="Times New Roman" w:hint="eastAsia"/>
                  <w:color w:val="000000"/>
                  <w:kern w:val="0"/>
                  <w:szCs w:val="21"/>
                </w:rPr>
              </w:rPrChange>
            </w:rPr>
            <w:delText>的</w:delText>
          </w:r>
          <w:commentRangeEnd w:id="112"/>
          <w:r w:rsidR="0099320F" w:rsidRPr="00E82C8D" w:rsidDel="00183ECD">
            <w:rPr>
              <w:rStyle w:val="a4"/>
              <w:rFonts w:ascii="Times New Roman" w:eastAsia="宋体" w:hAnsi="Times New Roman" w:cs="Times New Roman"/>
              <w:highlight w:val="yellow"/>
              <w:rPrChange w:id="114" w:author="jin haochen" w:date="2021-06-09T20:30:00Z">
                <w:rPr>
                  <w:rStyle w:val="a4"/>
                  <w:rFonts w:ascii="Times New Roman" w:eastAsia="宋体" w:hAnsi="Times New Roman" w:cs="Times New Roman"/>
                </w:rPr>
              </w:rPrChange>
            </w:rPr>
            <w:commentReference w:id="112"/>
          </w:r>
        </w:del>
      </w:ins>
      <w:ins w:id="115" w:author="王 浩仁" w:date="2021-06-10T11:35:00Z">
        <w:r w:rsidR="00183ECD">
          <w:rPr>
            <w:rFonts w:ascii="Times New Roman" w:eastAsia="宋体" w:hAnsi="Times New Roman" w:cs="Times New Roman" w:hint="eastAsia"/>
            <w:kern w:val="0"/>
            <w:szCs w:val="21"/>
            <w:highlight w:val="yellow"/>
          </w:rPr>
          <w:t>人工修复错误率</w:t>
        </w:r>
      </w:ins>
      <w:ins w:id="116" w:author="王 浩仁" w:date="2021-06-10T11:36:00Z">
        <w:r w:rsidR="00183ECD">
          <w:rPr>
            <w:rFonts w:ascii="Times New Roman" w:eastAsia="宋体" w:hAnsi="Times New Roman" w:cs="Times New Roman" w:hint="eastAsia"/>
            <w:kern w:val="0"/>
            <w:szCs w:val="21"/>
            <w:highlight w:val="yellow"/>
          </w:rPr>
          <w:t>较高</w:t>
        </w:r>
      </w:ins>
      <w:ins w:id="117" w:author="王 浩仁 [2]" w:date="2021-06-02T19:44:00Z">
        <w:r w:rsidR="0099320F" w:rsidRPr="00E82C8D">
          <w:rPr>
            <w:rFonts w:ascii="Times New Roman" w:eastAsia="宋体" w:hAnsi="Times New Roman" w:cs="Times New Roman" w:hint="eastAsia"/>
            <w:kern w:val="0"/>
            <w:szCs w:val="21"/>
            <w:highlight w:val="yellow"/>
            <w:rPrChange w:id="118" w:author="jin haochen" w:date="2021-06-09T20:30:00Z">
              <w:rPr>
                <w:rFonts w:ascii="Times New Roman" w:eastAsia="宋体" w:hAnsi="Times New Roman" w:cs="Times New Roman" w:hint="eastAsia"/>
                <w:color w:val="000000"/>
                <w:kern w:val="0"/>
                <w:szCs w:val="21"/>
              </w:rPr>
            </w:rPrChange>
          </w:rPr>
          <w:t>。</w:t>
        </w:r>
      </w:ins>
    </w:p>
    <w:p w14:paraId="37D66A76" w14:textId="6F67A45D" w:rsidR="006748B1" w:rsidRPr="00E979DB" w:rsidRDefault="00DE20E1" w:rsidP="00E979DB">
      <w:pPr>
        <w:widowControl/>
        <w:ind w:firstLineChars="200" w:firstLine="420"/>
        <w:rPr>
          <w:rFonts w:ascii="Times New Roman" w:hAnsi="Times New Roman" w:cs="Times New Roman"/>
          <w:szCs w:val="21"/>
        </w:rPr>
      </w:pPr>
      <w:r w:rsidRPr="00E979DB">
        <w:rPr>
          <w:rStyle w:val="ql-author-19231172"/>
          <w:rFonts w:ascii="Times New Roman" w:eastAsia="宋体" w:hAnsi="Times New Roman" w:cs="Times New Roman"/>
          <w:szCs w:val="21"/>
        </w:rPr>
        <w:t>软件缺陷定位</w:t>
      </w:r>
      <w:r w:rsidRPr="00E979DB">
        <w:rPr>
          <w:rStyle w:val="ql-author-65290468"/>
          <w:rFonts w:ascii="Times New Roman" w:eastAsia="宋体" w:hAnsi="Times New Roman" w:cs="Times New Roman"/>
          <w:szCs w:val="21"/>
        </w:rPr>
        <w:t>通过</w:t>
      </w:r>
      <w:r w:rsidRPr="00E979DB">
        <w:rPr>
          <w:rStyle w:val="ql-author-19231172"/>
          <w:rFonts w:ascii="Times New Roman" w:eastAsia="宋体" w:hAnsi="Times New Roman" w:cs="Times New Roman"/>
          <w:szCs w:val="21"/>
        </w:rPr>
        <w:t>定位程序中</w:t>
      </w:r>
      <w:r w:rsidRPr="00E979DB">
        <w:rPr>
          <w:rStyle w:val="ql-author-65290468"/>
          <w:rFonts w:ascii="Times New Roman" w:eastAsia="宋体" w:hAnsi="Times New Roman" w:cs="Times New Roman"/>
          <w:szCs w:val="21"/>
        </w:rPr>
        <w:t>的</w:t>
      </w:r>
      <w:r w:rsidRPr="00E979DB">
        <w:rPr>
          <w:rStyle w:val="ql-author-19231172"/>
          <w:rFonts w:ascii="Times New Roman" w:eastAsia="宋体" w:hAnsi="Times New Roman" w:cs="Times New Roman"/>
          <w:szCs w:val="21"/>
        </w:rPr>
        <w:t>缺陷</w:t>
      </w:r>
      <w:r w:rsidRPr="00E979DB">
        <w:rPr>
          <w:rStyle w:val="ql-author-65290468"/>
          <w:rFonts w:ascii="Times New Roman" w:eastAsia="宋体" w:hAnsi="Times New Roman" w:cs="Times New Roman"/>
          <w:szCs w:val="21"/>
        </w:rPr>
        <w:t>所在</w:t>
      </w:r>
      <w:r w:rsidRPr="00E979DB">
        <w:rPr>
          <w:rStyle w:val="ql-author-19231172"/>
          <w:rFonts w:ascii="Times New Roman" w:eastAsia="宋体" w:hAnsi="Times New Roman" w:cs="Times New Roman"/>
          <w:szCs w:val="21"/>
        </w:rPr>
        <w:t>位置</w:t>
      </w:r>
      <w:r w:rsidRPr="00E979DB">
        <w:rPr>
          <w:rStyle w:val="ql-author-65290468"/>
          <w:rFonts w:ascii="Times New Roman" w:eastAsia="宋体" w:hAnsi="Times New Roman" w:cs="Times New Roman"/>
          <w:szCs w:val="21"/>
        </w:rPr>
        <w:t>为调试提供关键信息，从而提高软件调试和修复的效率，是一种重要的软件质量保障技术。</w:t>
      </w:r>
      <w:r w:rsidR="00593449" w:rsidRPr="00E979DB">
        <w:rPr>
          <w:rStyle w:val="ql-author-65290468"/>
          <w:rFonts w:ascii="Times New Roman" w:eastAsia="宋体" w:hAnsi="Times New Roman" w:cs="Times New Roman"/>
          <w:szCs w:val="21"/>
        </w:rPr>
        <w:t>在此前的研究中，</w:t>
      </w:r>
      <w:r w:rsidR="00593449" w:rsidRPr="00E979DB">
        <w:rPr>
          <w:rStyle w:val="ql-author-19231172"/>
          <w:rFonts w:ascii="Times New Roman" w:eastAsia="宋体" w:hAnsi="Times New Roman" w:cs="Times New Roman"/>
          <w:szCs w:val="21"/>
        </w:rPr>
        <w:t>基于频谱</w:t>
      </w:r>
      <w:r w:rsidR="00593449" w:rsidRPr="00E979DB">
        <w:rPr>
          <w:rStyle w:val="ql-author-65290468"/>
          <w:rFonts w:ascii="Times New Roman" w:eastAsia="宋体" w:hAnsi="Times New Roman" w:cs="Times New Roman"/>
          <w:szCs w:val="21"/>
        </w:rPr>
        <w:t>、</w:t>
      </w:r>
      <w:r w:rsidR="00593449" w:rsidRPr="00E979DB">
        <w:rPr>
          <w:rStyle w:val="ql-author-19231172"/>
          <w:rFonts w:ascii="Times New Roman" w:eastAsia="宋体" w:hAnsi="Times New Roman" w:cs="Times New Roman"/>
          <w:szCs w:val="21"/>
        </w:rPr>
        <w:t>变异</w:t>
      </w:r>
      <w:r w:rsidR="00593449" w:rsidRPr="00E979DB">
        <w:rPr>
          <w:rStyle w:val="ql-author-65290468"/>
          <w:rFonts w:ascii="Times New Roman" w:eastAsia="宋体" w:hAnsi="Times New Roman" w:cs="Times New Roman"/>
          <w:szCs w:val="21"/>
        </w:rPr>
        <w:t>和切片</w:t>
      </w:r>
      <w:r w:rsidR="00593449" w:rsidRPr="00E979DB">
        <w:rPr>
          <w:rStyle w:val="ql-author-19231172"/>
          <w:rFonts w:ascii="Times New Roman" w:eastAsia="宋体" w:hAnsi="Times New Roman" w:cs="Times New Roman"/>
          <w:szCs w:val="21"/>
        </w:rPr>
        <w:t>的软件缺陷定位方法</w:t>
      </w:r>
      <w:r w:rsidR="00593449" w:rsidRPr="00E979DB">
        <w:rPr>
          <w:rStyle w:val="ql-author-65290468"/>
          <w:rFonts w:ascii="Times New Roman" w:eastAsia="宋体" w:hAnsi="Times New Roman" w:cs="Times New Roman"/>
          <w:szCs w:val="21"/>
        </w:rPr>
        <w:t>已取得了较好的效果</w:t>
      </w:r>
      <w:r w:rsidR="00EA58AF" w:rsidRPr="00E979DB">
        <w:rPr>
          <w:rStyle w:val="ql-author-19231172"/>
          <w:rFonts w:ascii="Times New Roman" w:eastAsia="宋体" w:hAnsi="Times New Roman" w:cs="Times New Roman"/>
          <w:szCs w:val="21"/>
        </w:rPr>
        <w:t>。然而，这些方法</w:t>
      </w:r>
      <w:r w:rsidR="00D0187C" w:rsidRPr="00E979DB">
        <w:rPr>
          <w:rStyle w:val="ql-author-19231172"/>
          <w:rFonts w:ascii="Times New Roman" w:eastAsia="宋体" w:hAnsi="Times New Roman" w:cs="Times New Roman"/>
          <w:szCs w:val="21"/>
        </w:rPr>
        <w:t>都面临一个十分</w:t>
      </w:r>
      <w:ins w:id="119" w:author="王 浩仁" w:date="2021-06-10T11:36:00Z">
        <w:r w:rsidR="00183ECD" w:rsidRPr="00E979DB">
          <w:rPr>
            <w:rStyle w:val="ql-author-19231172"/>
            <w:rFonts w:ascii="Times New Roman" w:eastAsia="宋体" w:hAnsi="Times New Roman" w:cs="Times New Roman"/>
            <w:szCs w:val="21"/>
            <w:highlight w:val="yellow"/>
          </w:rPr>
          <w:t>严峻</w:t>
        </w:r>
      </w:ins>
      <w:del w:id="120" w:author="王 浩仁" w:date="2021-06-10T11:36:00Z">
        <w:r w:rsidR="005217BE" w:rsidRPr="00E979DB" w:rsidDel="00183ECD">
          <w:rPr>
            <w:rStyle w:val="ql-author-19231172"/>
            <w:rFonts w:ascii="Times New Roman" w:eastAsia="宋体" w:hAnsi="Times New Roman" w:cs="Times New Roman" w:hint="eastAsia"/>
            <w:szCs w:val="21"/>
            <w:highlight w:val="yellow"/>
            <w:rPrChange w:id="121" w:author="jin haochen" w:date="2021-06-09T20:31:00Z">
              <w:rPr>
                <w:rStyle w:val="ql-author-19231172"/>
                <w:rFonts w:ascii="Times New Roman" w:eastAsia="宋体" w:hAnsi="Times New Roman" w:cs="Times New Roman" w:hint="eastAsia"/>
                <w:szCs w:val="21"/>
              </w:rPr>
            </w:rPrChange>
          </w:rPr>
          <w:delText>关键</w:delText>
        </w:r>
      </w:del>
      <w:r w:rsidR="00DC7651" w:rsidRPr="00E979DB">
        <w:rPr>
          <w:rStyle w:val="ql-author-19231172"/>
          <w:rFonts w:ascii="Times New Roman" w:eastAsia="宋体" w:hAnsi="Times New Roman" w:cs="Times New Roman"/>
          <w:szCs w:val="21"/>
        </w:rPr>
        <w:t>的挑战，即缺陷定位的效率和精度不高。例如，</w:t>
      </w:r>
      <w:r w:rsidR="00B51DD8" w:rsidRPr="00E979DB">
        <w:rPr>
          <w:rStyle w:val="ql-author-19231172"/>
          <w:rFonts w:ascii="Times New Roman" w:eastAsia="宋体" w:hAnsi="Times New Roman" w:cs="Times New Roman"/>
          <w:szCs w:val="21"/>
        </w:rPr>
        <w:t>使用</w:t>
      </w:r>
      <w:proofErr w:type="spellStart"/>
      <w:r w:rsidR="00B51DD8" w:rsidRPr="00E979DB">
        <w:rPr>
          <w:rStyle w:val="ql-author-19231172"/>
          <w:rFonts w:ascii="Times New Roman" w:eastAsia="宋体" w:hAnsi="Times New Roman" w:cs="Times New Roman"/>
          <w:szCs w:val="21"/>
        </w:rPr>
        <w:t>Ochiai</w:t>
      </w:r>
      <w:proofErr w:type="spellEnd"/>
      <w:r w:rsidR="00B51DD8" w:rsidRPr="00E979DB">
        <w:rPr>
          <w:rStyle w:val="ql-author-19231172"/>
          <w:rFonts w:ascii="Times New Roman" w:eastAsia="宋体" w:hAnsi="Times New Roman" w:cs="Times New Roman"/>
          <w:szCs w:val="21"/>
        </w:rPr>
        <w:t>和</w:t>
      </w:r>
      <w:proofErr w:type="spellStart"/>
      <w:r w:rsidR="00B51DD8" w:rsidRPr="00E979DB">
        <w:rPr>
          <w:rStyle w:val="ql-author-19231172"/>
          <w:rFonts w:ascii="Times New Roman" w:eastAsia="宋体" w:hAnsi="Times New Roman" w:cs="Times New Roman"/>
          <w:szCs w:val="21"/>
        </w:rPr>
        <w:t>DStar</w:t>
      </w:r>
      <w:proofErr w:type="spellEnd"/>
      <w:r w:rsidR="00B51DD8" w:rsidRPr="00E979DB">
        <w:rPr>
          <w:rStyle w:val="ql-author-19231172"/>
          <w:rFonts w:ascii="Times New Roman" w:eastAsia="宋体" w:hAnsi="Times New Roman" w:cs="Times New Roman"/>
          <w:szCs w:val="21"/>
        </w:rPr>
        <w:t>方法对</w:t>
      </w:r>
      <w:r w:rsidR="00B51DD8" w:rsidRPr="00E979DB">
        <w:rPr>
          <w:rStyle w:val="ql-author-65290468"/>
          <w:rFonts w:ascii="Times New Roman" w:eastAsia="宋体" w:hAnsi="Times New Roman" w:cs="Times New Roman"/>
          <w:szCs w:val="21"/>
        </w:rPr>
        <w:t>Defects4</w:t>
      </w:r>
      <w:del w:id="122" w:author="王 浩仁" w:date="2021-06-12T16:54:00Z">
        <w:r w:rsidR="00B51DD8" w:rsidRPr="00E979DB" w:rsidDel="00B11352">
          <w:rPr>
            <w:rStyle w:val="ql-author-65290468"/>
            <w:rFonts w:ascii="Times New Roman" w:eastAsia="宋体" w:hAnsi="Times New Roman" w:cs="Times New Roman"/>
            <w:szCs w:val="21"/>
          </w:rPr>
          <w:delText>J</w:delText>
        </w:r>
      </w:del>
      <w:ins w:id="123" w:author="王 浩仁" w:date="2021-06-12T16:53:00Z">
        <w:r w:rsidR="00B11352">
          <w:rPr>
            <w:rStyle w:val="ql-author-65290468"/>
            <w:rFonts w:ascii="Times New Roman" w:eastAsia="宋体" w:hAnsi="Times New Roman" w:cs="Times New Roman" w:hint="eastAsia"/>
            <w:szCs w:val="21"/>
          </w:rPr>
          <w:t>j</w:t>
        </w:r>
      </w:ins>
      <w:del w:id="124" w:author="王 浩仁" w:date="2021-06-12T16:53:00Z">
        <w:r w:rsidR="00B51DD8" w:rsidRPr="00E979DB" w:rsidDel="00B11352">
          <w:rPr>
            <w:rStyle w:val="ql-author-65290468"/>
            <w:rFonts w:ascii="Times New Roman" w:eastAsia="宋体" w:hAnsi="Times New Roman" w:cs="Times New Roman"/>
            <w:szCs w:val="21"/>
          </w:rPr>
          <w:delText xml:space="preserve"> </w:delText>
        </w:r>
      </w:del>
      <w:r w:rsidR="00B51DD8" w:rsidRPr="00E979DB">
        <w:rPr>
          <w:rStyle w:val="ql-author-65290468"/>
          <w:rFonts w:ascii="Times New Roman" w:eastAsia="宋体" w:hAnsi="Times New Roman" w:cs="Times New Roman"/>
          <w:szCs w:val="21"/>
        </w:rPr>
        <w:t>中</w:t>
      </w:r>
      <w:r w:rsidR="00B51DD8" w:rsidRPr="00E979DB">
        <w:rPr>
          <w:rStyle w:val="ql-author-65290468"/>
          <w:rFonts w:ascii="Times New Roman" w:eastAsia="宋体" w:hAnsi="Times New Roman" w:cs="Times New Roman"/>
          <w:szCs w:val="21"/>
        </w:rPr>
        <w:t>6</w:t>
      </w:r>
      <w:r w:rsidR="00B51DD8" w:rsidRPr="00E979DB">
        <w:rPr>
          <w:rStyle w:val="ql-author-65290468"/>
          <w:rFonts w:ascii="Times New Roman" w:eastAsia="宋体" w:hAnsi="Times New Roman" w:cs="Times New Roman"/>
          <w:szCs w:val="21"/>
        </w:rPr>
        <w:t>个项目的</w:t>
      </w:r>
      <w:r w:rsidR="00B51DD8" w:rsidRPr="00E979DB">
        <w:rPr>
          <w:rStyle w:val="ql-author-65290468"/>
          <w:rFonts w:ascii="Times New Roman" w:eastAsia="宋体" w:hAnsi="Times New Roman" w:cs="Times New Roman"/>
          <w:szCs w:val="21"/>
        </w:rPr>
        <w:t>395</w:t>
      </w:r>
      <w:r w:rsidR="00B51DD8" w:rsidRPr="00E979DB">
        <w:rPr>
          <w:rStyle w:val="ql-author-65290468"/>
          <w:rFonts w:ascii="Times New Roman" w:eastAsia="宋体" w:hAnsi="Times New Roman" w:cs="Times New Roman"/>
          <w:szCs w:val="21"/>
        </w:rPr>
        <w:t>个存在缺陷的版本</w:t>
      </w:r>
      <w:r w:rsidR="00B51DD8" w:rsidRPr="00E979DB">
        <w:rPr>
          <w:rStyle w:val="ql-author-19231172"/>
          <w:rFonts w:ascii="Times New Roman" w:eastAsia="宋体" w:hAnsi="Times New Roman" w:cs="Times New Roman"/>
          <w:szCs w:val="21"/>
        </w:rPr>
        <w:t>进行缺陷定位，</w:t>
      </w:r>
      <w:r w:rsidR="00B51DD8" w:rsidRPr="00E979DB">
        <w:rPr>
          <w:rStyle w:val="ql-author-65290468"/>
          <w:rFonts w:ascii="Times New Roman" w:eastAsia="宋体" w:hAnsi="Times New Roman" w:cs="Times New Roman"/>
          <w:szCs w:val="21"/>
        </w:rPr>
        <w:t>都有近</w:t>
      </w:r>
      <w:r w:rsidR="00B51DD8" w:rsidRPr="00E979DB">
        <w:rPr>
          <w:rStyle w:val="ql-author-65290468"/>
          <w:rFonts w:ascii="Times New Roman" w:eastAsia="宋体" w:hAnsi="Times New Roman" w:cs="Times New Roman"/>
          <w:szCs w:val="21"/>
        </w:rPr>
        <w:t>70%</w:t>
      </w:r>
      <w:r w:rsidR="00B51DD8" w:rsidRPr="00E979DB">
        <w:rPr>
          <w:rStyle w:val="ql-author-65290468"/>
          <w:rFonts w:ascii="Times New Roman" w:eastAsia="宋体" w:hAnsi="Times New Roman" w:cs="Times New Roman"/>
          <w:szCs w:val="21"/>
        </w:rPr>
        <w:t>的版本存在多条语句可疑度</w:t>
      </w:r>
      <w:r w:rsidR="00B51DD8" w:rsidRPr="00E979DB">
        <w:rPr>
          <w:rStyle w:val="ql-author-19231172"/>
          <w:rFonts w:ascii="Times New Roman" w:eastAsia="宋体" w:hAnsi="Times New Roman" w:cs="Times New Roman"/>
          <w:szCs w:val="21"/>
        </w:rPr>
        <w:t>并列排名第</w:t>
      </w:r>
      <w:r w:rsidR="00B51DD8" w:rsidRPr="00E979DB">
        <w:rPr>
          <w:rStyle w:val="ql-author-19231172"/>
          <w:rFonts w:ascii="Times New Roman" w:eastAsia="宋体" w:hAnsi="Times New Roman" w:cs="Times New Roman"/>
          <w:szCs w:val="21"/>
        </w:rPr>
        <w:t>1</w:t>
      </w:r>
      <w:commentRangeStart w:id="125"/>
      <w:commentRangeEnd w:id="125"/>
      <w:r w:rsidR="0026038E" w:rsidRPr="00E979DB">
        <w:rPr>
          <w:rStyle w:val="a4"/>
          <w:rFonts w:ascii="Times New Roman" w:eastAsia="宋体" w:hAnsi="Times New Roman" w:cs="Times New Roman"/>
        </w:rPr>
        <w:commentReference w:id="125"/>
      </w:r>
      <w:ins w:id="126" w:author="jin haochen" w:date="2021-06-09T20:32:00Z">
        <w:r w:rsidR="00E82C8D" w:rsidRPr="00E979DB">
          <w:rPr>
            <w:rStyle w:val="ql-author-19231172"/>
            <w:rFonts w:ascii="Times New Roman" w:eastAsia="宋体" w:hAnsi="Times New Roman" w:cs="Times New Roman" w:hint="eastAsia"/>
            <w:szCs w:val="21"/>
            <w:highlight w:val="green"/>
            <w:rPrChange w:id="127" w:author="jin haochen" w:date="2021-06-09T20:32:00Z">
              <w:rPr>
                <w:rStyle w:val="ql-author-19231172"/>
                <w:rFonts w:ascii="Times New Roman" w:eastAsia="宋体" w:hAnsi="Times New Roman" w:cs="Times New Roman" w:hint="eastAsia"/>
                <w:szCs w:val="21"/>
              </w:rPr>
            </w:rPrChange>
          </w:rPr>
          <w:t>的问题</w:t>
        </w:r>
      </w:ins>
      <w:r w:rsidR="00E979DB" w:rsidRPr="00E979DB">
        <w:rPr>
          <w:rStyle w:val="ql-author-19231172"/>
          <w:rFonts w:ascii="Times New Roman" w:eastAsia="宋体" w:hAnsi="Times New Roman" w:cs="Times New Roman"/>
          <w:szCs w:val="21"/>
        </w:rPr>
        <w:t>，并且</w:t>
      </w:r>
      <w:proofErr w:type="spellStart"/>
      <w:r w:rsidR="00AE7C14" w:rsidRPr="00E979DB">
        <w:rPr>
          <w:rStyle w:val="ql-author-65290468"/>
          <w:rFonts w:ascii="Times New Roman" w:eastAsia="宋体" w:hAnsi="Times New Roman" w:cs="Times New Roman"/>
          <w:szCs w:val="21"/>
        </w:rPr>
        <w:t>DStar</w:t>
      </w:r>
      <w:proofErr w:type="spellEnd"/>
      <w:r w:rsidR="00E979DB" w:rsidRPr="00E979DB">
        <w:rPr>
          <w:rStyle w:val="ql-author-65290468"/>
          <w:rFonts w:ascii="Times New Roman" w:eastAsia="宋体" w:hAnsi="Times New Roman" w:cs="Times New Roman"/>
          <w:szCs w:val="21"/>
        </w:rPr>
        <w:t>生成的</w:t>
      </w:r>
      <w:r w:rsidR="00AE7C14" w:rsidRPr="00E979DB">
        <w:rPr>
          <w:rStyle w:val="ql-author-65290468"/>
          <w:rFonts w:ascii="Times New Roman" w:eastAsia="宋体" w:hAnsi="Times New Roman" w:cs="Times New Roman"/>
          <w:szCs w:val="21"/>
        </w:rPr>
        <w:t>并列第</w:t>
      </w:r>
      <w:r w:rsidR="00AE7C14" w:rsidRPr="00E979DB">
        <w:rPr>
          <w:rStyle w:val="ql-author-65290468"/>
          <w:rFonts w:ascii="Times New Roman" w:eastAsia="宋体" w:hAnsi="Times New Roman" w:cs="Times New Roman"/>
          <w:szCs w:val="21"/>
        </w:rPr>
        <w:t>1</w:t>
      </w:r>
      <w:r w:rsidR="00AE7C14" w:rsidRPr="00E979DB">
        <w:rPr>
          <w:rStyle w:val="ql-author-65290468"/>
          <w:rFonts w:ascii="Times New Roman" w:eastAsia="宋体" w:hAnsi="Times New Roman" w:cs="Times New Roman"/>
          <w:szCs w:val="21"/>
        </w:rPr>
        <w:t>的语句平均数量是</w:t>
      </w:r>
      <w:r w:rsidR="00AE7C14" w:rsidRPr="00E979DB">
        <w:rPr>
          <w:rStyle w:val="ql-author-65290468"/>
          <w:rFonts w:ascii="Times New Roman" w:eastAsia="宋体" w:hAnsi="Times New Roman" w:cs="Times New Roman"/>
          <w:szCs w:val="21"/>
        </w:rPr>
        <w:t>22</w:t>
      </w:r>
      <w:r w:rsidR="00AE7C14" w:rsidRPr="00E979DB">
        <w:rPr>
          <w:rStyle w:val="ql-author-65290468"/>
          <w:rFonts w:ascii="Times New Roman" w:eastAsia="宋体" w:hAnsi="Times New Roman" w:cs="Times New Roman"/>
          <w:szCs w:val="21"/>
        </w:rPr>
        <w:t>。</w:t>
      </w:r>
      <w:r w:rsidR="004C02E7" w:rsidRPr="00E849DC">
        <w:rPr>
          <w:rFonts w:ascii="Times New Roman" w:eastAsia="宋体" w:hAnsi="Times New Roman" w:cs="Times New Roman"/>
          <w:kern w:val="0"/>
          <w:szCs w:val="21"/>
        </w:rPr>
        <w:t>这时候的定位结果仍然需要耗费大量人力进行人工确认，而这无疑加重了软件开发过程中</w:t>
      </w:r>
      <w:ins w:id="128" w:author="王 浩仁" w:date="2021-06-10T11:39:00Z">
        <w:r w:rsidR="00037562">
          <w:rPr>
            <w:rFonts w:ascii="Times New Roman" w:eastAsia="宋体" w:hAnsi="Times New Roman" w:cs="Times New Roman" w:hint="eastAsia"/>
            <w:kern w:val="0"/>
            <w:szCs w:val="21"/>
          </w:rPr>
          <w:t>的</w:t>
        </w:r>
      </w:ins>
      <w:r w:rsidR="004C02E7" w:rsidRPr="00E82C8D">
        <w:rPr>
          <w:rFonts w:ascii="Times New Roman" w:eastAsia="宋体" w:hAnsi="Times New Roman" w:cs="Times New Roman" w:hint="eastAsia"/>
          <w:kern w:val="0"/>
          <w:szCs w:val="21"/>
          <w:highlight w:val="yellow"/>
          <w:rPrChange w:id="129" w:author="jin haochen" w:date="2021-06-09T20:32:00Z">
            <w:rPr>
              <w:rFonts w:ascii="Times New Roman" w:eastAsia="宋体" w:hAnsi="Times New Roman" w:cs="Times New Roman" w:hint="eastAsia"/>
              <w:kern w:val="0"/>
              <w:szCs w:val="21"/>
            </w:rPr>
          </w:rPrChange>
        </w:rPr>
        <w:t>成本</w:t>
      </w:r>
      <w:ins w:id="130" w:author="王 浩仁" w:date="2021-06-10T11:39:00Z">
        <w:r w:rsidR="00037562">
          <w:rPr>
            <w:rFonts w:ascii="Times New Roman" w:eastAsia="宋体" w:hAnsi="Times New Roman" w:cs="Times New Roman" w:hint="eastAsia"/>
            <w:kern w:val="0"/>
            <w:szCs w:val="21"/>
          </w:rPr>
          <w:t>开销</w:t>
        </w:r>
      </w:ins>
      <w:del w:id="131" w:author="王 浩仁" w:date="2021-06-10T11:39:00Z">
        <w:r w:rsidR="004C02E7" w:rsidRPr="00E82C8D" w:rsidDel="00037562">
          <w:rPr>
            <w:rFonts w:ascii="Times New Roman" w:eastAsia="宋体" w:hAnsi="Times New Roman" w:cs="Times New Roman" w:hint="eastAsia"/>
            <w:kern w:val="0"/>
            <w:szCs w:val="21"/>
            <w:highlight w:val="yellow"/>
            <w:rPrChange w:id="132" w:author="jin haochen" w:date="2021-06-09T20:32:00Z">
              <w:rPr>
                <w:rFonts w:ascii="Times New Roman" w:eastAsia="宋体" w:hAnsi="Times New Roman" w:cs="Times New Roman" w:hint="eastAsia"/>
                <w:kern w:val="0"/>
                <w:szCs w:val="21"/>
              </w:rPr>
            </w:rPrChange>
          </w:rPr>
          <w:delText>方面</w:delText>
        </w:r>
        <w:r w:rsidR="004C02E7" w:rsidRPr="00E849DC" w:rsidDel="00037562">
          <w:rPr>
            <w:rFonts w:ascii="Times New Roman" w:eastAsia="宋体" w:hAnsi="Times New Roman" w:cs="Times New Roman"/>
            <w:kern w:val="0"/>
            <w:szCs w:val="21"/>
          </w:rPr>
          <w:delText>的负担</w:delText>
        </w:r>
      </w:del>
      <w:r w:rsidR="004C02E7" w:rsidRPr="00E849DC">
        <w:rPr>
          <w:rFonts w:ascii="Times New Roman" w:eastAsia="宋体" w:hAnsi="Times New Roman" w:cs="Times New Roman"/>
          <w:kern w:val="0"/>
          <w:szCs w:val="21"/>
        </w:rPr>
        <w:t>。</w:t>
      </w:r>
      <w:r w:rsidR="002F59FC" w:rsidRPr="00E849DC">
        <w:rPr>
          <w:rFonts w:ascii="Times New Roman" w:eastAsia="宋体" w:hAnsi="Times New Roman" w:cs="Times New Roman"/>
          <w:kern w:val="0"/>
          <w:szCs w:val="21"/>
        </w:rPr>
        <w:t>因此，</w:t>
      </w:r>
      <w:r w:rsidR="004C02E7" w:rsidRPr="00E849DC">
        <w:rPr>
          <w:rFonts w:ascii="Times New Roman" w:eastAsia="宋体" w:hAnsi="Times New Roman" w:cs="Times New Roman"/>
          <w:kern w:val="0"/>
          <w:szCs w:val="21"/>
        </w:rPr>
        <w:t>研究出有效提升软件缺陷定位精确</w:t>
      </w:r>
      <w:r w:rsidR="004C02E7" w:rsidRPr="00E849DC">
        <w:rPr>
          <w:rFonts w:ascii="Times New Roman" w:eastAsia="宋体" w:hAnsi="Times New Roman" w:cs="Times New Roman"/>
          <w:szCs w:val="21"/>
        </w:rPr>
        <w:t>度的方法，用于提升软件缺陷定位工作的效率</w:t>
      </w:r>
      <w:r w:rsidR="0077147F" w:rsidRPr="00E849DC">
        <w:rPr>
          <w:rFonts w:ascii="Times New Roman" w:eastAsia="宋体" w:hAnsi="Times New Roman" w:cs="Times New Roman"/>
          <w:szCs w:val="21"/>
        </w:rPr>
        <w:t>是十分必要的。</w:t>
      </w:r>
    </w:p>
    <w:p w14:paraId="344A531D" w14:textId="0979BB0F" w:rsidR="00101E81" w:rsidRPr="00E849DC" w:rsidRDefault="00B43818" w:rsidP="00E849DC">
      <w:pPr>
        <w:widowControl/>
        <w:ind w:firstLineChars="200" w:firstLine="420"/>
        <w:rPr>
          <w:rFonts w:ascii="Times New Roman" w:eastAsia="宋体" w:hAnsi="Times New Roman" w:cs="Times New Roman"/>
          <w:szCs w:val="21"/>
          <w:shd w:val="clear" w:color="auto" w:fill="FFFFFF"/>
          <w:rPrChange w:id="133" w:author="王 浩仁" w:date="2021-06-08T09:04:00Z">
            <w:rPr>
              <w:rFonts w:ascii="Times New Roman" w:eastAsia="宋体" w:hAnsi="Times New Roman" w:cs="Times New Roman"/>
              <w:color w:val="333333"/>
              <w:szCs w:val="21"/>
              <w:shd w:val="clear" w:color="auto" w:fill="FFFFFF"/>
            </w:rPr>
          </w:rPrChange>
        </w:rPr>
      </w:pPr>
      <w:r w:rsidRPr="00E849DC">
        <w:rPr>
          <w:rFonts w:ascii="Times New Roman" w:eastAsia="宋体" w:hAnsi="Times New Roman" w:cs="Times New Roman"/>
          <w:szCs w:val="21"/>
        </w:rPr>
        <w:t>在本文中，</w:t>
      </w:r>
      <w:del w:id="134" w:author="王 浩仁" w:date="2021-06-10T09:28:00Z">
        <w:r w:rsidRPr="00EC3853" w:rsidDel="00B569C8">
          <w:rPr>
            <w:rFonts w:ascii="Times New Roman" w:eastAsia="宋体" w:hAnsi="Times New Roman" w:cs="Times New Roman" w:hint="eastAsia"/>
            <w:szCs w:val="21"/>
            <w:highlight w:val="yellow"/>
            <w:rPrChange w:id="135" w:author="jin haochen" w:date="2021-06-09T19:19:00Z">
              <w:rPr>
                <w:rFonts w:ascii="Times New Roman" w:eastAsia="宋体" w:hAnsi="Times New Roman" w:cs="Times New Roman" w:hint="eastAsia"/>
                <w:szCs w:val="21"/>
              </w:rPr>
            </w:rPrChange>
          </w:rPr>
          <w:delText>我们</w:delText>
        </w:r>
      </w:del>
      <w:r w:rsidRPr="00E849DC">
        <w:rPr>
          <w:rFonts w:ascii="Times New Roman" w:eastAsia="宋体" w:hAnsi="Times New Roman" w:cs="Times New Roman"/>
          <w:szCs w:val="21"/>
        </w:rPr>
        <w:t>提出了一种通过语句</w:t>
      </w:r>
      <w:r w:rsidRPr="00E849DC">
        <w:rPr>
          <w:rStyle w:val="ql-author-65290468"/>
          <w:rFonts w:ascii="Times New Roman" w:eastAsia="宋体" w:hAnsi="Times New Roman" w:cs="Times New Roman"/>
          <w:szCs w:val="21"/>
        </w:rPr>
        <w:t>复杂</w:t>
      </w:r>
      <w:proofErr w:type="gramStart"/>
      <w:r w:rsidRPr="00E849DC">
        <w:rPr>
          <w:rStyle w:val="ql-author-65290468"/>
          <w:rFonts w:ascii="Times New Roman" w:eastAsia="宋体" w:hAnsi="Times New Roman" w:cs="Times New Roman"/>
          <w:szCs w:val="21"/>
        </w:rPr>
        <w:t>度分析</w:t>
      </w:r>
      <w:proofErr w:type="gramEnd"/>
      <w:r w:rsidRPr="00E849DC">
        <w:rPr>
          <w:rStyle w:val="ql-author-65290468"/>
          <w:rFonts w:ascii="Times New Roman" w:eastAsia="宋体" w:hAnsi="Times New Roman" w:cs="Times New Roman"/>
          <w:szCs w:val="21"/>
        </w:rPr>
        <w:t>提升缺陷定位精确度的方法</w:t>
      </w:r>
      <w:r w:rsidRPr="00E849DC">
        <w:rPr>
          <w:rStyle w:val="ql-author-65290468"/>
          <w:rFonts w:ascii="Times New Roman" w:eastAsia="宋体" w:hAnsi="Times New Roman" w:cs="Times New Roman"/>
          <w:szCs w:val="21"/>
        </w:rPr>
        <w:t>CBFL</w:t>
      </w:r>
      <w:r w:rsidRPr="00E849DC">
        <w:rPr>
          <w:rStyle w:val="ql-author-65221147"/>
          <w:rFonts w:ascii="Times New Roman" w:eastAsia="宋体" w:hAnsi="Times New Roman" w:cs="Times New Roman"/>
          <w:szCs w:val="21"/>
        </w:rPr>
        <w:t xml:space="preserve"> </w:t>
      </w:r>
      <w:r w:rsidRPr="00E849DC">
        <w:rPr>
          <w:rStyle w:val="ql-author-65290468"/>
          <w:rFonts w:ascii="Times New Roman" w:eastAsia="宋体" w:hAnsi="Times New Roman" w:cs="Times New Roman"/>
          <w:szCs w:val="21"/>
        </w:rPr>
        <w:t>（</w:t>
      </w:r>
      <w:r w:rsidRPr="00E849DC">
        <w:rPr>
          <w:rStyle w:val="ql-author-19231172"/>
          <w:rFonts w:ascii="Times New Roman" w:eastAsia="宋体" w:hAnsi="Times New Roman" w:cs="Times New Roman"/>
          <w:szCs w:val="21"/>
        </w:rPr>
        <w:t>Complexity-based fault localization</w:t>
      </w:r>
      <w:r w:rsidRPr="00E849DC">
        <w:rPr>
          <w:rStyle w:val="ql-author-65290468"/>
          <w:rFonts w:ascii="Times New Roman" w:eastAsia="宋体" w:hAnsi="Times New Roman" w:cs="Times New Roman"/>
          <w:szCs w:val="21"/>
        </w:rPr>
        <w:t>）</w:t>
      </w:r>
      <w:r w:rsidR="003321E9" w:rsidRPr="00E849DC">
        <w:rPr>
          <w:rStyle w:val="ql-author-65290468"/>
          <w:rFonts w:ascii="Times New Roman" w:eastAsia="宋体" w:hAnsi="Times New Roman" w:cs="Times New Roman"/>
          <w:szCs w:val="21"/>
        </w:rPr>
        <w:t>。通常复杂度</w:t>
      </w:r>
      <w:r w:rsidR="008B4921" w:rsidRPr="00E849DC">
        <w:rPr>
          <w:rStyle w:val="ql-author-65290468"/>
          <w:rFonts w:ascii="Times New Roman" w:eastAsia="宋体" w:hAnsi="Times New Roman" w:cs="Times New Roman"/>
          <w:szCs w:val="21"/>
        </w:rPr>
        <w:t>被</w:t>
      </w:r>
      <w:r w:rsidR="008B4921" w:rsidRPr="00E849DC">
        <w:rPr>
          <w:rFonts w:ascii="Times New Roman" w:eastAsia="宋体" w:hAnsi="Times New Roman" w:cs="Times New Roman"/>
          <w:szCs w:val="21"/>
          <w:shd w:val="clear" w:color="auto" w:fill="FFFFFF"/>
        </w:rPr>
        <w:t>应用于数学和计算机导论中，用于</w:t>
      </w:r>
      <w:r w:rsidR="00CE20C3" w:rsidRPr="00E849DC">
        <w:rPr>
          <w:rStyle w:val="ql-author-65290468"/>
          <w:rFonts w:ascii="Times New Roman" w:eastAsia="宋体" w:hAnsi="Times New Roman" w:cs="Times New Roman"/>
          <w:szCs w:val="21"/>
        </w:rPr>
        <w:t>计算</w:t>
      </w:r>
      <w:r w:rsidR="00CE20C3" w:rsidRPr="00E849DC">
        <w:rPr>
          <w:rFonts w:ascii="Times New Roman" w:eastAsia="宋体" w:hAnsi="Times New Roman" w:cs="Times New Roman"/>
          <w:szCs w:val="21"/>
          <w:shd w:val="clear" w:color="auto" w:fill="FFFFFF"/>
        </w:rPr>
        <w:t>可执行程序</w:t>
      </w:r>
      <w:r w:rsidR="004F208F" w:rsidRPr="00E849DC">
        <w:rPr>
          <w:rFonts w:ascii="Times New Roman" w:eastAsia="宋体" w:hAnsi="Times New Roman" w:cs="Times New Roman"/>
          <w:szCs w:val="21"/>
          <w:shd w:val="clear" w:color="auto" w:fill="FFFFFF"/>
        </w:rPr>
        <w:t>运行时所需要</w:t>
      </w:r>
      <w:r w:rsidR="00553EDA" w:rsidRPr="00E849DC">
        <w:rPr>
          <w:rFonts w:ascii="Times New Roman" w:eastAsia="宋体" w:hAnsi="Times New Roman" w:cs="Times New Roman"/>
          <w:szCs w:val="21"/>
          <w:shd w:val="clear" w:color="auto" w:fill="FFFFFF"/>
        </w:rPr>
        <w:t>的时间资源和内存资源</w:t>
      </w:r>
      <w:r w:rsidR="004F208F" w:rsidRPr="00E849DC">
        <w:rPr>
          <w:rFonts w:ascii="Times New Roman" w:eastAsia="宋体" w:hAnsi="Times New Roman" w:cs="Times New Roman"/>
          <w:szCs w:val="21"/>
          <w:shd w:val="clear" w:color="auto" w:fill="FFFFFF"/>
        </w:rPr>
        <w:t>。</w:t>
      </w:r>
      <w:r w:rsidR="00AD6C26" w:rsidRPr="00E849DC">
        <w:rPr>
          <w:rFonts w:ascii="Times New Roman" w:eastAsia="宋体" w:hAnsi="Times New Roman" w:cs="Times New Roman"/>
          <w:szCs w:val="21"/>
          <w:shd w:val="clear" w:color="auto" w:fill="FFFFFF"/>
        </w:rPr>
        <w:t>而在本论文中，我们要提出一种新的语句复杂度，</w:t>
      </w:r>
      <w:r w:rsidR="006E2E37" w:rsidRPr="00E849DC">
        <w:rPr>
          <w:rFonts w:ascii="Times New Roman" w:eastAsia="宋体" w:hAnsi="Times New Roman" w:cs="Times New Roman"/>
          <w:szCs w:val="21"/>
          <w:shd w:val="clear" w:color="auto" w:fill="FFFFFF"/>
        </w:rPr>
        <w:t>以程序中每一行代码为单位，</w:t>
      </w:r>
      <w:r w:rsidR="00EB6299">
        <w:rPr>
          <w:rFonts w:ascii="Times New Roman" w:eastAsia="宋体" w:hAnsi="Times New Roman" w:cs="Times New Roman" w:hint="eastAsia"/>
          <w:szCs w:val="21"/>
          <w:shd w:val="clear" w:color="auto" w:fill="FFFFFF"/>
        </w:rPr>
        <w:t>根据所提度量元，度量该语句的</w:t>
      </w:r>
      <w:r w:rsidR="00862C0E" w:rsidRPr="00E849DC">
        <w:rPr>
          <w:rFonts w:ascii="Times New Roman" w:eastAsia="宋体" w:hAnsi="Times New Roman" w:cs="Times New Roman"/>
          <w:szCs w:val="21"/>
          <w:shd w:val="clear" w:color="auto" w:fill="FFFFFF"/>
        </w:rPr>
        <w:t>复杂度作为判断</w:t>
      </w:r>
      <w:r w:rsidR="009F53A8" w:rsidRPr="00E849DC">
        <w:rPr>
          <w:rFonts w:ascii="Times New Roman" w:eastAsia="宋体" w:hAnsi="Times New Roman" w:cs="Times New Roman"/>
          <w:szCs w:val="21"/>
          <w:shd w:val="clear" w:color="auto" w:fill="FFFFFF"/>
        </w:rPr>
        <w:t>缺陷语句的条件。据我们所知，这样的</w:t>
      </w:r>
      <w:proofErr w:type="gramStart"/>
      <w:r w:rsidR="00EB6299">
        <w:rPr>
          <w:rFonts w:ascii="Times New Roman" w:eastAsia="宋体" w:hAnsi="Times New Roman" w:cs="Times New Roman" w:hint="eastAsia"/>
          <w:szCs w:val="21"/>
          <w:shd w:val="clear" w:color="auto" w:fill="FFFFFF"/>
        </w:rPr>
        <w:t>度量元</w:t>
      </w:r>
      <w:proofErr w:type="gramEnd"/>
      <w:r w:rsidR="00E83313" w:rsidRPr="00E849DC">
        <w:rPr>
          <w:rFonts w:ascii="Times New Roman" w:eastAsia="宋体" w:hAnsi="Times New Roman" w:cs="Times New Roman"/>
          <w:szCs w:val="21"/>
          <w:shd w:val="clear" w:color="auto" w:fill="FFFFFF"/>
        </w:rPr>
        <w:t>在之前的</w:t>
      </w:r>
      <w:r w:rsidR="00903B43" w:rsidRPr="00E849DC">
        <w:rPr>
          <w:rFonts w:ascii="Times New Roman" w:eastAsia="宋体" w:hAnsi="Times New Roman" w:cs="Times New Roman"/>
          <w:szCs w:val="21"/>
          <w:shd w:val="clear" w:color="auto" w:fill="FFFFFF"/>
        </w:rPr>
        <w:t>研究中还未被提出过（尤其在</w:t>
      </w:r>
      <w:r w:rsidR="00EB6299">
        <w:rPr>
          <w:rFonts w:ascii="Times New Roman" w:eastAsia="宋体" w:hAnsi="Times New Roman" w:cs="Times New Roman" w:hint="eastAsia"/>
          <w:szCs w:val="21"/>
          <w:shd w:val="clear" w:color="auto" w:fill="FFFFFF"/>
        </w:rPr>
        <w:t>缺陷</w:t>
      </w:r>
      <w:r w:rsidR="00903B43" w:rsidRPr="00E849DC">
        <w:rPr>
          <w:rFonts w:ascii="Times New Roman" w:eastAsia="宋体" w:hAnsi="Times New Roman" w:cs="Times New Roman"/>
          <w:szCs w:val="21"/>
          <w:shd w:val="clear" w:color="auto" w:fill="FFFFFF"/>
        </w:rPr>
        <w:t>定位的背景下）</w:t>
      </w:r>
      <w:r w:rsidR="00D15D97" w:rsidRPr="00E849DC">
        <w:rPr>
          <w:rFonts w:ascii="Times New Roman" w:eastAsia="宋体" w:hAnsi="Times New Roman" w:cs="Times New Roman"/>
          <w:szCs w:val="21"/>
          <w:shd w:val="clear" w:color="auto" w:fill="FFFFFF"/>
        </w:rPr>
        <w:t>。</w:t>
      </w:r>
    </w:p>
    <w:p w14:paraId="22633EC7" w14:textId="405D8698" w:rsidR="00101E81" w:rsidRPr="00F93898" w:rsidRDefault="00101E81" w:rsidP="00E849DC">
      <w:pPr>
        <w:widowControl/>
        <w:rPr>
          <w:rFonts w:ascii="Times New Roman" w:eastAsia="宋体" w:hAnsi="Times New Roman" w:cs="Times New Roman"/>
          <w:sz w:val="24"/>
          <w:szCs w:val="24"/>
          <w:shd w:val="clear" w:color="auto" w:fill="FFFFFF"/>
          <w:rPrChange w:id="136" w:author="王 浩仁" w:date="2021-06-08T09:04:00Z">
            <w:rPr>
              <w:rFonts w:ascii="Times New Roman" w:eastAsia="宋体" w:hAnsi="Times New Roman" w:cs="Times New Roman"/>
              <w:b/>
              <w:bCs/>
              <w:color w:val="333333"/>
              <w:szCs w:val="21"/>
              <w:shd w:val="clear" w:color="auto" w:fill="FFFFFF"/>
            </w:rPr>
          </w:rPrChange>
        </w:rPr>
      </w:pPr>
      <w:r w:rsidRPr="00F93898">
        <w:rPr>
          <w:rFonts w:ascii="Times New Roman" w:eastAsia="宋体" w:hAnsi="Times New Roman" w:cs="Times New Roman"/>
          <w:sz w:val="24"/>
          <w:szCs w:val="24"/>
          <w:shd w:val="clear" w:color="auto" w:fill="FFFFFF"/>
          <w:rPrChange w:id="137" w:author="王 浩仁" w:date="2021-06-08T09:04:00Z">
            <w:rPr>
              <w:rFonts w:ascii="Times New Roman" w:eastAsia="宋体" w:hAnsi="Times New Roman" w:cs="Times New Roman"/>
              <w:b/>
              <w:bCs/>
              <w:color w:val="333333"/>
              <w:szCs w:val="21"/>
              <w:shd w:val="clear" w:color="auto" w:fill="FFFFFF"/>
            </w:rPr>
          </w:rPrChange>
        </w:rPr>
        <w:t>A.</w:t>
      </w:r>
      <w:r w:rsidRPr="00F93898">
        <w:rPr>
          <w:rFonts w:ascii="Times New Roman" w:eastAsia="宋体" w:hAnsi="Times New Roman" w:cs="Times New Roman" w:hint="eastAsia"/>
          <w:sz w:val="24"/>
          <w:szCs w:val="24"/>
          <w:shd w:val="clear" w:color="auto" w:fill="FFFFFF"/>
          <w:rPrChange w:id="138" w:author="王 浩仁" w:date="2021-06-08T09:04:00Z">
            <w:rPr>
              <w:rFonts w:ascii="Times New Roman" w:eastAsia="宋体" w:hAnsi="Times New Roman" w:cs="Times New Roman" w:hint="eastAsia"/>
              <w:b/>
              <w:bCs/>
              <w:color w:val="333333"/>
              <w:szCs w:val="21"/>
              <w:shd w:val="clear" w:color="auto" w:fill="FFFFFF"/>
            </w:rPr>
          </w:rPrChange>
        </w:rPr>
        <w:t>解决方案（</w:t>
      </w:r>
      <w:r w:rsidRPr="00F93898">
        <w:rPr>
          <w:rFonts w:ascii="Times New Roman" w:eastAsia="宋体" w:hAnsi="Times New Roman" w:cs="Times New Roman"/>
          <w:sz w:val="24"/>
          <w:szCs w:val="24"/>
          <w:rPrChange w:id="139" w:author="王 浩仁" w:date="2021-06-08T09:04:00Z">
            <w:rPr>
              <w:rFonts w:ascii="Times New Roman" w:eastAsia="宋体" w:hAnsi="Times New Roman" w:cs="Times New Roman"/>
              <w:b/>
              <w:bCs/>
              <w:color w:val="57585A"/>
              <w:szCs w:val="21"/>
            </w:rPr>
          </w:rPrChange>
        </w:rPr>
        <w:t>PROPOSED SOLUTION</w:t>
      </w:r>
      <w:r w:rsidRPr="00F93898">
        <w:rPr>
          <w:rFonts w:ascii="Times New Roman" w:eastAsia="宋体" w:hAnsi="Times New Roman" w:cs="Times New Roman" w:hint="eastAsia"/>
          <w:sz w:val="24"/>
          <w:szCs w:val="24"/>
          <w:shd w:val="clear" w:color="auto" w:fill="FFFFFF"/>
          <w:rPrChange w:id="140" w:author="王 浩仁" w:date="2021-06-08T09:04:00Z">
            <w:rPr>
              <w:rFonts w:ascii="Times New Roman" w:eastAsia="宋体" w:hAnsi="Times New Roman" w:cs="Times New Roman" w:hint="eastAsia"/>
              <w:b/>
              <w:bCs/>
              <w:color w:val="333333"/>
              <w:szCs w:val="21"/>
              <w:shd w:val="clear" w:color="auto" w:fill="FFFFFF"/>
            </w:rPr>
          </w:rPrChange>
        </w:rPr>
        <w:t>）</w:t>
      </w:r>
    </w:p>
    <w:p w14:paraId="546C1775" w14:textId="1DBCF112" w:rsidR="00604DFC" w:rsidRPr="00E849DC" w:rsidRDefault="00D15D97" w:rsidP="00E849DC">
      <w:pPr>
        <w:widowControl/>
        <w:rPr>
          <w:rStyle w:val="ql-author-19231172"/>
          <w:rFonts w:ascii="Times New Roman" w:eastAsia="宋体" w:hAnsi="Times New Roman" w:cs="Times New Roman"/>
          <w:rPrChange w:id="141" w:author="王 浩仁" w:date="2021-06-08T09:04:00Z">
            <w:rPr>
              <w:rStyle w:val="ql-author-19231172"/>
              <w:rFonts w:ascii="Times New Roman" w:eastAsia="宋体" w:hAnsi="Times New Roman" w:cs="Times New Roman"/>
              <w:color w:val="494949"/>
            </w:rPr>
          </w:rPrChange>
        </w:rPr>
      </w:pPr>
      <w:r w:rsidRPr="00E849DC">
        <w:rPr>
          <w:rFonts w:ascii="Times New Roman" w:eastAsia="宋体" w:hAnsi="Times New Roman" w:cs="Times New Roman"/>
          <w:szCs w:val="21"/>
          <w:shd w:val="clear" w:color="auto" w:fill="FFFFFF"/>
          <w:rPrChange w:id="142" w:author="王 浩仁" w:date="2021-06-08T09:04:00Z">
            <w:rPr>
              <w:rFonts w:ascii="Times New Roman" w:eastAsia="宋体" w:hAnsi="Times New Roman" w:cs="Times New Roman"/>
              <w:color w:val="333333"/>
              <w:szCs w:val="21"/>
              <w:shd w:val="clear" w:color="auto" w:fill="FFFFFF"/>
            </w:rPr>
          </w:rPrChange>
        </w:rPr>
        <w:tab/>
      </w:r>
      <w:ins w:id="143" w:author="王 浩仁" w:date="2021-06-08T16:14:00Z">
        <w:r w:rsidR="00D0447F" w:rsidRPr="00AD462B">
          <w:rPr>
            <w:rStyle w:val="ql-author-65290468"/>
            <w:rFonts w:ascii="宋体" w:eastAsia="宋体" w:hAnsi="宋体"/>
            <w:szCs w:val="21"/>
            <w:rPrChange w:id="144" w:author="王 浩仁" w:date="2021-06-08T18:49:00Z">
              <w:rPr>
                <w:rStyle w:val="ql-author-65290468"/>
                <w:szCs w:val="21"/>
              </w:rPr>
            </w:rPrChange>
          </w:rPr>
          <w:t>本文提出了一种通过语句复杂</w:t>
        </w:r>
        <w:proofErr w:type="gramStart"/>
        <w:r w:rsidR="00D0447F" w:rsidRPr="00AD462B">
          <w:rPr>
            <w:rStyle w:val="ql-author-65290468"/>
            <w:rFonts w:ascii="宋体" w:eastAsia="宋体" w:hAnsi="宋体"/>
            <w:szCs w:val="21"/>
            <w:rPrChange w:id="145" w:author="王 浩仁" w:date="2021-06-08T18:49:00Z">
              <w:rPr>
                <w:rStyle w:val="ql-author-65290468"/>
                <w:szCs w:val="21"/>
              </w:rPr>
            </w:rPrChange>
          </w:rPr>
          <w:t>度分析</w:t>
        </w:r>
        <w:proofErr w:type="gramEnd"/>
        <w:r w:rsidR="00D0447F" w:rsidRPr="00AD462B">
          <w:rPr>
            <w:rStyle w:val="ql-author-65290468"/>
            <w:rFonts w:ascii="宋体" w:eastAsia="宋体" w:hAnsi="宋体"/>
            <w:szCs w:val="21"/>
            <w:rPrChange w:id="146" w:author="王 浩仁" w:date="2021-06-08T18:49:00Z">
              <w:rPr>
                <w:rStyle w:val="ql-author-65290468"/>
                <w:szCs w:val="21"/>
              </w:rPr>
            </w:rPrChange>
          </w:rPr>
          <w:t>提升缺陷定位精确度的方法CBFL</w:t>
        </w:r>
      </w:ins>
      <w:ins w:id="147" w:author="王 浩仁" w:date="2021-06-08T18:50:00Z">
        <w:r w:rsidR="00AD462B">
          <w:rPr>
            <w:rStyle w:val="ql-author-65290468"/>
            <w:rFonts w:ascii="宋体" w:eastAsia="宋体" w:hAnsi="宋体" w:hint="eastAsia"/>
            <w:szCs w:val="21"/>
          </w:rPr>
          <w:t>。</w:t>
        </w:r>
      </w:ins>
      <w:r w:rsidR="00224E88" w:rsidRPr="00AD462B">
        <w:rPr>
          <w:rStyle w:val="ql-author-19231172"/>
          <w:rFonts w:ascii="宋体" w:eastAsia="宋体" w:hAnsi="宋体" w:cs="Times New Roman" w:hint="eastAsia"/>
          <w:rPrChange w:id="148" w:author="王 浩仁" w:date="2021-06-08T18:49:00Z">
            <w:rPr>
              <w:rStyle w:val="ql-author-19231172"/>
              <w:rFonts w:ascii="Times New Roman" w:eastAsia="宋体" w:hAnsi="Times New Roman" w:cs="Times New Roman" w:hint="eastAsia"/>
              <w:color w:val="494949"/>
            </w:rPr>
          </w:rPrChange>
        </w:rPr>
        <w:t>首先</w:t>
      </w:r>
      <w:ins w:id="149" w:author="王 浩仁" w:date="2021-06-08T18:50:00Z">
        <w:r w:rsidR="00AD462B">
          <w:rPr>
            <w:rStyle w:val="ql-author-19231172"/>
            <w:rFonts w:ascii="宋体" w:eastAsia="宋体" w:hAnsi="宋体" w:cs="Times New Roman" w:hint="eastAsia"/>
          </w:rPr>
          <w:t>，</w:t>
        </w:r>
      </w:ins>
      <w:r w:rsidRPr="00AD462B">
        <w:rPr>
          <w:rStyle w:val="ql-author-19231172"/>
          <w:rFonts w:ascii="宋体" w:eastAsia="宋体" w:hAnsi="宋体" w:cs="Times New Roman" w:hint="eastAsia"/>
          <w:rPrChange w:id="150" w:author="王 浩仁" w:date="2021-06-08T18:49:00Z">
            <w:rPr>
              <w:rStyle w:val="ql-author-19231172"/>
              <w:rFonts w:ascii="Times New Roman" w:eastAsia="宋体" w:hAnsi="Times New Roman" w:cs="Times New Roman" w:hint="eastAsia"/>
              <w:color w:val="494949"/>
            </w:rPr>
          </w:rPrChange>
        </w:rPr>
        <w:t>使用</w:t>
      </w:r>
      <w:del w:id="151" w:author="王 浩仁" w:date="2021-06-08T16:15:00Z">
        <w:r w:rsidRPr="00AD462B" w:rsidDel="00D0447F">
          <w:rPr>
            <w:rStyle w:val="ql-author-19231172"/>
            <w:rFonts w:ascii="宋体" w:eastAsia="宋体" w:hAnsi="宋体" w:cs="Times New Roman"/>
            <w:rPrChange w:id="152" w:author="王 浩仁" w:date="2021-06-08T18:49:00Z">
              <w:rPr>
                <w:rStyle w:val="ql-author-19231172"/>
                <w:rFonts w:ascii="Times New Roman" w:eastAsia="宋体" w:hAnsi="Times New Roman" w:cs="Times New Roman"/>
                <w:color w:val="494949"/>
              </w:rPr>
            </w:rPrChange>
          </w:rPr>
          <w:delText>SBFL</w:delText>
        </w:r>
        <w:r w:rsidRPr="00AD462B" w:rsidDel="00D0447F">
          <w:rPr>
            <w:rStyle w:val="ql-author-19231172"/>
            <w:rFonts w:ascii="宋体" w:eastAsia="宋体" w:hAnsi="宋体" w:cs="Times New Roman" w:hint="eastAsia"/>
            <w:rPrChange w:id="153" w:author="王 浩仁" w:date="2021-06-08T18:49:00Z">
              <w:rPr>
                <w:rStyle w:val="ql-author-19231172"/>
                <w:rFonts w:ascii="Times New Roman" w:eastAsia="宋体" w:hAnsi="Times New Roman" w:cs="Times New Roman" w:hint="eastAsia"/>
                <w:color w:val="494949"/>
              </w:rPr>
            </w:rPrChange>
          </w:rPr>
          <w:delText>、</w:delText>
        </w:r>
        <w:r w:rsidRPr="00AD462B" w:rsidDel="00D0447F">
          <w:rPr>
            <w:rStyle w:val="ql-author-19231172"/>
            <w:rFonts w:ascii="宋体" w:eastAsia="宋体" w:hAnsi="宋体" w:cs="Times New Roman"/>
            <w:rPrChange w:id="154" w:author="王 浩仁" w:date="2021-06-08T18:49:00Z">
              <w:rPr>
                <w:rStyle w:val="ql-author-19231172"/>
                <w:rFonts w:ascii="Times New Roman" w:eastAsia="宋体" w:hAnsi="Times New Roman" w:cs="Times New Roman"/>
                <w:color w:val="494949"/>
              </w:rPr>
            </w:rPrChange>
          </w:rPr>
          <w:delText>MBFL</w:delText>
        </w:r>
        <w:r w:rsidRPr="00AD462B" w:rsidDel="00D0447F">
          <w:rPr>
            <w:rStyle w:val="ql-author-19231172"/>
            <w:rFonts w:ascii="宋体" w:eastAsia="宋体" w:hAnsi="宋体" w:cs="Times New Roman" w:hint="eastAsia"/>
            <w:rPrChange w:id="155" w:author="王 浩仁" w:date="2021-06-08T18:49:00Z">
              <w:rPr>
                <w:rStyle w:val="ql-author-19231172"/>
                <w:rFonts w:ascii="Times New Roman" w:eastAsia="宋体" w:hAnsi="Times New Roman" w:cs="Times New Roman" w:hint="eastAsia"/>
                <w:color w:val="494949"/>
              </w:rPr>
            </w:rPrChange>
          </w:rPr>
          <w:delText>等</w:delText>
        </w:r>
      </w:del>
      <w:r w:rsidRPr="00AD462B">
        <w:rPr>
          <w:rStyle w:val="ql-author-19231172"/>
          <w:rFonts w:ascii="宋体" w:eastAsia="宋体" w:hAnsi="宋体" w:cs="Times New Roman" w:hint="eastAsia"/>
          <w:rPrChange w:id="156" w:author="王 浩仁" w:date="2021-06-08T18:49:00Z">
            <w:rPr>
              <w:rStyle w:val="ql-author-19231172"/>
              <w:rFonts w:ascii="Times New Roman" w:eastAsia="宋体" w:hAnsi="Times New Roman" w:cs="Times New Roman" w:hint="eastAsia"/>
              <w:color w:val="494949"/>
            </w:rPr>
          </w:rPrChange>
        </w:rPr>
        <w:t>传统方法进行缺陷定位，得到程序中语句的可疑度排名；</w:t>
      </w:r>
      <w:r w:rsidRPr="005D49F2">
        <w:rPr>
          <w:rStyle w:val="ql-author-19231172"/>
          <w:rFonts w:ascii="宋体" w:eastAsia="宋体" w:hAnsi="宋体" w:cs="Times New Roman" w:hint="eastAsia"/>
          <w:highlight w:val="yellow"/>
          <w:rPrChange w:id="157" w:author="jin haochen" w:date="2021-06-09T20:34:00Z">
            <w:rPr>
              <w:rStyle w:val="ql-author-19231172"/>
              <w:rFonts w:ascii="Times New Roman" w:eastAsia="宋体" w:hAnsi="Times New Roman" w:cs="Times New Roman" w:hint="eastAsia"/>
              <w:color w:val="494949"/>
            </w:rPr>
          </w:rPrChange>
        </w:rPr>
        <w:t>然后</w:t>
      </w:r>
      <w:r w:rsidRPr="005D49F2">
        <w:rPr>
          <w:rStyle w:val="ql-author-19231172"/>
          <w:rFonts w:ascii="Times New Roman" w:eastAsia="宋体" w:hAnsi="Times New Roman" w:cs="Times New Roman" w:hint="eastAsia"/>
          <w:highlight w:val="yellow"/>
          <w:rPrChange w:id="158" w:author="jin haochen" w:date="2021-06-09T20:34:00Z">
            <w:rPr>
              <w:rStyle w:val="ql-author-19231172"/>
              <w:rFonts w:ascii="Times New Roman" w:eastAsia="宋体" w:hAnsi="Times New Roman" w:cs="Times New Roman" w:hint="eastAsia"/>
              <w:color w:val="494949"/>
            </w:rPr>
          </w:rPrChange>
        </w:rPr>
        <w:t>，针对</w:t>
      </w:r>
      <w:del w:id="159" w:author="王 浩仁" w:date="2021-06-10T09:29:00Z">
        <w:r w:rsidRPr="005D49F2" w:rsidDel="00B569C8">
          <w:rPr>
            <w:rStyle w:val="ql-author-19231172"/>
            <w:rFonts w:ascii="Times New Roman" w:eastAsia="宋体" w:hAnsi="Times New Roman" w:cs="Times New Roman" w:hint="eastAsia"/>
            <w:highlight w:val="yellow"/>
            <w:rPrChange w:id="160" w:author="jin haochen" w:date="2021-06-09T20:34:00Z">
              <w:rPr>
                <w:rStyle w:val="ql-author-19231172"/>
                <w:rFonts w:ascii="Times New Roman" w:eastAsia="宋体" w:hAnsi="Times New Roman" w:cs="Times New Roman" w:hint="eastAsia"/>
                <w:color w:val="494949"/>
              </w:rPr>
            </w:rPrChange>
          </w:rPr>
          <w:delText>排名靠前</w:delText>
        </w:r>
      </w:del>
      <w:ins w:id="161" w:author="王 浩仁" w:date="2021-06-10T09:31:00Z">
        <w:r w:rsidR="00B569C8">
          <w:rPr>
            <w:rStyle w:val="ql-author-19231172"/>
            <w:rFonts w:ascii="Times New Roman" w:eastAsia="宋体" w:hAnsi="Times New Roman" w:cs="Times New Roman" w:hint="eastAsia"/>
            <w:highlight w:val="yellow"/>
          </w:rPr>
          <w:t>排名</w:t>
        </w:r>
      </w:ins>
      <w:r w:rsidRPr="005D49F2">
        <w:rPr>
          <w:rStyle w:val="ql-author-19231172"/>
          <w:rFonts w:ascii="Times New Roman" w:eastAsia="宋体" w:hAnsi="Times New Roman" w:cs="Times New Roman" w:hint="eastAsia"/>
          <w:highlight w:val="yellow"/>
          <w:rPrChange w:id="162" w:author="jin haochen" w:date="2021-06-09T20:34:00Z">
            <w:rPr>
              <w:rStyle w:val="ql-author-19231172"/>
              <w:rFonts w:ascii="Times New Roman" w:eastAsia="宋体" w:hAnsi="Times New Roman" w:cs="Times New Roman" w:hint="eastAsia"/>
              <w:color w:val="494949"/>
            </w:rPr>
          </w:rPrChange>
        </w:rPr>
        <w:t>的语句进行复杂度分析，提取特征以及类别标签</w:t>
      </w:r>
      <w:r w:rsidRPr="00E849DC">
        <w:rPr>
          <w:rStyle w:val="ql-author-19231172"/>
          <w:rFonts w:ascii="Times New Roman" w:eastAsia="宋体" w:hAnsi="Times New Roman" w:cs="Times New Roman" w:hint="eastAsia"/>
          <w:rPrChange w:id="163" w:author="王 浩仁" w:date="2021-06-08T09:04:00Z">
            <w:rPr>
              <w:rStyle w:val="ql-author-19231172"/>
              <w:rFonts w:ascii="Times New Roman" w:eastAsia="宋体" w:hAnsi="Times New Roman" w:cs="Times New Roman" w:hint="eastAsia"/>
              <w:color w:val="494949"/>
            </w:rPr>
          </w:rPrChange>
        </w:rPr>
        <w:t>，构建数据集；最后，构造基于语句复杂</w:t>
      </w:r>
      <w:proofErr w:type="gramStart"/>
      <w:r w:rsidRPr="00E849DC">
        <w:rPr>
          <w:rStyle w:val="ql-author-19231172"/>
          <w:rFonts w:ascii="Times New Roman" w:eastAsia="宋体" w:hAnsi="Times New Roman" w:cs="Times New Roman" w:hint="eastAsia"/>
          <w:rPrChange w:id="164" w:author="王 浩仁" w:date="2021-06-08T09:04:00Z">
            <w:rPr>
              <w:rStyle w:val="ql-author-19231172"/>
              <w:rFonts w:ascii="Times New Roman" w:eastAsia="宋体" w:hAnsi="Times New Roman" w:cs="Times New Roman" w:hint="eastAsia"/>
              <w:color w:val="494949"/>
            </w:rPr>
          </w:rPrChange>
        </w:rPr>
        <w:t>度特征</w:t>
      </w:r>
      <w:proofErr w:type="gramEnd"/>
      <w:r w:rsidRPr="00E849DC">
        <w:rPr>
          <w:rStyle w:val="ql-author-19231172"/>
          <w:rFonts w:ascii="Times New Roman" w:eastAsia="宋体" w:hAnsi="Times New Roman" w:cs="Times New Roman" w:hint="eastAsia"/>
          <w:rPrChange w:id="165" w:author="王 浩仁" w:date="2021-06-08T09:04:00Z">
            <w:rPr>
              <w:rStyle w:val="ql-author-19231172"/>
              <w:rFonts w:ascii="Times New Roman" w:eastAsia="宋体" w:hAnsi="Times New Roman" w:cs="Times New Roman" w:hint="eastAsia"/>
              <w:color w:val="494949"/>
            </w:rPr>
          </w:rPrChange>
        </w:rPr>
        <w:t>的缺陷倾向性分类模型，预测排名靠前的语句中更有可能存在缺陷的位置。</w:t>
      </w:r>
      <w:r w:rsidR="00D0447F" w:rsidRPr="00E72557">
        <w:rPr>
          <w:rStyle w:val="ql-author-19231172"/>
          <w:rFonts w:ascii="Times New Roman" w:eastAsia="宋体" w:hAnsi="Times New Roman" w:cs="Times New Roman" w:hint="eastAsia"/>
        </w:rPr>
        <w:t>本文实现了基于语句复杂</w:t>
      </w:r>
      <w:proofErr w:type="gramStart"/>
      <w:r w:rsidR="00D0447F" w:rsidRPr="00E72557">
        <w:rPr>
          <w:rStyle w:val="ql-author-19231172"/>
          <w:rFonts w:ascii="Times New Roman" w:eastAsia="宋体" w:hAnsi="Times New Roman" w:cs="Times New Roman" w:hint="eastAsia"/>
        </w:rPr>
        <w:t>度分析</w:t>
      </w:r>
      <w:proofErr w:type="gramEnd"/>
      <w:r w:rsidR="00D0447F" w:rsidRPr="00E72557">
        <w:rPr>
          <w:rStyle w:val="ql-author-19231172"/>
          <w:rFonts w:ascii="Times New Roman" w:eastAsia="宋体" w:hAnsi="Times New Roman" w:cs="Times New Roman" w:hint="eastAsia"/>
        </w:rPr>
        <w:t>的缺陷定位</w:t>
      </w:r>
      <w:ins w:id="166" w:author="王 浩仁" w:date="2021-06-10T11:40:00Z">
        <w:r w:rsidR="00037562">
          <w:rPr>
            <w:rStyle w:val="ql-author-19231172"/>
            <w:rFonts w:ascii="Times New Roman" w:eastAsia="宋体" w:hAnsi="Times New Roman" w:cs="Times New Roman" w:hint="eastAsia"/>
            <w:highlight w:val="yellow"/>
          </w:rPr>
          <w:t>方法</w:t>
        </w:r>
      </w:ins>
      <w:commentRangeStart w:id="167"/>
      <w:del w:id="168" w:author="王 浩仁" w:date="2021-06-10T11:40:00Z">
        <w:r w:rsidR="00D0447F" w:rsidRPr="005D49F2" w:rsidDel="00037562">
          <w:rPr>
            <w:rStyle w:val="ql-author-19231172"/>
            <w:rFonts w:ascii="Times New Roman" w:eastAsia="宋体" w:hAnsi="Times New Roman" w:cs="Times New Roman" w:hint="eastAsia"/>
            <w:highlight w:val="yellow"/>
            <w:rPrChange w:id="169" w:author="jin haochen" w:date="2021-06-09T20:34:00Z">
              <w:rPr>
                <w:rStyle w:val="ql-author-19231172"/>
                <w:rFonts w:ascii="Times New Roman" w:eastAsia="宋体" w:hAnsi="Times New Roman" w:cs="Times New Roman" w:hint="eastAsia"/>
              </w:rPr>
            </w:rPrChange>
          </w:rPr>
          <w:delText>工具</w:delText>
        </w:r>
      </w:del>
      <w:r w:rsidR="00D0447F" w:rsidRPr="00E72557">
        <w:rPr>
          <w:rStyle w:val="ql-author-19231172"/>
          <w:rFonts w:ascii="Times New Roman" w:eastAsia="宋体" w:hAnsi="Times New Roman" w:cs="Times New Roman" w:hint="eastAsia"/>
        </w:rPr>
        <w:t>，</w:t>
      </w:r>
      <w:commentRangeEnd w:id="167"/>
      <w:r w:rsidR="00D0447F">
        <w:rPr>
          <w:rStyle w:val="a4"/>
        </w:rPr>
        <w:commentReference w:id="167"/>
      </w:r>
      <w:r w:rsidR="00D0447F" w:rsidRPr="00E72557">
        <w:rPr>
          <w:rStyle w:val="ql-author-19231172"/>
          <w:rFonts w:ascii="Times New Roman" w:eastAsia="宋体" w:hAnsi="Times New Roman" w:cs="Times New Roman" w:hint="eastAsia"/>
        </w:rPr>
        <w:t>并在真实的缺陷数据集</w:t>
      </w:r>
      <w:r w:rsidR="00D0447F" w:rsidRPr="00E72557">
        <w:rPr>
          <w:rStyle w:val="ql-author-19231172"/>
          <w:rFonts w:ascii="Times New Roman" w:eastAsia="宋体" w:hAnsi="Times New Roman" w:cs="Times New Roman"/>
        </w:rPr>
        <w:t xml:space="preserve"> Defects4J</w:t>
      </w:r>
      <w:del w:id="170" w:author="王 浩仁" w:date="2021-06-10T11:41:00Z">
        <w:r w:rsidR="00D0447F" w:rsidRPr="00E72557" w:rsidDel="00037562">
          <w:rPr>
            <w:rStyle w:val="ql-author-19231172"/>
            <w:rFonts w:ascii="Times New Roman" w:eastAsia="宋体" w:hAnsi="Times New Roman" w:cs="Times New Roman"/>
          </w:rPr>
          <w:delText xml:space="preserve"> </w:delText>
        </w:r>
        <w:r w:rsidR="00D0447F" w:rsidRPr="00EC3853" w:rsidDel="00037562">
          <w:rPr>
            <w:rStyle w:val="ql-author-19231172"/>
            <w:rFonts w:ascii="Times New Roman" w:eastAsia="宋体" w:hAnsi="Times New Roman" w:cs="Times New Roman" w:hint="eastAsia"/>
            <w:highlight w:val="yellow"/>
            <w:rPrChange w:id="171" w:author="jin haochen" w:date="2021-06-09T19:20:00Z">
              <w:rPr>
                <w:rStyle w:val="ql-author-19231172"/>
                <w:rFonts w:ascii="Times New Roman" w:eastAsia="宋体" w:hAnsi="Times New Roman" w:cs="Times New Roman" w:hint="eastAsia"/>
              </w:rPr>
            </w:rPrChange>
          </w:rPr>
          <w:delText>项目</w:delText>
        </w:r>
      </w:del>
      <w:r w:rsidR="00D0447F" w:rsidRPr="00E72557">
        <w:rPr>
          <w:rStyle w:val="ql-author-19231172"/>
          <w:rFonts w:ascii="Times New Roman" w:eastAsia="宋体" w:hAnsi="Times New Roman" w:cs="Times New Roman" w:hint="eastAsia"/>
        </w:rPr>
        <w:t>上进行了仿真实验，对每个经过缺陷定</w:t>
      </w:r>
      <w:r w:rsidR="00D0447F" w:rsidRPr="00E72557">
        <w:rPr>
          <w:rStyle w:val="ql-author-19231172"/>
          <w:rFonts w:ascii="Times New Roman" w:eastAsia="宋体" w:hAnsi="Times New Roman" w:cs="Times New Roman" w:hint="eastAsia"/>
        </w:rPr>
        <w:lastRenderedPageBreak/>
        <w:t>位的程序结果进行筛选，</w:t>
      </w:r>
      <w:del w:id="172" w:author="王 浩仁" w:date="2021-06-08T16:16:00Z">
        <w:r w:rsidR="00D0447F" w:rsidRPr="00E72557" w:rsidDel="00D0447F">
          <w:rPr>
            <w:rStyle w:val="ql-author-19231172"/>
            <w:rFonts w:ascii="Times New Roman" w:eastAsia="宋体" w:hAnsi="Times New Roman" w:cs="Times New Roman" w:hint="eastAsia"/>
          </w:rPr>
          <w:delText>提高定位的有效性</w:delText>
        </w:r>
      </w:del>
      <w:r w:rsidR="00D0447F">
        <w:rPr>
          <w:rStyle w:val="ql-author-19231172"/>
          <w:rFonts w:ascii="Times New Roman" w:eastAsia="宋体" w:hAnsi="Times New Roman" w:cs="Times New Roman" w:hint="eastAsia"/>
        </w:rPr>
        <w:t>并</w:t>
      </w:r>
      <w:r w:rsidR="005B2986" w:rsidRPr="00E849DC">
        <w:rPr>
          <w:rStyle w:val="ql-author-19231172"/>
          <w:rFonts w:ascii="Times New Roman" w:eastAsia="宋体" w:hAnsi="Times New Roman" w:cs="Times New Roman" w:hint="eastAsia"/>
          <w:rPrChange w:id="173" w:author="王 浩仁" w:date="2021-06-08T09:04:00Z">
            <w:rPr>
              <w:rStyle w:val="ql-author-19231172"/>
              <w:rFonts w:ascii="Times New Roman" w:eastAsia="宋体" w:hAnsi="Times New Roman" w:cs="Times New Roman" w:hint="eastAsia"/>
              <w:color w:val="494949"/>
            </w:rPr>
          </w:rPrChange>
        </w:rPr>
        <w:t>通过使用</w:t>
      </w:r>
      <w:proofErr w:type="spellStart"/>
      <w:r w:rsidR="005B2986" w:rsidRPr="00E849DC">
        <w:rPr>
          <w:rStyle w:val="ql-author-19231172"/>
          <w:rFonts w:ascii="Times New Roman" w:eastAsia="宋体" w:hAnsi="Times New Roman" w:cs="Times New Roman"/>
          <w:rPrChange w:id="174" w:author="王 浩仁" w:date="2021-06-08T09:04:00Z">
            <w:rPr>
              <w:rStyle w:val="ql-author-19231172"/>
              <w:rFonts w:ascii="Times New Roman" w:eastAsia="宋体" w:hAnsi="Times New Roman" w:cs="Times New Roman"/>
              <w:color w:val="494949"/>
            </w:rPr>
          </w:rPrChange>
        </w:rPr>
        <w:t>E</w:t>
      </w:r>
      <w:r w:rsidR="005B2986" w:rsidRPr="00E849DC">
        <w:rPr>
          <w:rStyle w:val="ql-author-19231172"/>
          <w:rFonts w:ascii="Times New Roman" w:eastAsia="宋体" w:hAnsi="Times New Roman" w:cs="Times New Roman"/>
          <w:vertAlign w:val="subscript"/>
          <w:rPrChange w:id="175" w:author="王 浩仁" w:date="2021-06-08T09:04:00Z">
            <w:rPr>
              <w:rStyle w:val="ql-author-19231172"/>
              <w:rFonts w:ascii="Times New Roman" w:eastAsia="宋体" w:hAnsi="Times New Roman" w:cs="Times New Roman"/>
              <w:color w:val="494949"/>
              <w:vertAlign w:val="subscript"/>
            </w:rPr>
          </w:rPrChange>
        </w:rPr>
        <w:t>inspect</w:t>
      </w:r>
      <w:r w:rsidR="005B2986" w:rsidRPr="00E849DC">
        <w:rPr>
          <w:rStyle w:val="ql-author-19231172"/>
          <w:rFonts w:ascii="Times New Roman" w:eastAsia="宋体" w:hAnsi="Times New Roman" w:cs="Times New Roman"/>
          <w:rPrChange w:id="176" w:author="王 浩仁" w:date="2021-06-08T09:04:00Z">
            <w:rPr>
              <w:rStyle w:val="ql-author-19231172"/>
              <w:rFonts w:ascii="Times New Roman" w:eastAsia="宋体" w:hAnsi="Times New Roman" w:cs="Times New Roman"/>
              <w:color w:val="494949"/>
            </w:rPr>
          </w:rPrChange>
        </w:rPr>
        <w:t>@</w:t>
      </w:r>
      <w:r w:rsidR="0047545D" w:rsidRPr="00E849DC">
        <w:rPr>
          <w:rStyle w:val="ql-author-19231172"/>
          <w:rFonts w:ascii="Times New Roman" w:eastAsia="宋体" w:hAnsi="Times New Roman" w:cs="Times New Roman"/>
          <w:rPrChange w:id="177" w:author="王 浩仁" w:date="2021-06-08T09:04:00Z">
            <w:rPr>
              <w:rStyle w:val="ql-author-19231172"/>
              <w:rFonts w:ascii="Times New Roman" w:eastAsia="宋体" w:hAnsi="Times New Roman" w:cs="Times New Roman"/>
              <w:color w:val="494949"/>
            </w:rPr>
          </w:rPrChange>
        </w:rPr>
        <w:t>n</w:t>
      </w:r>
      <w:commentRangeStart w:id="178"/>
      <w:proofErr w:type="spellEnd"/>
      <w:del w:id="179" w:author="王 浩仁" w:date="2021-06-08T16:16:00Z">
        <w:r w:rsidR="0047545D" w:rsidRPr="00E849DC" w:rsidDel="00D0447F">
          <w:rPr>
            <w:rStyle w:val="ql-author-19231172"/>
            <w:rFonts w:ascii="Times New Roman" w:eastAsia="宋体" w:hAnsi="Times New Roman" w:cs="Times New Roman" w:hint="eastAsia"/>
            <w:rPrChange w:id="180" w:author="王 浩仁" w:date="2021-06-08T09:04:00Z">
              <w:rPr>
                <w:rStyle w:val="ql-author-19231172"/>
                <w:rFonts w:ascii="Times New Roman" w:eastAsia="宋体" w:hAnsi="Times New Roman" w:cs="Times New Roman" w:hint="eastAsia"/>
                <w:color w:val="494949"/>
              </w:rPr>
            </w:rPrChange>
          </w:rPr>
          <w:delText>（</w:delText>
        </w:r>
        <w:r w:rsidR="0047545D" w:rsidRPr="00E849DC" w:rsidDel="00D0447F">
          <w:rPr>
            <w:rStyle w:val="ql-author-19231172"/>
            <w:rFonts w:ascii="Times New Roman" w:eastAsia="宋体" w:hAnsi="Times New Roman" w:cs="Times New Roman"/>
            <w:rPrChange w:id="181" w:author="王 浩仁" w:date="2021-06-08T09:04:00Z">
              <w:rPr>
                <w:rStyle w:val="ql-author-19231172"/>
                <w:rFonts w:ascii="Times New Roman" w:eastAsia="宋体" w:hAnsi="Times New Roman" w:cs="Times New Roman"/>
                <w:color w:val="494949"/>
              </w:rPr>
            </w:rPrChange>
          </w:rPr>
          <w:delText>n=1,3</w:delText>
        </w:r>
        <w:r w:rsidR="0047545D" w:rsidRPr="00E849DC" w:rsidDel="00D0447F">
          <w:rPr>
            <w:rStyle w:val="ql-author-19231172"/>
            <w:rFonts w:ascii="Times New Roman" w:eastAsia="宋体" w:hAnsi="Times New Roman" w:cs="Times New Roman" w:hint="eastAsia"/>
            <w:rPrChange w:id="182" w:author="王 浩仁" w:date="2021-06-08T09:04:00Z">
              <w:rPr>
                <w:rStyle w:val="ql-author-19231172"/>
                <w:rFonts w:ascii="Times New Roman" w:eastAsia="宋体" w:hAnsi="Times New Roman" w:cs="Times New Roman" w:hint="eastAsia"/>
                <w:color w:val="494949"/>
              </w:rPr>
            </w:rPrChange>
          </w:rPr>
          <w:delText>）</w:delText>
        </w:r>
      </w:del>
      <w:commentRangeEnd w:id="178"/>
      <w:r w:rsidR="00DC47A9">
        <w:rPr>
          <w:rStyle w:val="a4"/>
        </w:rPr>
        <w:commentReference w:id="178"/>
      </w:r>
      <w:r w:rsidR="005B2986" w:rsidRPr="00E849DC">
        <w:rPr>
          <w:rStyle w:val="ql-author-19231172"/>
          <w:rFonts w:ascii="Times New Roman" w:eastAsia="宋体" w:hAnsi="Times New Roman" w:cs="Times New Roman" w:hint="eastAsia"/>
          <w:rPrChange w:id="183" w:author="王 浩仁" w:date="2021-06-08T09:04:00Z">
            <w:rPr>
              <w:rStyle w:val="ql-author-19231172"/>
              <w:rFonts w:ascii="Times New Roman" w:eastAsia="宋体" w:hAnsi="Times New Roman" w:cs="Times New Roman" w:hint="eastAsia"/>
              <w:color w:val="494949"/>
            </w:rPr>
          </w:rPrChange>
        </w:rPr>
        <w:t>和</w:t>
      </w:r>
      <w:r w:rsidR="00A74302" w:rsidRPr="00E849DC">
        <w:rPr>
          <w:rStyle w:val="ql-author-19231172"/>
          <w:rFonts w:ascii="Times New Roman" w:eastAsia="宋体" w:hAnsi="Times New Roman" w:cs="Times New Roman"/>
          <w:rPrChange w:id="184" w:author="王 浩仁" w:date="2021-06-08T09:04:00Z">
            <w:rPr>
              <w:rStyle w:val="ql-author-19231172"/>
              <w:rFonts w:ascii="Times New Roman" w:eastAsia="宋体" w:hAnsi="Times New Roman" w:cs="Times New Roman"/>
              <w:color w:val="494949"/>
            </w:rPr>
          </w:rPrChange>
        </w:rPr>
        <w:t>EXAM</w:t>
      </w:r>
      <w:ins w:id="185" w:author="王 浩仁" w:date="2021-06-08T16:16:00Z">
        <w:r w:rsidR="00D0447F">
          <w:rPr>
            <w:rStyle w:val="ql-author-19231172"/>
            <w:rFonts w:ascii="Times New Roman" w:eastAsia="宋体" w:hAnsi="Times New Roman" w:cs="Times New Roman" w:hint="eastAsia"/>
          </w:rPr>
          <w:t>作为评价标准</w:t>
        </w:r>
      </w:ins>
      <w:ins w:id="186" w:author="王 浩仁" w:date="2021-06-08T16:17:00Z">
        <w:r w:rsidR="00D0447F">
          <w:rPr>
            <w:rStyle w:val="ql-author-19231172"/>
            <w:rFonts w:ascii="Times New Roman" w:eastAsia="宋体" w:hAnsi="Times New Roman" w:cs="Times New Roman" w:hint="eastAsia"/>
          </w:rPr>
          <w:t>与原方法对比，</w:t>
        </w:r>
      </w:ins>
      <w:del w:id="187" w:author="王 浩仁" w:date="2021-06-08T16:17:00Z">
        <w:r w:rsidR="0047545D" w:rsidRPr="00E849DC" w:rsidDel="00D0447F">
          <w:rPr>
            <w:rStyle w:val="ql-author-19231172"/>
            <w:rFonts w:ascii="Times New Roman" w:eastAsia="宋体" w:hAnsi="Times New Roman" w:cs="Times New Roman" w:hint="eastAsia"/>
            <w:rPrChange w:id="188" w:author="王 浩仁" w:date="2021-06-08T09:04:00Z">
              <w:rPr>
                <w:rStyle w:val="ql-author-19231172"/>
                <w:rFonts w:ascii="Times New Roman" w:eastAsia="宋体" w:hAnsi="Times New Roman" w:cs="Times New Roman" w:hint="eastAsia"/>
                <w:color w:val="494949"/>
              </w:rPr>
            </w:rPrChange>
          </w:rPr>
          <w:delText>来</w:delText>
        </w:r>
      </w:del>
      <w:r w:rsidR="0047545D" w:rsidRPr="00E849DC">
        <w:rPr>
          <w:rStyle w:val="ql-author-19231172"/>
          <w:rFonts w:ascii="Times New Roman" w:eastAsia="宋体" w:hAnsi="Times New Roman" w:cs="Times New Roman" w:hint="eastAsia"/>
          <w:rPrChange w:id="189" w:author="王 浩仁" w:date="2021-06-08T09:04:00Z">
            <w:rPr>
              <w:rStyle w:val="ql-author-19231172"/>
              <w:rFonts w:ascii="Times New Roman" w:eastAsia="宋体" w:hAnsi="Times New Roman" w:cs="Times New Roman" w:hint="eastAsia"/>
              <w:color w:val="494949"/>
            </w:rPr>
          </w:rPrChange>
        </w:rPr>
        <w:t>印证</w:t>
      </w:r>
      <w:ins w:id="190" w:author="王 浩仁" w:date="2021-06-08T16:17:00Z">
        <w:r w:rsidR="00D0447F">
          <w:rPr>
            <w:rStyle w:val="ql-author-19231172"/>
            <w:rFonts w:ascii="Times New Roman" w:eastAsia="宋体" w:hAnsi="Times New Roman" w:cs="Times New Roman" w:hint="eastAsia"/>
          </w:rPr>
          <w:t>了</w:t>
        </w:r>
      </w:ins>
      <w:r w:rsidR="0047545D" w:rsidRPr="00E849DC">
        <w:rPr>
          <w:rStyle w:val="ql-author-19231172"/>
          <w:rFonts w:ascii="Times New Roman" w:eastAsia="宋体" w:hAnsi="Times New Roman" w:cs="Times New Roman" w:hint="eastAsia"/>
          <w:rPrChange w:id="191" w:author="王 浩仁" w:date="2021-06-08T09:04:00Z">
            <w:rPr>
              <w:rStyle w:val="ql-author-19231172"/>
              <w:rFonts w:ascii="Times New Roman" w:eastAsia="宋体" w:hAnsi="Times New Roman" w:cs="Times New Roman" w:hint="eastAsia"/>
              <w:color w:val="494949"/>
            </w:rPr>
          </w:rPrChange>
        </w:rPr>
        <w:t>本文所提出方法的有效性。</w:t>
      </w:r>
    </w:p>
    <w:p w14:paraId="51CCC210" w14:textId="77777777" w:rsidR="00101E81" w:rsidRPr="00F93898" w:rsidRDefault="000651BE" w:rsidP="00E849DC">
      <w:pPr>
        <w:widowControl/>
        <w:rPr>
          <w:rStyle w:val="ql-author-65221147"/>
          <w:rFonts w:ascii="Times New Roman" w:eastAsia="宋体" w:hAnsi="Times New Roman" w:cs="Times New Roman"/>
          <w:bCs/>
          <w:sz w:val="24"/>
          <w:szCs w:val="24"/>
          <w:rPrChange w:id="192" w:author="王 浩仁" w:date="2021-06-08T09:04:00Z">
            <w:rPr>
              <w:rStyle w:val="ql-author-65221147"/>
              <w:rFonts w:ascii="Times New Roman" w:eastAsia="宋体" w:hAnsi="Times New Roman" w:cs="Times New Roman"/>
              <w:b/>
              <w:color w:val="000000"/>
              <w:szCs w:val="21"/>
            </w:rPr>
          </w:rPrChange>
        </w:rPr>
      </w:pPr>
      <w:r w:rsidRPr="00F93898">
        <w:rPr>
          <w:rFonts w:ascii="Times New Roman" w:eastAsia="宋体" w:hAnsi="Times New Roman" w:cs="Times New Roman"/>
          <w:bCs/>
          <w:i/>
          <w:iCs/>
          <w:sz w:val="24"/>
          <w:szCs w:val="24"/>
          <w:rPrChange w:id="193" w:author="王 浩仁" w:date="2021-06-08T09:04:00Z">
            <w:rPr>
              <w:rFonts w:ascii="Times New Roman" w:eastAsia="宋体" w:hAnsi="Times New Roman" w:cs="Times New Roman"/>
              <w:b/>
              <w:i/>
              <w:iCs/>
              <w:color w:val="57585A"/>
              <w:szCs w:val="21"/>
            </w:rPr>
          </w:rPrChange>
        </w:rPr>
        <w:t xml:space="preserve">B. </w:t>
      </w:r>
      <w:commentRangeStart w:id="194"/>
      <w:r w:rsidRPr="00F93898">
        <w:rPr>
          <w:rFonts w:ascii="Times New Roman" w:eastAsia="宋体" w:hAnsi="Times New Roman" w:cs="Times New Roman"/>
          <w:bCs/>
          <w:sz w:val="24"/>
          <w:szCs w:val="24"/>
          <w:rPrChange w:id="195" w:author="王 浩仁" w:date="2021-06-08T09:04:00Z">
            <w:rPr>
              <w:rFonts w:ascii="Times New Roman" w:eastAsia="宋体" w:hAnsi="Times New Roman" w:cs="Times New Roman"/>
              <w:b/>
              <w:color w:val="57585A"/>
              <w:szCs w:val="21"/>
            </w:rPr>
          </w:rPrChange>
        </w:rPr>
        <w:t>CONTRIBUTIONS</w:t>
      </w:r>
      <w:commentRangeEnd w:id="194"/>
      <w:r w:rsidR="00F412E0" w:rsidRPr="00F93898">
        <w:rPr>
          <w:rStyle w:val="a4"/>
          <w:bCs/>
          <w:sz w:val="24"/>
          <w:szCs w:val="24"/>
          <w:rPrChange w:id="196" w:author="王 浩仁" w:date="2021-06-08T09:04:00Z">
            <w:rPr>
              <w:rStyle w:val="a4"/>
            </w:rPr>
          </w:rPrChange>
        </w:rPr>
        <w:commentReference w:id="194"/>
      </w:r>
    </w:p>
    <w:p w14:paraId="373DC27E" w14:textId="734D5681" w:rsidR="00FE2B77" w:rsidRPr="00E849DC" w:rsidRDefault="0073334A" w:rsidP="00365071">
      <w:pPr>
        <w:widowControl/>
        <w:ind w:firstLine="420"/>
        <w:rPr>
          <w:rStyle w:val="ql-author-65221147"/>
          <w:rFonts w:ascii="Times New Roman" w:eastAsia="宋体" w:hAnsi="Times New Roman" w:cs="Times New Roman"/>
          <w:szCs w:val="21"/>
          <w:rPrChange w:id="197" w:author="王 浩仁" w:date="2021-06-08T09:04:00Z">
            <w:rPr>
              <w:rStyle w:val="ql-author-65221147"/>
              <w:rFonts w:ascii="Times New Roman" w:eastAsia="宋体" w:hAnsi="Times New Roman" w:cs="Times New Roman"/>
              <w:color w:val="494949"/>
              <w:szCs w:val="21"/>
            </w:rPr>
          </w:rPrChange>
        </w:rPr>
      </w:pPr>
      <w:r w:rsidRPr="00E849DC">
        <w:rPr>
          <w:rStyle w:val="ql-author-65221147"/>
          <w:rFonts w:ascii="Times New Roman" w:eastAsia="宋体" w:hAnsi="Times New Roman" w:cs="Times New Roman" w:hint="eastAsia"/>
          <w:szCs w:val="21"/>
          <w:rPrChange w:id="198" w:author="王 浩仁" w:date="2021-06-08T09:04:00Z">
            <w:rPr>
              <w:rStyle w:val="ql-author-65221147"/>
              <w:rFonts w:ascii="Times New Roman" w:eastAsia="宋体" w:hAnsi="Times New Roman" w:cs="Times New Roman" w:hint="eastAsia"/>
              <w:color w:val="494949"/>
              <w:szCs w:val="21"/>
            </w:rPr>
          </w:rPrChange>
        </w:rPr>
        <w:t>本</w:t>
      </w:r>
      <w:r w:rsidR="00101E81" w:rsidRPr="00E849DC">
        <w:rPr>
          <w:rStyle w:val="ql-author-65221147"/>
          <w:rFonts w:ascii="Times New Roman" w:eastAsia="宋体" w:hAnsi="Times New Roman" w:cs="Times New Roman" w:hint="eastAsia"/>
          <w:szCs w:val="21"/>
          <w:rPrChange w:id="199" w:author="王 浩仁" w:date="2021-06-08T09:04:00Z">
            <w:rPr>
              <w:rStyle w:val="ql-author-65221147"/>
              <w:rFonts w:ascii="Times New Roman" w:eastAsia="宋体" w:hAnsi="Times New Roman" w:cs="Times New Roman" w:hint="eastAsia"/>
              <w:color w:val="494949"/>
              <w:szCs w:val="21"/>
            </w:rPr>
          </w:rPrChange>
        </w:rPr>
        <w:t>文的主要贡献可以总结如下。</w:t>
      </w:r>
    </w:p>
    <w:p w14:paraId="575B3E14" w14:textId="77777777" w:rsidR="00452EDB" w:rsidRPr="00E849DC" w:rsidRDefault="00FE2B77" w:rsidP="00365071">
      <w:pPr>
        <w:widowControl/>
        <w:ind w:leftChars="200" w:left="420"/>
        <w:rPr>
          <w:rStyle w:val="ql-author-65290468"/>
          <w:rFonts w:ascii="Times New Roman" w:eastAsia="宋体" w:hAnsi="Times New Roman" w:cs="Times New Roman"/>
          <w:szCs w:val="21"/>
          <w:rPrChange w:id="200" w:author="王 浩仁" w:date="2021-06-08T09:04:00Z">
            <w:rPr>
              <w:rStyle w:val="ql-author-65290468"/>
              <w:rFonts w:ascii="Times New Roman" w:eastAsia="宋体" w:hAnsi="Times New Roman" w:cs="Times New Roman"/>
              <w:color w:val="494949"/>
              <w:szCs w:val="21"/>
            </w:rPr>
          </w:rPrChange>
        </w:rPr>
      </w:pPr>
      <w:r w:rsidRPr="00E849DC">
        <w:rPr>
          <w:rStyle w:val="ql-author-65221147"/>
          <w:rFonts w:ascii="Times New Roman" w:eastAsia="宋体" w:hAnsi="Times New Roman" w:cs="Times New Roman"/>
          <w:b/>
          <w:szCs w:val="21"/>
          <w:rPrChange w:id="201" w:author="王 浩仁" w:date="2021-06-08T09:04:00Z">
            <w:rPr>
              <w:rStyle w:val="ql-author-65221147"/>
              <w:rFonts w:ascii="Times New Roman" w:eastAsia="宋体" w:hAnsi="Times New Roman" w:cs="Times New Roman"/>
              <w:b/>
              <w:color w:val="494949"/>
              <w:szCs w:val="21"/>
            </w:rPr>
          </w:rPrChange>
        </w:rPr>
        <w:t>·</w:t>
      </w:r>
      <w:r w:rsidR="00452EDB" w:rsidRPr="00E849DC">
        <w:rPr>
          <w:rStyle w:val="ql-author-65221147"/>
          <w:rFonts w:ascii="Times New Roman" w:eastAsia="宋体" w:hAnsi="Times New Roman" w:cs="Times New Roman"/>
          <w:b/>
          <w:szCs w:val="21"/>
          <w:rPrChange w:id="202" w:author="王 浩仁" w:date="2021-06-08T09:04:00Z">
            <w:rPr>
              <w:rStyle w:val="ql-author-65221147"/>
              <w:rFonts w:ascii="Times New Roman" w:eastAsia="宋体" w:hAnsi="Times New Roman" w:cs="Times New Roman"/>
              <w:b/>
              <w:color w:val="494949"/>
              <w:szCs w:val="21"/>
            </w:rPr>
          </w:rPrChange>
        </w:rPr>
        <w:t xml:space="preserve"> </w:t>
      </w:r>
      <w:r w:rsidR="00452EDB" w:rsidRPr="00E849DC">
        <w:rPr>
          <w:rStyle w:val="ql-author-65221147"/>
          <w:rFonts w:ascii="Times New Roman" w:eastAsia="宋体" w:hAnsi="Times New Roman" w:cs="Times New Roman" w:hint="eastAsia"/>
          <w:szCs w:val="21"/>
          <w:rPrChange w:id="203" w:author="王 浩仁" w:date="2021-06-08T09:04:00Z">
            <w:rPr>
              <w:rStyle w:val="ql-author-65221147"/>
              <w:rFonts w:ascii="Times New Roman" w:eastAsia="宋体" w:hAnsi="Times New Roman" w:cs="Times New Roman" w:hint="eastAsia"/>
              <w:color w:val="494949"/>
              <w:szCs w:val="21"/>
            </w:rPr>
          </w:rPrChange>
        </w:rPr>
        <w:t>提出一种新的</w:t>
      </w:r>
      <w:r w:rsidR="00DB6F27" w:rsidRPr="00E849DC">
        <w:rPr>
          <w:rStyle w:val="ql-author-65221147"/>
          <w:rFonts w:ascii="Times New Roman" w:eastAsia="宋体" w:hAnsi="Times New Roman" w:cs="Times New Roman" w:hint="eastAsia"/>
          <w:szCs w:val="21"/>
          <w:rPrChange w:id="204" w:author="王 浩仁" w:date="2021-06-08T09:04:00Z">
            <w:rPr>
              <w:rStyle w:val="ql-author-65221147"/>
              <w:rFonts w:ascii="Times New Roman" w:eastAsia="宋体" w:hAnsi="Times New Roman" w:cs="Times New Roman" w:hint="eastAsia"/>
              <w:color w:val="494949"/>
              <w:szCs w:val="21"/>
            </w:rPr>
          </w:rPrChange>
        </w:rPr>
        <w:t>方法</w:t>
      </w:r>
      <w:r w:rsidR="004D7B45" w:rsidRPr="00E849DC">
        <w:rPr>
          <w:rStyle w:val="ql-author-65221147"/>
          <w:rFonts w:ascii="Times New Roman" w:eastAsia="宋体" w:hAnsi="Times New Roman" w:cs="Times New Roman"/>
          <w:szCs w:val="21"/>
          <w:rPrChange w:id="205" w:author="王 浩仁" w:date="2021-06-08T09:04:00Z">
            <w:rPr>
              <w:rStyle w:val="ql-author-65221147"/>
              <w:rFonts w:ascii="Times New Roman" w:eastAsia="宋体" w:hAnsi="Times New Roman" w:cs="Times New Roman"/>
              <w:color w:val="494949"/>
              <w:szCs w:val="21"/>
            </w:rPr>
          </w:rPrChange>
        </w:rPr>
        <w:t>CBFL</w:t>
      </w:r>
      <w:r w:rsidR="00DB6F27" w:rsidRPr="00E849DC">
        <w:rPr>
          <w:rStyle w:val="ql-author-65221147"/>
          <w:rFonts w:ascii="Times New Roman" w:eastAsia="宋体" w:hAnsi="Times New Roman" w:cs="Times New Roman" w:hint="eastAsia"/>
          <w:szCs w:val="21"/>
          <w:rPrChange w:id="206" w:author="王 浩仁" w:date="2021-06-08T09:04:00Z">
            <w:rPr>
              <w:rStyle w:val="ql-author-65221147"/>
              <w:rFonts w:ascii="Times New Roman" w:eastAsia="宋体" w:hAnsi="Times New Roman" w:cs="Times New Roman" w:hint="eastAsia"/>
              <w:color w:val="494949"/>
              <w:szCs w:val="21"/>
            </w:rPr>
          </w:rPrChange>
        </w:rPr>
        <w:t>，</w:t>
      </w:r>
      <w:r w:rsidR="00DB6F27" w:rsidRPr="00E849DC">
        <w:rPr>
          <w:rFonts w:ascii="Times New Roman" w:eastAsia="宋体" w:hAnsi="Times New Roman" w:cs="Times New Roman" w:hint="eastAsia"/>
          <w:szCs w:val="21"/>
          <w:rPrChange w:id="207" w:author="王 浩仁" w:date="2021-06-08T09:04:00Z">
            <w:rPr>
              <w:rFonts w:ascii="Times New Roman" w:eastAsia="宋体" w:hAnsi="Times New Roman" w:cs="Times New Roman" w:hint="eastAsia"/>
              <w:color w:val="000000"/>
              <w:szCs w:val="21"/>
            </w:rPr>
          </w:rPrChange>
        </w:rPr>
        <w:t>通过语句</w:t>
      </w:r>
      <w:r w:rsidR="00DB6F27" w:rsidRPr="00E849DC">
        <w:rPr>
          <w:rStyle w:val="ql-author-65290468"/>
          <w:rFonts w:ascii="Times New Roman" w:eastAsia="宋体" w:hAnsi="Times New Roman" w:cs="Times New Roman" w:hint="eastAsia"/>
          <w:szCs w:val="21"/>
          <w:rPrChange w:id="208" w:author="王 浩仁" w:date="2021-06-08T09:04:00Z">
            <w:rPr>
              <w:rStyle w:val="ql-author-65290468"/>
              <w:rFonts w:ascii="Times New Roman" w:eastAsia="宋体" w:hAnsi="Times New Roman" w:cs="Times New Roman" w:hint="eastAsia"/>
              <w:color w:val="494949"/>
              <w:szCs w:val="21"/>
            </w:rPr>
          </w:rPrChange>
        </w:rPr>
        <w:t>复杂</w:t>
      </w:r>
      <w:proofErr w:type="gramStart"/>
      <w:r w:rsidR="00DB6F27" w:rsidRPr="00E849DC">
        <w:rPr>
          <w:rStyle w:val="ql-author-65290468"/>
          <w:rFonts w:ascii="Times New Roman" w:eastAsia="宋体" w:hAnsi="Times New Roman" w:cs="Times New Roman" w:hint="eastAsia"/>
          <w:szCs w:val="21"/>
          <w:rPrChange w:id="209" w:author="王 浩仁" w:date="2021-06-08T09:04:00Z">
            <w:rPr>
              <w:rStyle w:val="ql-author-65290468"/>
              <w:rFonts w:ascii="Times New Roman" w:eastAsia="宋体" w:hAnsi="Times New Roman" w:cs="Times New Roman" w:hint="eastAsia"/>
              <w:color w:val="494949"/>
              <w:szCs w:val="21"/>
            </w:rPr>
          </w:rPrChange>
        </w:rPr>
        <w:t>度分析</w:t>
      </w:r>
      <w:proofErr w:type="gramEnd"/>
      <w:r w:rsidR="00DB6F27" w:rsidRPr="00E849DC">
        <w:rPr>
          <w:rStyle w:val="ql-author-65290468"/>
          <w:rFonts w:ascii="Times New Roman" w:eastAsia="宋体" w:hAnsi="Times New Roman" w:cs="Times New Roman" w:hint="eastAsia"/>
          <w:szCs w:val="21"/>
          <w:rPrChange w:id="210" w:author="王 浩仁" w:date="2021-06-08T09:04:00Z">
            <w:rPr>
              <w:rStyle w:val="ql-author-65290468"/>
              <w:rFonts w:ascii="Times New Roman" w:eastAsia="宋体" w:hAnsi="Times New Roman" w:cs="Times New Roman" w:hint="eastAsia"/>
              <w:color w:val="494949"/>
              <w:szCs w:val="21"/>
            </w:rPr>
          </w:rPrChange>
        </w:rPr>
        <w:t>提升缺陷定位精确度。</w:t>
      </w:r>
    </w:p>
    <w:p w14:paraId="62696B17" w14:textId="0FB4251F" w:rsidR="004D7B45" w:rsidRPr="00E849DC" w:rsidRDefault="00DB6F27" w:rsidP="00365071">
      <w:pPr>
        <w:widowControl/>
        <w:ind w:leftChars="200" w:left="420"/>
        <w:rPr>
          <w:rFonts w:ascii="Times New Roman" w:eastAsia="宋体" w:hAnsi="Times New Roman" w:cs="Times New Roman"/>
          <w:szCs w:val="21"/>
          <w:shd w:val="clear" w:color="auto" w:fill="FFFFFF"/>
          <w:rPrChange w:id="211" w:author="王 浩仁" w:date="2021-06-08T09:04:00Z">
            <w:rPr>
              <w:rFonts w:ascii="Times New Roman" w:eastAsia="宋体" w:hAnsi="Times New Roman" w:cs="Times New Roman"/>
              <w:color w:val="333333"/>
              <w:szCs w:val="21"/>
              <w:shd w:val="clear" w:color="auto" w:fill="FFFFFF"/>
            </w:rPr>
          </w:rPrChange>
        </w:rPr>
      </w:pPr>
      <w:r w:rsidRPr="00E849DC">
        <w:rPr>
          <w:rStyle w:val="ql-author-65221147"/>
          <w:rFonts w:ascii="Times New Roman" w:eastAsia="宋体" w:hAnsi="Times New Roman" w:cs="Times New Roman"/>
          <w:b/>
          <w:szCs w:val="21"/>
          <w:rPrChange w:id="212" w:author="王 浩仁" w:date="2021-06-08T09:04:00Z">
            <w:rPr>
              <w:rStyle w:val="ql-author-65221147"/>
              <w:rFonts w:ascii="Times New Roman" w:eastAsia="宋体" w:hAnsi="Times New Roman" w:cs="Times New Roman"/>
              <w:b/>
              <w:color w:val="494949"/>
              <w:szCs w:val="21"/>
            </w:rPr>
          </w:rPrChange>
        </w:rPr>
        <w:t xml:space="preserve">· </w:t>
      </w:r>
      <w:r w:rsidRPr="00E849DC">
        <w:rPr>
          <w:rFonts w:ascii="Times New Roman" w:eastAsia="宋体" w:hAnsi="Times New Roman" w:cs="Times New Roman" w:hint="eastAsia"/>
          <w:szCs w:val="21"/>
          <w:shd w:val="clear" w:color="auto" w:fill="FFFFFF"/>
          <w:rPrChange w:id="213" w:author="王 浩仁" w:date="2021-06-08T09:04:00Z">
            <w:rPr>
              <w:rFonts w:ascii="Times New Roman" w:eastAsia="宋体" w:hAnsi="Times New Roman" w:cs="Times New Roman" w:hint="eastAsia"/>
              <w:color w:val="333333"/>
              <w:szCs w:val="21"/>
              <w:shd w:val="clear" w:color="auto" w:fill="FFFFFF"/>
            </w:rPr>
          </w:rPrChange>
        </w:rPr>
        <w:t>提出一种新的语句复杂度</w:t>
      </w:r>
      <w:r w:rsidR="004D7B45" w:rsidRPr="00E849DC">
        <w:rPr>
          <w:rFonts w:ascii="Times New Roman" w:eastAsia="宋体" w:hAnsi="Times New Roman" w:cs="Times New Roman" w:hint="eastAsia"/>
          <w:szCs w:val="21"/>
          <w:shd w:val="clear" w:color="auto" w:fill="FFFFFF"/>
          <w:rPrChange w:id="214" w:author="王 浩仁" w:date="2021-06-08T09:04:00Z">
            <w:rPr>
              <w:rFonts w:ascii="Times New Roman" w:eastAsia="宋体" w:hAnsi="Times New Roman" w:cs="Times New Roman" w:hint="eastAsia"/>
              <w:color w:val="333333"/>
              <w:szCs w:val="21"/>
              <w:shd w:val="clear" w:color="auto" w:fill="FFFFFF"/>
            </w:rPr>
          </w:rPrChange>
        </w:rPr>
        <w:t>计算方法</w:t>
      </w:r>
      <w:r w:rsidRPr="00E849DC">
        <w:rPr>
          <w:rFonts w:ascii="Times New Roman" w:eastAsia="宋体" w:hAnsi="Times New Roman" w:cs="Times New Roman" w:hint="eastAsia"/>
          <w:szCs w:val="21"/>
          <w:shd w:val="clear" w:color="auto" w:fill="FFFFFF"/>
          <w:rPrChange w:id="215" w:author="王 浩仁" w:date="2021-06-08T09:04:00Z">
            <w:rPr>
              <w:rFonts w:ascii="Times New Roman" w:eastAsia="宋体" w:hAnsi="Times New Roman" w:cs="Times New Roman" w:hint="eastAsia"/>
              <w:color w:val="333333"/>
              <w:szCs w:val="21"/>
              <w:shd w:val="clear" w:color="auto" w:fill="FFFFFF"/>
            </w:rPr>
          </w:rPrChange>
        </w:rPr>
        <w:t>，以程序中每一行代码为单位，</w:t>
      </w:r>
      <w:r w:rsidR="00D93BAA">
        <w:rPr>
          <w:rFonts w:ascii="Times New Roman" w:eastAsia="宋体" w:hAnsi="Times New Roman" w:cs="Times New Roman" w:hint="eastAsia"/>
          <w:szCs w:val="21"/>
          <w:shd w:val="clear" w:color="auto" w:fill="FFFFFF"/>
        </w:rPr>
        <w:t>根据本文所提出度量元，</w:t>
      </w:r>
      <w:r w:rsidR="004D7B45" w:rsidRPr="00E849DC">
        <w:rPr>
          <w:rFonts w:ascii="Times New Roman" w:eastAsia="宋体" w:hAnsi="Times New Roman" w:cs="Times New Roman" w:hint="eastAsia"/>
          <w:szCs w:val="21"/>
          <w:shd w:val="clear" w:color="auto" w:fill="FFFFFF"/>
          <w:rPrChange w:id="216" w:author="王 浩仁" w:date="2021-06-08T09:04:00Z">
            <w:rPr>
              <w:rFonts w:ascii="Times New Roman" w:eastAsia="宋体" w:hAnsi="Times New Roman" w:cs="Times New Roman" w:hint="eastAsia"/>
              <w:color w:val="333333"/>
              <w:szCs w:val="21"/>
              <w:shd w:val="clear" w:color="auto" w:fill="FFFFFF"/>
            </w:rPr>
          </w:rPrChange>
        </w:rPr>
        <w:t>提取</w:t>
      </w:r>
      <w:r w:rsidR="005A0D83" w:rsidRPr="00E849DC">
        <w:rPr>
          <w:rFonts w:ascii="Times New Roman" w:eastAsia="宋体" w:hAnsi="Times New Roman" w:cs="Times New Roman" w:hint="eastAsia"/>
          <w:szCs w:val="21"/>
          <w:shd w:val="clear" w:color="auto" w:fill="FFFFFF"/>
          <w:rPrChange w:id="217" w:author="王 浩仁" w:date="2021-06-08T09:04:00Z">
            <w:rPr>
              <w:rFonts w:ascii="Times New Roman" w:eastAsia="宋体" w:hAnsi="Times New Roman" w:cs="Times New Roman" w:hint="eastAsia"/>
              <w:color w:val="333333"/>
              <w:szCs w:val="21"/>
              <w:shd w:val="clear" w:color="auto" w:fill="FFFFFF"/>
            </w:rPr>
          </w:rPrChange>
        </w:rPr>
        <w:t>语句特征</w:t>
      </w:r>
      <w:r w:rsidR="00574232" w:rsidRPr="00E849DC">
        <w:rPr>
          <w:rFonts w:ascii="Times New Roman" w:eastAsia="宋体" w:hAnsi="Times New Roman" w:cs="Times New Roman" w:hint="eastAsia"/>
          <w:szCs w:val="21"/>
          <w:shd w:val="clear" w:color="auto" w:fill="FFFFFF"/>
          <w:rPrChange w:id="218" w:author="王 浩仁" w:date="2021-06-08T09:04:00Z">
            <w:rPr>
              <w:rFonts w:ascii="Times New Roman" w:eastAsia="宋体" w:hAnsi="Times New Roman" w:cs="Times New Roman" w:hint="eastAsia"/>
              <w:color w:val="333333"/>
              <w:szCs w:val="21"/>
              <w:shd w:val="clear" w:color="auto" w:fill="FFFFFF"/>
            </w:rPr>
          </w:rPrChange>
        </w:rPr>
        <w:t>并</w:t>
      </w:r>
      <w:r w:rsidR="00574232" w:rsidRPr="00E849DC">
        <w:rPr>
          <w:rStyle w:val="ql-author-65221147"/>
          <w:rFonts w:ascii="Times New Roman" w:eastAsia="宋体" w:hAnsi="Times New Roman" w:cs="Times New Roman" w:hint="eastAsia"/>
          <w:szCs w:val="21"/>
          <w:rPrChange w:id="219" w:author="王 浩仁" w:date="2021-06-08T09:04:00Z">
            <w:rPr>
              <w:rStyle w:val="ql-author-65221147"/>
              <w:rFonts w:ascii="Times New Roman" w:eastAsia="宋体" w:hAnsi="Times New Roman" w:cs="Times New Roman" w:hint="eastAsia"/>
              <w:color w:val="494949"/>
              <w:szCs w:val="21"/>
            </w:rPr>
          </w:rPrChange>
        </w:rPr>
        <w:t>构造</w:t>
      </w:r>
      <w:r w:rsidR="005A0D83" w:rsidRPr="00E849DC">
        <w:rPr>
          <w:rStyle w:val="ql-author-65290468"/>
          <w:rFonts w:ascii="Times New Roman" w:eastAsia="宋体" w:hAnsi="Times New Roman" w:cs="Times New Roman" w:hint="eastAsia"/>
          <w:szCs w:val="21"/>
          <w:rPrChange w:id="220" w:author="王 浩仁" w:date="2021-06-08T09:04:00Z">
            <w:rPr>
              <w:rStyle w:val="ql-author-65290468"/>
              <w:rFonts w:ascii="Times New Roman" w:eastAsia="宋体" w:hAnsi="Times New Roman" w:cs="Times New Roman" w:hint="eastAsia"/>
              <w:color w:val="494949"/>
              <w:szCs w:val="21"/>
            </w:rPr>
          </w:rPrChange>
        </w:rPr>
        <w:t>缺陷倾向性</w:t>
      </w:r>
      <w:r w:rsidR="005A0D83" w:rsidRPr="00E849DC">
        <w:rPr>
          <w:rStyle w:val="ql-author-65221147"/>
          <w:rFonts w:ascii="Times New Roman" w:eastAsia="宋体" w:hAnsi="Times New Roman" w:cs="Times New Roman" w:hint="eastAsia"/>
          <w:szCs w:val="21"/>
          <w:rPrChange w:id="221" w:author="王 浩仁" w:date="2021-06-08T09:04:00Z">
            <w:rPr>
              <w:rStyle w:val="ql-author-65221147"/>
              <w:rFonts w:ascii="Times New Roman" w:eastAsia="宋体" w:hAnsi="Times New Roman" w:cs="Times New Roman" w:hint="eastAsia"/>
              <w:color w:val="494949"/>
              <w:szCs w:val="21"/>
            </w:rPr>
          </w:rPrChange>
        </w:rPr>
        <w:t>分类模型</w:t>
      </w:r>
    </w:p>
    <w:p w14:paraId="013E4BCB" w14:textId="26C2D698" w:rsidR="00DB6F27" w:rsidRPr="00E849DC" w:rsidRDefault="00DB6F27" w:rsidP="00365071">
      <w:pPr>
        <w:widowControl/>
        <w:ind w:leftChars="200" w:left="420"/>
        <w:rPr>
          <w:rStyle w:val="ql-author-65221147"/>
          <w:rFonts w:ascii="Times New Roman" w:eastAsia="宋体" w:hAnsi="Times New Roman" w:cs="Times New Roman"/>
          <w:szCs w:val="21"/>
          <w:rPrChange w:id="222" w:author="王 浩仁" w:date="2021-06-08T09:04:00Z">
            <w:rPr>
              <w:rStyle w:val="ql-author-65221147"/>
              <w:rFonts w:ascii="Times New Roman" w:eastAsia="宋体" w:hAnsi="Times New Roman" w:cs="Times New Roman"/>
              <w:color w:val="000000"/>
              <w:szCs w:val="21"/>
            </w:rPr>
          </w:rPrChange>
        </w:rPr>
      </w:pPr>
      <w:r w:rsidRPr="00E849DC">
        <w:rPr>
          <w:rStyle w:val="ql-author-65221147"/>
          <w:rFonts w:ascii="Times New Roman" w:eastAsia="宋体" w:hAnsi="Times New Roman" w:cs="Times New Roman"/>
          <w:b/>
          <w:szCs w:val="21"/>
          <w:rPrChange w:id="223" w:author="王 浩仁" w:date="2021-06-08T09:04:00Z">
            <w:rPr>
              <w:rStyle w:val="ql-author-65221147"/>
              <w:rFonts w:ascii="Times New Roman" w:eastAsia="宋体" w:hAnsi="Times New Roman" w:cs="Times New Roman"/>
              <w:b/>
              <w:color w:val="494949"/>
              <w:szCs w:val="21"/>
            </w:rPr>
          </w:rPrChange>
        </w:rPr>
        <w:t>·</w:t>
      </w:r>
      <w:r w:rsidRPr="00E849DC">
        <w:rPr>
          <w:rStyle w:val="ql-author-65221147"/>
          <w:rFonts w:ascii="Times New Roman" w:eastAsia="宋体" w:hAnsi="Times New Roman" w:cs="Times New Roman"/>
          <w:szCs w:val="21"/>
          <w:rPrChange w:id="224" w:author="王 浩仁" w:date="2021-06-08T09:04:00Z">
            <w:rPr>
              <w:rStyle w:val="ql-author-65221147"/>
              <w:rFonts w:ascii="Times New Roman" w:eastAsia="宋体" w:hAnsi="Times New Roman" w:cs="Times New Roman"/>
              <w:color w:val="494949"/>
              <w:szCs w:val="21"/>
            </w:rPr>
          </w:rPrChange>
        </w:rPr>
        <w:t xml:space="preserve"> </w:t>
      </w:r>
      <w:r w:rsidR="006F5240" w:rsidRPr="00E849DC">
        <w:rPr>
          <w:rStyle w:val="ql-author-65221147"/>
          <w:rFonts w:ascii="Times New Roman" w:eastAsia="宋体" w:hAnsi="Times New Roman" w:cs="Times New Roman" w:hint="eastAsia"/>
          <w:szCs w:val="21"/>
          <w:rPrChange w:id="225" w:author="王 浩仁" w:date="2021-06-08T09:04:00Z">
            <w:rPr>
              <w:rStyle w:val="ql-author-65221147"/>
              <w:rFonts w:ascii="Times New Roman" w:eastAsia="宋体" w:hAnsi="Times New Roman" w:cs="Times New Roman" w:hint="eastAsia"/>
              <w:color w:val="494949"/>
              <w:szCs w:val="21"/>
            </w:rPr>
          </w:rPrChange>
        </w:rPr>
        <w:t>在</w:t>
      </w:r>
      <w:r w:rsidR="006F5240" w:rsidRPr="00E849DC">
        <w:rPr>
          <w:rFonts w:ascii="Times New Roman" w:eastAsia="宋体" w:hAnsi="Times New Roman" w:cs="Times New Roman"/>
          <w:szCs w:val="21"/>
          <w:rPrChange w:id="226" w:author="王 浩仁" w:date="2021-06-08T09:04:00Z">
            <w:rPr>
              <w:rFonts w:ascii="Times New Roman" w:eastAsia="宋体" w:hAnsi="Times New Roman" w:cs="Times New Roman"/>
              <w:color w:val="000000"/>
              <w:szCs w:val="21"/>
            </w:rPr>
          </w:rPrChange>
        </w:rPr>
        <w:t>Defects4</w:t>
      </w:r>
      <w:r w:rsidR="00FD5323">
        <w:rPr>
          <w:rFonts w:ascii="Times New Roman" w:eastAsia="宋体" w:hAnsi="Times New Roman" w:cs="Times New Roman" w:hint="eastAsia"/>
          <w:szCs w:val="21"/>
        </w:rPr>
        <w:t>j</w:t>
      </w:r>
      <w:r w:rsidR="006F5240" w:rsidRPr="00E849DC">
        <w:rPr>
          <w:rFonts w:ascii="Times New Roman" w:eastAsia="宋体" w:hAnsi="Times New Roman" w:cs="Times New Roman" w:hint="eastAsia"/>
          <w:szCs w:val="21"/>
          <w:rPrChange w:id="227" w:author="王 浩仁" w:date="2021-06-08T09:04:00Z">
            <w:rPr>
              <w:rFonts w:ascii="Times New Roman" w:eastAsia="宋体" w:hAnsi="Times New Roman" w:cs="Times New Roman" w:hint="eastAsia"/>
              <w:color w:val="000000"/>
              <w:szCs w:val="21"/>
            </w:rPr>
          </w:rPrChange>
        </w:rPr>
        <w:t>基准测试上</w:t>
      </w:r>
      <w:r w:rsidR="00574232" w:rsidRPr="00E849DC">
        <w:rPr>
          <w:rFonts w:ascii="Times New Roman" w:eastAsia="宋体" w:hAnsi="Times New Roman" w:cs="Times New Roman" w:hint="eastAsia"/>
          <w:szCs w:val="21"/>
          <w:rPrChange w:id="228" w:author="王 浩仁" w:date="2021-06-08T09:04:00Z">
            <w:rPr>
              <w:rFonts w:ascii="Times New Roman" w:eastAsia="宋体" w:hAnsi="Times New Roman" w:cs="Times New Roman" w:hint="eastAsia"/>
              <w:color w:val="000000"/>
              <w:szCs w:val="21"/>
            </w:rPr>
          </w:rPrChange>
        </w:rPr>
        <w:t>对</w:t>
      </w:r>
      <w:r w:rsidR="00F45239" w:rsidRPr="00E849DC">
        <w:rPr>
          <w:rFonts w:ascii="Times New Roman" w:eastAsia="宋体" w:hAnsi="Times New Roman" w:cs="Times New Roman"/>
          <w:szCs w:val="21"/>
          <w:rPrChange w:id="229" w:author="王 浩仁" w:date="2021-06-08T09:04:00Z">
            <w:rPr>
              <w:rFonts w:ascii="Times New Roman" w:eastAsia="宋体" w:hAnsi="Times New Roman" w:cs="Times New Roman"/>
              <w:color w:val="000000"/>
              <w:szCs w:val="21"/>
            </w:rPr>
          </w:rPrChange>
        </w:rPr>
        <w:t>CBFL</w:t>
      </w:r>
      <w:r w:rsidR="00574232" w:rsidRPr="00E849DC">
        <w:rPr>
          <w:rFonts w:ascii="Times New Roman" w:eastAsia="宋体" w:hAnsi="Times New Roman" w:cs="Times New Roman" w:hint="eastAsia"/>
          <w:szCs w:val="21"/>
          <w:rPrChange w:id="230" w:author="王 浩仁" w:date="2021-06-08T09:04:00Z">
            <w:rPr>
              <w:rFonts w:ascii="Times New Roman" w:eastAsia="宋体" w:hAnsi="Times New Roman" w:cs="Times New Roman" w:hint="eastAsia"/>
              <w:color w:val="000000"/>
              <w:szCs w:val="21"/>
            </w:rPr>
          </w:rPrChange>
        </w:rPr>
        <w:t>与</w:t>
      </w:r>
      <w:r w:rsidR="00574232" w:rsidRPr="00E849DC">
        <w:rPr>
          <w:rFonts w:ascii="Times New Roman" w:eastAsia="宋体" w:hAnsi="Times New Roman" w:cs="Times New Roman"/>
          <w:szCs w:val="21"/>
          <w:rPrChange w:id="231" w:author="王 浩仁" w:date="2021-06-08T09:04:00Z">
            <w:rPr>
              <w:rFonts w:ascii="Times New Roman" w:eastAsia="宋体" w:hAnsi="Times New Roman" w:cs="Times New Roman"/>
              <w:color w:val="000000"/>
              <w:szCs w:val="21"/>
            </w:rPr>
          </w:rPrChange>
        </w:rPr>
        <w:t>SBFL</w:t>
      </w:r>
      <w:r w:rsidR="00574232" w:rsidRPr="00E849DC">
        <w:rPr>
          <w:rFonts w:ascii="Times New Roman" w:eastAsia="宋体" w:hAnsi="Times New Roman" w:cs="Times New Roman" w:hint="eastAsia"/>
          <w:szCs w:val="21"/>
          <w:rPrChange w:id="232" w:author="王 浩仁" w:date="2021-06-08T09:04:00Z">
            <w:rPr>
              <w:rFonts w:ascii="Times New Roman" w:eastAsia="宋体" w:hAnsi="Times New Roman" w:cs="Times New Roman" w:hint="eastAsia"/>
              <w:color w:val="000000"/>
              <w:szCs w:val="21"/>
            </w:rPr>
          </w:rPrChange>
        </w:rPr>
        <w:t>和</w:t>
      </w:r>
      <w:r w:rsidR="00574232" w:rsidRPr="00E849DC">
        <w:rPr>
          <w:rFonts w:ascii="Times New Roman" w:eastAsia="宋体" w:hAnsi="Times New Roman" w:cs="Times New Roman"/>
          <w:szCs w:val="21"/>
          <w:rPrChange w:id="233" w:author="王 浩仁" w:date="2021-06-08T09:04:00Z">
            <w:rPr>
              <w:rFonts w:ascii="Times New Roman" w:eastAsia="宋体" w:hAnsi="Times New Roman" w:cs="Times New Roman"/>
              <w:color w:val="000000"/>
              <w:szCs w:val="21"/>
            </w:rPr>
          </w:rPrChange>
        </w:rPr>
        <w:t>MBFL</w:t>
      </w:r>
      <w:r w:rsidR="00574232" w:rsidRPr="00E849DC">
        <w:rPr>
          <w:rFonts w:ascii="Times New Roman" w:eastAsia="宋体" w:hAnsi="Times New Roman" w:cs="Times New Roman" w:hint="eastAsia"/>
          <w:szCs w:val="21"/>
          <w:rPrChange w:id="234" w:author="王 浩仁" w:date="2021-06-08T09:04:00Z">
            <w:rPr>
              <w:rFonts w:ascii="Times New Roman" w:eastAsia="宋体" w:hAnsi="Times New Roman" w:cs="Times New Roman" w:hint="eastAsia"/>
              <w:color w:val="000000"/>
              <w:szCs w:val="21"/>
            </w:rPr>
          </w:rPrChange>
        </w:rPr>
        <w:t>进行的实验评估。</w:t>
      </w:r>
    </w:p>
    <w:p w14:paraId="4DEE5694" w14:textId="52E7BD83" w:rsidR="00452EDB" w:rsidRPr="00E849DC" w:rsidRDefault="00E75355" w:rsidP="00365071">
      <w:pPr>
        <w:widowControl/>
        <w:ind w:firstLineChars="200" w:firstLine="420"/>
        <w:rPr>
          <w:rStyle w:val="ql-author-65221147"/>
          <w:rFonts w:ascii="Times New Roman" w:eastAsia="宋体" w:hAnsi="Times New Roman" w:cs="Times New Roman"/>
          <w:szCs w:val="21"/>
        </w:rPr>
      </w:pPr>
      <w:r w:rsidRPr="00E849DC">
        <w:rPr>
          <w:rStyle w:val="ql-author-65221147"/>
          <w:rFonts w:ascii="Times New Roman" w:eastAsia="宋体" w:hAnsi="Times New Roman" w:cs="Times New Roman"/>
          <w:szCs w:val="21"/>
        </w:rPr>
        <w:t>本文的</w:t>
      </w:r>
      <w:r w:rsidR="00005520" w:rsidRPr="00E849DC">
        <w:rPr>
          <w:rStyle w:val="ql-author-65221147"/>
          <w:rFonts w:ascii="Times New Roman" w:eastAsia="宋体" w:hAnsi="Times New Roman" w:cs="Times New Roman"/>
          <w:szCs w:val="21"/>
        </w:rPr>
        <w:t>其余部分组织如下。第</w:t>
      </w:r>
      <w:r w:rsidR="00005520" w:rsidRPr="00E849DC">
        <w:rPr>
          <w:rStyle w:val="ql-author-65221147"/>
          <w:rFonts w:ascii="Times New Roman" w:eastAsia="宋体" w:hAnsi="Times New Roman" w:cs="Times New Roman"/>
          <w:szCs w:val="21"/>
        </w:rPr>
        <w:t>2</w:t>
      </w:r>
      <w:r w:rsidR="00005520" w:rsidRPr="00E849DC">
        <w:rPr>
          <w:rStyle w:val="ql-author-65221147"/>
          <w:rFonts w:ascii="Times New Roman" w:eastAsia="宋体" w:hAnsi="Times New Roman" w:cs="Times New Roman"/>
          <w:szCs w:val="21"/>
        </w:rPr>
        <w:t>节</w:t>
      </w:r>
      <w:ins w:id="235" w:author="王 浩仁" w:date="2021-06-08T16:21:00Z">
        <w:r w:rsidR="007F10DD">
          <w:rPr>
            <w:rFonts w:ascii="Times New Roman" w:eastAsia="宋体" w:hAnsi="Times New Roman" w:cs="Times New Roman" w:hint="eastAsia"/>
            <w:szCs w:val="21"/>
          </w:rPr>
          <w:t>介绍</w:t>
        </w:r>
      </w:ins>
      <w:del w:id="236" w:author="王 浩仁" w:date="2021-06-08T16:21:00Z">
        <w:r w:rsidR="005D5292" w:rsidRPr="00E849DC" w:rsidDel="007F10DD">
          <w:rPr>
            <w:rFonts w:ascii="Times New Roman" w:eastAsia="宋体" w:hAnsi="Times New Roman" w:cs="Times New Roman"/>
            <w:szCs w:val="21"/>
          </w:rPr>
          <w:delText>描述</w:delText>
        </w:r>
      </w:del>
      <w:r w:rsidR="005D5292" w:rsidRPr="00E849DC">
        <w:rPr>
          <w:rFonts w:ascii="Times New Roman" w:eastAsia="宋体" w:hAnsi="Times New Roman" w:cs="Times New Roman"/>
          <w:szCs w:val="21"/>
        </w:rPr>
        <w:t>了与本文中提出</w:t>
      </w:r>
      <w:del w:id="237" w:author="王 浩仁" w:date="2021-06-08T16:21:00Z">
        <w:r w:rsidR="005D5292" w:rsidRPr="00E849DC" w:rsidDel="007F10DD">
          <w:rPr>
            <w:rFonts w:ascii="Times New Roman" w:eastAsia="宋体" w:hAnsi="Times New Roman" w:cs="Times New Roman"/>
            <w:szCs w:val="21"/>
          </w:rPr>
          <w:delText>的</w:delText>
        </w:r>
      </w:del>
      <w:r w:rsidR="005D5292" w:rsidRPr="00E849DC">
        <w:rPr>
          <w:rFonts w:ascii="Times New Roman" w:eastAsia="宋体" w:hAnsi="Times New Roman" w:cs="Times New Roman"/>
          <w:szCs w:val="21"/>
        </w:rPr>
        <w:t>主题相关的工作。</w:t>
      </w:r>
      <w:r w:rsidR="00C822E2" w:rsidRPr="00E849DC">
        <w:rPr>
          <w:rStyle w:val="ql-author-65290468"/>
          <w:rFonts w:ascii="Times New Roman" w:eastAsia="宋体" w:hAnsi="Times New Roman" w:cs="Times New Roman"/>
          <w:szCs w:val="21"/>
        </w:rPr>
        <w:t>第</w:t>
      </w:r>
      <w:r w:rsidR="001C0994" w:rsidRPr="00E849DC">
        <w:rPr>
          <w:rStyle w:val="ql-author-65290468"/>
          <w:rFonts w:ascii="Times New Roman" w:eastAsia="宋体" w:hAnsi="Times New Roman" w:cs="Times New Roman"/>
          <w:szCs w:val="21"/>
        </w:rPr>
        <w:t>3</w:t>
      </w:r>
      <w:r w:rsidR="001C0994" w:rsidRPr="00E849DC">
        <w:rPr>
          <w:rStyle w:val="ql-author-65290468"/>
          <w:rFonts w:ascii="Times New Roman" w:eastAsia="宋体" w:hAnsi="Times New Roman" w:cs="Times New Roman"/>
          <w:szCs w:val="21"/>
        </w:rPr>
        <w:t>节</w:t>
      </w:r>
      <w:r w:rsidR="005D5292" w:rsidRPr="00E849DC">
        <w:rPr>
          <w:rStyle w:val="ql-author-65221147"/>
          <w:rFonts w:ascii="Times New Roman" w:eastAsia="宋体" w:hAnsi="Times New Roman" w:cs="Times New Roman"/>
          <w:szCs w:val="21"/>
        </w:rPr>
        <w:t>概述了基于语句复杂</w:t>
      </w:r>
      <w:proofErr w:type="gramStart"/>
      <w:r w:rsidR="005D5292" w:rsidRPr="00E849DC">
        <w:rPr>
          <w:rStyle w:val="ql-author-65221147"/>
          <w:rFonts w:ascii="Times New Roman" w:eastAsia="宋体" w:hAnsi="Times New Roman" w:cs="Times New Roman"/>
          <w:szCs w:val="21"/>
        </w:rPr>
        <w:t>度分析</w:t>
      </w:r>
      <w:proofErr w:type="gramEnd"/>
      <w:r w:rsidR="005D5292" w:rsidRPr="00E849DC">
        <w:rPr>
          <w:rStyle w:val="ql-author-65221147"/>
          <w:rFonts w:ascii="Times New Roman" w:eastAsia="宋体" w:hAnsi="Times New Roman" w:cs="Times New Roman"/>
          <w:szCs w:val="21"/>
        </w:rPr>
        <w:t>的</w:t>
      </w:r>
      <w:r w:rsidR="005D5292" w:rsidRPr="00E849DC">
        <w:rPr>
          <w:rStyle w:val="ql-author-65290468"/>
          <w:rFonts w:ascii="Times New Roman" w:eastAsia="宋体" w:hAnsi="Times New Roman" w:cs="Times New Roman"/>
          <w:szCs w:val="21"/>
        </w:rPr>
        <w:t>缺陷定位</w:t>
      </w:r>
      <w:ins w:id="238" w:author="王 浩仁" w:date="2021-06-14T20:15:00Z">
        <w:r w:rsidR="00841608">
          <w:rPr>
            <w:rStyle w:val="ql-author-65290468"/>
            <w:rFonts w:ascii="Times New Roman" w:eastAsia="宋体" w:hAnsi="Times New Roman" w:cs="Times New Roman" w:hint="eastAsia"/>
            <w:szCs w:val="21"/>
          </w:rPr>
          <w:t>方法</w:t>
        </w:r>
      </w:ins>
      <w:del w:id="239" w:author="王 浩仁" w:date="2021-06-08T19:39:00Z">
        <w:r w:rsidR="005D5292" w:rsidRPr="00E849DC" w:rsidDel="007445A6">
          <w:rPr>
            <w:rStyle w:val="ql-author-65290468"/>
            <w:rFonts w:ascii="Times New Roman" w:eastAsia="宋体" w:hAnsi="Times New Roman" w:cs="Times New Roman"/>
            <w:szCs w:val="21"/>
          </w:rPr>
          <w:delText>工具</w:delText>
        </w:r>
      </w:del>
      <w:r w:rsidR="005D5292" w:rsidRPr="00E849DC">
        <w:rPr>
          <w:rStyle w:val="ql-author-65290468"/>
          <w:rFonts w:ascii="Times New Roman" w:eastAsia="宋体" w:hAnsi="Times New Roman" w:cs="Times New Roman"/>
          <w:szCs w:val="21"/>
        </w:rPr>
        <w:t>CBFL</w:t>
      </w:r>
      <w:ins w:id="240" w:author="王 浩仁" w:date="2021-06-08T19:40:00Z">
        <w:r w:rsidR="007445A6">
          <w:rPr>
            <w:rStyle w:val="ql-author-65290468"/>
            <w:rFonts w:ascii="Times New Roman" w:eastAsia="宋体" w:hAnsi="Times New Roman" w:cs="Times New Roman" w:hint="eastAsia"/>
            <w:szCs w:val="21"/>
          </w:rPr>
          <w:t>的</w:t>
        </w:r>
      </w:ins>
      <w:ins w:id="241" w:author="王 浩仁" w:date="2021-06-14T20:16:00Z">
        <w:r w:rsidR="00841608">
          <w:rPr>
            <w:rStyle w:val="ql-author-65290468"/>
            <w:rFonts w:ascii="Times New Roman" w:eastAsia="宋体" w:hAnsi="Times New Roman" w:cs="Times New Roman" w:hint="eastAsia"/>
            <w:szCs w:val="21"/>
          </w:rPr>
          <w:t>设计</w:t>
        </w:r>
      </w:ins>
      <w:ins w:id="242" w:author="王 浩仁" w:date="2021-06-08T19:40:00Z">
        <w:r w:rsidR="007445A6">
          <w:rPr>
            <w:rStyle w:val="ql-author-65290468"/>
            <w:rFonts w:ascii="Times New Roman" w:eastAsia="宋体" w:hAnsi="Times New Roman" w:cs="Times New Roman" w:hint="eastAsia"/>
            <w:szCs w:val="21"/>
          </w:rPr>
          <w:t>及</w:t>
        </w:r>
      </w:ins>
      <w:ins w:id="243" w:author="王 浩仁" w:date="2021-06-08T16:22:00Z">
        <w:r w:rsidR="007F10DD">
          <w:rPr>
            <w:rStyle w:val="ql-author-65290468"/>
            <w:rFonts w:ascii="Times New Roman" w:eastAsia="宋体" w:hAnsi="Times New Roman" w:cs="Times New Roman" w:hint="eastAsia"/>
            <w:szCs w:val="21"/>
          </w:rPr>
          <w:t>步骤</w:t>
        </w:r>
      </w:ins>
      <w:del w:id="244" w:author="王 浩仁" w:date="2021-06-08T19:39:00Z">
        <w:r w:rsidR="005D5292" w:rsidRPr="00E849DC" w:rsidDel="007445A6">
          <w:rPr>
            <w:rStyle w:val="ql-author-65290468"/>
            <w:rFonts w:ascii="Times New Roman" w:eastAsia="宋体" w:hAnsi="Times New Roman" w:cs="Times New Roman"/>
            <w:szCs w:val="21"/>
          </w:rPr>
          <w:delText>，并</w:delText>
        </w:r>
      </w:del>
      <w:del w:id="245" w:author="王 浩仁" w:date="2021-06-08T16:21:00Z">
        <w:r w:rsidR="005D5292" w:rsidRPr="00E849DC" w:rsidDel="007F10DD">
          <w:rPr>
            <w:rStyle w:val="ql-author-65290468"/>
            <w:rFonts w:ascii="Times New Roman" w:eastAsia="宋体" w:hAnsi="Times New Roman" w:cs="Times New Roman"/>
            <w:szCs w:val="21"/>
          </w:rPr>
          <w:delText>再次</w:delText>
        </w:r>
      </w:del>
      <w:del w:id="246" w:author="王 浩仁" w:date="2021-06-08T19:39:00Z">
        <w:r w:rsidR="005D5292" w:rsidRPr="00E849DC" w:rsidDel="007445A6">
          <w:rPr>
            <w:rStyle w:val="ql-author-65290468"/>
            <w:rFonts w:ascii="Times New Roman" w:eastAsia="宋体" w:hAnsi="Times New Roman" w:cs="Times New Roman"/>
            <w:szCs w:val="21"/>
          </w:rPr>
          <w:delText>论述同一缺陷定位结果中可能包含多个可疑度相同的语句以及训练分类模型的目的</w:delText>
        </w:r>
      </w:del>
      <w:r w:rsidR="005D5292" w:rsidRPr="00E849DC">
        <w:rPr>
          <w:rStyle w:val="ql-author-65290468"/>
          <w:rFonts w:ascii="Times New Roman" w:eastAsia="宋体" w:hAnsi="Times New Roman" w:cs="Times New Roman"/>
          <w:szCs w:val="21"/>
        </w:rPr>
        <w:t>。</w:t>
      </w:r>
      <w:r w:rsidR="008D569A" w:rsidRPr="00E849DC">
        <w:rPr>
          <w:rFonts w:ascii="Times New Roman" w:eastAsia="宋体" w:hAnsi="Times New Roman" w:cs="Times New Roman"/>
          <w:szCs w:val="21"/>
        </w:rPr>
        <w:t>第</w:t>
      </w:r>
      <w:r w:rsidR="008D569A" w:rsidRPr="00E849DC">
        <w:rPr>
          <w:rFonts w:ascii="Times New Roman" w:eastAsia="宋体" w:hAnsi="Times New Roman" w:cs="Times New Roman"/>
          <w:szCs w:val="21"/>
        </w:rPr>
        <w:t>4</w:t>
      </w:r>
      <w:r w:rsidR="008D569A" w:rsidRPr="00E849DC">
        <w:rPr>
          <w:rFonts w:ascii="Times New Roman" w:eastAsia="宋体" w:hAnsi="Times New Roman" w:cs="Times New Roman"/>
          <w:szCs w:val="21"/>
        </w:rPr>
        <w:t>节</w:t>
      </w:r>
      <w:ins w:id="247" w:author="王 浩仁" w:date="2021-06-14T20:17:00Z">
        <w:r w:rsidR="00A1072C">
          <w:rPr>
            <w:rFonts w:ascii="Times New Roman" w:eastAsia="宋体" w:hAnsi="Times New Roman" w:cs="Times New Roman" w:hint="eastAsia"/>
            <w:szCs w:val="21"/>
          </w:rPr>
          <w:t>对所提出的研究问题设计实验</w:t>
        </w:r>
      </w:ins>
      <w:ins w:id="248" w:author="王 浩仁" w:date="2021-06-14T20:18:00Z">
        <w:r w:rsidR="00A1072C">
          <w:rPr>
            <w:rFonts w:ascii="Times New Roman" w:eastAsia="宋体" w:hAnsi="Times New Roman" w:cs="Times New Roman" w:hint="eastAsia"/>
            <w:szCs w:val="21"/>
          </w:rPr>
          <w:t>，</w:t>
        </w:r>
      </w:ins>
      <w:ins w:id="249" w:author="王 浩仁" w:date="2021-06-14T20:19:00Z">
        <w:r w:rsidR="00A1072C">
          <w:rPr>
            <w:rFonts w:ascii="Times New Roman" w:eastAsia="宋体" w:hAnsi="Times New Roman" w:cs="Times New Roman" w:hint="eastAsia"/>
            <w:szCs w:val="21"/>
          </w:rPr>
          <w:t>介绍评估标准</w:t>
        </w:r>
      </w:ins>
      <w:ins w:id="250" w:author="王 浩仁" w:date="2021-06-14T20:20:00Z">
        <w:r w:rsidR="00A1072C">
          <w:rPr>
            <w:rFonts w:ascii="Times New Roman" w:eastAsia="宋体" w:hAnsi="Times New Roman" w:cs="Times New Roman" w:hint="eastAsia"/>
            <w:szCs w:val="21"/>
          </w:rPr>
          <w:t>，并</w:t>
        </w:r>
      </w:ins>
      <w:del w:id="251" w:author="王 浩仁" w:date="2021-06-14T20:16:00Z">
        <w:r w:rsidR="005D5292" w:rsidRPr="00E849DC" w:rsidDel="00841608">
          <w:rPr>
            <w:rStyle w:val="ql-author-65290468"/>
            <w:rFonts w:ascii="Times New Roman" w:eastAsia="宋体" w:hAnsi="Times New Roman" w:cs="Times New Roman"/>
            <w:szCs w:val="21"/>
          </w:rPr>
          <w:delText>介绍</w:delText>
        </w:r>
      </w:del>
      <w:del w:id="252" w:author="王 浩仁" w:date="2021-06-14T20:18:00Z">
        <w:r w:rsidR="005D5292" w:rsidRPr="00E849DC" w:rsidDel="00A1072C">
          <w:rPr>
            <w:rStyle w:val="ql-author-65290468"/>
            <w:rFonts w:ascii="Times New Roman" w:eastAsia="宋体" w:hAnsi="Times New Roman" w:cs="Times New Roman"/>
            <w:szCs w:val="21"/>
          </w:rPr>
          <w:delText>了我们的实验研究和模型评估，</w:delText>
        </w:r>
        <w:r w:rsidR="005D5292" w:rsidRPr="00E849DC" w:rsidDel="00A1072C">
          <w:rPr>
            <w:rFonts w:ascii="Times New Roman" w:eastAsia="宋体" w:hAnsi="Times New Roman" w:cs="Times New Roman"/>
            <w:szCs w:val="21"/>
          </w:rPr>
          <w:delText>并把方法设计中每个实验步骤</w:delText>
        </w:r>
      </w:del>
      <w:del w:id="253" w:author="王 浩仁" w:date="2021-06-08T18:51:00Z">
        <w:r w:rsidR="005D5292" w:rsidRPr="00E849DC" w:rsidDel="00AD462B">
          <w:rPr>
            <w:rFonts w:ascii="Times New Roman" w:eastAsia="宋体" w:hAnsi="Times New Roman" w:cs="Times New Roman"/>
            <w:szCs w:val="21"/>
          </w:rPr>
          <w:delText>，</w:delText>
        </w:r>
      </w:del>
      <w:del w:id="254" w:author="王 浩仁" w:date="2021-06-14T20:18:00Z">
        <w:r w:rsidR="005D5292" w:rsidRPr="00E849DC" w:rsidDel="00A1072C">
          <w:rPr>
            <w:rFonts w:ascii="Times New Roman" w:eastAsia="宋体" w:hAnsi="Times New Roman" w:cs="Times New Roman"/>
            <w:szCs w:val="21"/>
          </w:rPr>
          <w:delText>陈述目标展示执行细节，</w:delText>
        </w:r>
      </w:del>
      <w:r w:rsidR="005D5292" w:rsidRPr="00E849DC">
        <w:rPr>
          <w:rFonts w:ascii="Times New Roman" w:eastAsia="宋体" w:hAnsi="Times New Roman" w:cs="Times New Roman"/>
          <w:szCs w:val="21"/>
        </w:rPr>
        <w:t>根据评估标准</w:t>
      </w:r>
      <w:ins w:id="255" w:author="王 浩仁" w:date="2021-06-14T20:20:00Z">
        <w:r w:rsidR="00A1072C">
          <w:rPr>
            <w:rFonts w:ascii="Times New Roman" w:eastAsia="宋体" w:hAnsi="Times New Roman" w:cs="Times New Roman" w:hint="eastAsia"/>
            <w:szCs w:val="21"/>
          </w:rPr>
          <w:t>与对照实验</w:t>
        </w:r>
      </w:ins>
      <w:del w:id="256" w:author="王 浩仁" w:date="2021-06-14T20:20:00Z">
        <w:r w:rsidR="005D5292" w:rsidRPr="00E849DC" w:rsidDel="00A1072C">
          <w:rPr>
            <w:rFonts w:ascii="Times New Roman" w:eastAsia="宋体" w:hAnsi="Times New Roman" w:cs="Times New Roman"/>
            <w:szCs w:val="21"/>
          </w:rPr>
          <w:delText>与</w:delText>
        </w:r>
      </w:del>
      <w:del w:id="257" w:author="王 浩仁" w:date="2021-06-08T16:23:00Z">
        <w:r w:rsidR="005D5292" w:rsidRPr="00E849DC" w:rsidDel="007F10DD">
          <w:rPr>
            <w:rFonts w:ascii="Times New Roman" w:eastAsia="宋体" w:hAnsi="Times New Roman" w:cs="Times New Roman"/>
            <w:szCs w:val="21"/>
          </w:rPr>
          <w:delText>SBFL</w:delText>
        </w:r>
        <w:r w:rsidR="005D5292" w:rsidRPr="00E849DC" w:rsidDel="007F10DD">
          <w:rPr>
            <w:rFonts w:ascii="Times New Roman" w:eastAsia="宋体" w:hAnsi="Times New Roman" w:cs="Times New Roman"/>
            <w:szCs w:val="21"/>
          </w:rPr>
          <w:delText>和</w:delText>
        </w:r>
        <w:r w:rsidR="005D5292" w:rsidRPr="00E849DC" w:rsidDel="007F10DD">
          <w:rPr>
            <w:rFonts w:ascii="Times New Roman" w:eastAsia="宋体" w:hAnsi="Times New Roman" w:cs="Times New Roman"/>
            <w:szCs w:val="21"/>
          </w:rPr>
          <w:delText>MBFL</w:delText>
        </w:r>
      </w:del>
      <w:r w:rsidR="005D5292" w:rsidRPr="00E849DC">
        <w:rPr>
          <w:rFonts w:ascii="Times New Roman" w:eastAsia="宋体" w:hAnsi="Times New Roman" w:cs="Times New Roman"/>
          <w:szCs w:val="21"/>
        </w:rPr>
        <w:t>进行</w:t>
      </w:r>
      <w:ins w:id="258" w:author="王 浩仁" w:date="2021-06-08T16:23:00Z">
        <w:r w:rsidR="007F10DD">
          <w:rPr>
            <w:rFonts w:ascii="Times New Roman" w:eastAsia="宋体" w:hAnsi="Times New Roman" w:cs="Times New Roman" w:hint="eastAsia"/>
            <w:szCs w:val="21"/>
          </w:rPr>
          <w:t>比较</w:t>
        </w:r>
      </w:ins>
      <w:ins w:id="259" w:author="王 浩仁" w:date="2021-06-14T20:20:00Z">
        <w:r w:rsidR="00A1072C">
          <w:rPr>
            <w:rFonts w:ascii="Times New Roman" w:eastAsia="宋体" w:hAnsi="Times New Roman" w:cs="Times New Roman" w:hint="eastAsia"/>
            <w:szCs w:val="21"/>
          </w:rPr>
          <w:t>，分析实验结果</w:t>
        </w:r>
      </w:ins>
      <w:del w:id="260" w:author="王 浩仁" w:date="2021-06-08T16:23:00Z">
        <w:r w:rsidR="005D5292" w:rsidRPr="00E849DC" w:rsidDel="007F10DD">
          <w:rPr>
            <w:rFonts w:ascii="Times New Roman" w:eastAsia="宋体" w:hAnsi="Times New Roman" w:cs="Times New Roman"/>
            <w:szCs w:val="21"/>
          </w:rPr>
          <w:delText>对比</w:delText>
        </w:r>
      </w:del>
      <w:r w:rsidR="005D5292" w:rsidRPr="00E849DC">
        <w:rPr>
          <w:rFonts w:ascii="Times New Roman" w:eastAsia="宋体" w:hAnsi="Times New Roman" w:cs="Times New Roman"/>
          <w:szCs w:val="21"/>
        </w:rPr>
        <w:t>。</w:t>
      </w:r>
      <w:r w:rsidR="00B858E1" w:rsidRPr="00E849DC">
        <w:rPr>
          <w:rFonts w:ascii="Times New Roman" w:eastAsia="宋体" w:hAnsi="Times New Roman" w:cs="Times New Roman"/>
          <w:szCs w:val="21"/>
        </w:rPr>
        <w:t>展示了本文提出的方法如何</w:t>
      </w:r>
      <w:r w:rsidR="00487576" w:rsidRPr="00E849DC">
        <w:rPr>
          <w:rFonts w:ascii="Times New Roman" w:eastAsia="宋体" w:hAnsi="Times New Roman" w:cs="Times New Roman"/>
          <w:szCs w:val="21"/>
        </w:rPr>
        <w:t>提高了缺陷定位结果的有效性</w:t>
      </w:r>
      <w:ins w:id="261" w:author="王 浩仁" w:date="2021-06-14T20:21:00Z">
        <w:r w:rsidR="00A1072C">
          <w:rPr>
            <w:rFonts w:ascii="Times New Roman" w:eastAsia="宋体" w:hAnsi="Times New Roman" w:cs="Times New Roman" w:hint="eastAsia"/>
            <w:szCs w:val="21"/>
          </w:rPr>
          <w:t>。</w:t>
        </w:r>
      </w:ins>
      <w:del w:id="262" w:author="王 浩仁" w:date="2021-06-14T20:21:00Z">
        <w:r w:rsidR="00487576" w:rsidRPr="00E849DC" w:rsidDel="00A1072C">
          <w:rPr>
            <w:rFonts w:ascii="Times New Roman" w:eastAsia="宋体" w:hAnsi="Times New Roman" w:cs="Times New Roman"/>
            <w:szCs w:val="21"/>
          </w:rPr>
          <w:delText>，</w:delText>
        </w:r>
      </w:del>
      <w:ins w:id="263" w:author="王 浩仁" w:date="2021-06-14T20:21:00Z">
        <w:r w:rsidR="00A1072C">
          <w:rPr>
            <w:rFonts w:ascii="Times New Roman" w:eastAsia="宋体" w:hAnsi="Times New Roman" w:cs="Times New Roman" w:hint="eastAsia"/>
            <w:szCs w:val="21"/>
          </w:rPr>
          <w:t>第</w:t>
        </w:r>
        <w:r w:rsidR="00A1072C">
          <w:rPr>
            <w:rFonts w:ascii="Times New Roman" w:eastAsia="宋体" w:hAnsi="Times New Roman" w:cs="Times New Roman"/>
            <w:szCs w:val="21"/>
          </w:rPr>
          <w:t>5</w:t>
        </w:r>
        <w:r w:rsidR="00A1072C">
          <w:rPr>
            <w:rFonts w:ascii="Times New Roman" w:eastAsia="宋体" w:hAnsi="Times New Roman" w:cs="Times New Roman" w:hint="eastAsia"/>
            <w:szCs w:val="21"/>
          </w:rPr>
          <w:t>节</w:t>
        </w:r>
      </w:ins>
      <w:ins w:id="264" w:author="王 浩仁" w:date="2021-06-08T16:24:00Z">
        <w:r w:rsidR="007F10DD">
          <w:rPr>
            <w:rFonts w:ascii="Times New Roman" w:eastAsia="宋体" w:hAnsi="Times New Roman" w:cs="Times New Roman" w:hint="eastAsia"/>
            <w:szCs w:val="21"/>
          </w:rPr>
          <w:t>论述了</w:t>
        </w:r>
      </w:ins>
      <w:del w:id="265" w:author="王 浩仁" w:date="2021-06-08T16:23:00Z">
        <w:r w:rsidR="00487576" w:rsidRPr="00E849DC" w:rsidDel="007F10DD">
          <w:rPr>
            <w:rFonts w:ascii="Times New Roman" w:eastAsia="宋体" w:hAnsi="Times New Roman" w:cs="Times New Roman"/>
            <w:szCs w:val="21"/>
          </w:rPr>
          <w:delText>以及</w:delText>
        </w:r>
      </w:del>
      <w:r w:rsidR="00C07AFD" w:rsidRPr="00E849DC">
        <w:rPr>
          <w:rFonts w:ascii="Times New Roman" w:eastAsia="宋体" w:hAnsi="Times New Roman" w:cs="Times New Roman"/>
          <w:szCs w:val="21"/>
        </w:rPr>
        <w:t>方法的</w:t>
      </w:r>
      <w:r w:rsidR="00857920" w:rsidRPr="00E849DC">
        <w:rPr>
          <w:rFonts w:ascii="Times New Roman" w:eastAsia="宋体" w:hAnsi="Times New Roman" w:cs="Times New Roman"/>
          <w:szCs w:val="21"/>
        </w:rPr>
        <w:t>有效威胁</w:t>
      </w:r>
      <w:r w:rsidR="00C07AFD" w:rsidRPr="00E849DC">
        <w:rPr>
          <w:rFonts w:ascii="Times New Roman" w:eastAsia="宋体" w:hAnsi="Times New Roman" w:cs="Times New Roman"/>
          <w:szCs w:val="21"/>
        </w:rPr>
        <w:t>和未来发展。</w:t>
      </w:r>
      <w:r w:rsidR="00487576" w:rsidRPr="00E849DC">
        <w:rPr>
          <w:rFonts w:ascii="Times New Roman" w:eastAsia="宋体" w:hAnsi="Times New Roman" w:cs="Times New Roman"/>
          <w:szCs w:val="21"/>
        </w:rPr>
        <w:t>最后，我们在</w:t>
      </w:r>
      <w:r w:rsidR="005D5292" w:rsidRPr="00E849DC">
        <w:rPr>
          <w:rFonts w:ascii="Times New Roman" w:eastAsia="宋体" w:hAnsi="Times New Roman" w:cs="Times New Roman"/>
          <w:szCs w:val="21"/>
        </w:rPr>
        <w:t>第</w:t>
      </w:r>
      <w:ins w:id="266" w:author="王 浩仁" w:date="2021-06-14T20:21:00Z">
        <w:r w:rsidR="00A1072C">
          <w:rPr>
            <w:rFonts w:ascii="Times New Roman" w:eastAsia="宋体" w:hAnsi="Times New Roman" w:cs="Times New Roman"/>
            <w:szCs w:val="21"/>
          </w:rPr>
          <w:t>6</w:t>
        </w:r>
      </w:ins>
      <w:del w:id="267" w:author="王 浩仁" w:date="2021-06-14T20:21:00Z">
        <w:r w:rsidR="005D5292" w:rsidRPr="00E849DC" w:rsidDel="00A1072C">
          <w:rPr>
            <w:rFonts w:ascii="Times New Roman" w:eastAsia="宋体" w:hAnsi="Times New Roman" w:cs="Times New Roman"/>
            <w:szCs w:val="21"/>
          </w:rPr>
          <w:delText>5</w:delText>
        </w:r>
      </w:del>
      <w:proofErr w:type="gramStart"/>
      <w:r w:rsidR="005D5292" w:rsidRPr="00E849DC">
        <w:rPr>
          <w:rFonts w:ascii="Times New Roman" w:eastAsia="宋体" w:hAnsi="Times New Roman" w:cs="Times New Roman"/>
          <w:szCs w:val="21"/>
        </w:rPr>
        <w:t>节</w:t>
      </w:r>
      <w:ins w:id="268" w:author="王 浩仁" w:date="2021-06-08T19:42:00Z">
        <w:r w:rsidR="007445A6">
          <w:rPr>
            <w:rFonts w:ascii="Times New Roman" w:eastAsia="宋体" w:hAnsi="Times New Roman" w:cs="Times New Roman" w:hint="eastAsia"/>
            <w:szCs w:val="21"/>
          </w:rPr>
          <w:t>做出</w:t>
        </w:r>
      </w:ins>
      <w:proofErr w:type="gramEnd"/>
      <w:del w:id="269" w:author="王 浩仁" w:date="2021-06-08T19:41:00Z">
        <w:r w:rsidR="00471F6B" w:rsidRPr="00E849DC" w:rsidDel="007445A6">
          <w:rPr>
            <w:rFonts w:ascii="Times New Roman" w:eastAsia="宋体" w:hAnsi="Times New Roman" w:cs="Times New Roman"/>
            <w:szCs w:val="21"/>
          </w:rPr>
          <w:delText>中</w:delText>
        </w:r>
      </w:del>
      <w:del w:id="270" w:author="王 浩仁" w:date="2021-06-08T19:40:00Z">
        <w:r w:rsidR="00471F6B" w:rsidRPr="00E849DC" w:rsidDel="007445A6">
          <w:rPr>
            <w:rFonts w:ascii="Times New Roman" w:eastAsia="宋体" w:hAnsi="Times New Roman" w:cs="Times New Roman"/>
            <w:szCs w:val="21"/>
          </w:rPr>
          <w:delText>提供</w:delText>
        </w:r>
      </w:del>
      <w:del w:id="271" w:author="王 浩仁" w:date="2021-06-08T19:42:00Z">
        <w:r w:rsidR="00471F6B" w:rsidRPr="00E849DC" w:rsidDel="007445A6">
          <w:rPr>
            <w:rFonts w:ascii="Times New Roman" w:eastAsia="宋体" w:hAnsi="Times New Roman" w:cs="Times New Roman"/>
            <w:szCs w:val="21"/>
          </w:rPr>
          <w:delText>了我们</w:delText>
        </w:r>
      </w:del>
      <w:r w:rsidR="00471F6B" w:rsidRPr="00E849DC">
        <w:rPr>
          <w:rFonts w:ascii="Times New Roman" w:eastAsia="宋体" w:hAnsi="Times New Roman" w:cs="Times New Roman"/>
          <w:szCs w:val="21"/>
        </w:rPr>
        <w:t>对本文工作的</w:t>
      </w:r>
      <w:ins w:id="272" w:author="王 浩仁" w:date="2021-06-08T19:42:00Z">
        <w:r w:rsidR="007445A6">
          <w:rPr>
            <w:rFonts w:ascii="Times New Roman" w:eastAsia="宋体" w:hAnsi="Times New Roman" w:cs="Times New Roman" w:hint="eastAsia"/>
            <w:szCs w:val="21"/>
          </w:rPr>
          <w:t>总结</w:t>
        </w:r>
      </w:ins>
      <w:del w:id="273" w:author="王 浩仁" w:date="2021-06-08T19:41:00Z">
        <w:r w:rsidR="00471F6B" w:rsidRPr="00E849DC" w:rsidDel="007445A6">
          <w:rPr>
            <w:rFonts w:ascii="Times New Roman" w:eastAsia="宋体" w:hAnsi="Times New Roman" w:cs="Times New Roman"/>
            <w:szCs w:val="21"/>
          </w:rPr>
          <w:delText>结论</w:delText>
        </w:r>
      </w:del>
      <w:r w:rsidR="00487576" w:rsidRPr="00E849DC">
        <w:rPr>
          <w:rFonts w:ascii="Times New Roman" w:eastAsia="宋体" w:hAnsi="Times New Roman" w:cs="Times New Roman"/>
          <w:szCs w:val="21"/>
        </w:rPr>
        <w:t>。</w:t>
      </w:r>
    </w:p>
    <w:p w14:paraId="1BBC723F" w14:textId="7F78509B" w:rsidR="009A780E" w:rsidRPr="007F10DD" w:rsidRDefault="009E57F5" w:rsidP="00365071">
      <w:pPr>
        <w:pStyle w:val="ql-long-65221147"/>
        <w:numPr>
          <w:ilvl w:val="0"/>
          <w:numId w:val="1"/>
        </w:numPr>
        <w:spacing w:before="0" w:beforeAutospacing="0" w:after="0" w:afterAutospacing="0"/>
        <w:jc w:val="both"/>
        <w:rPr>
          <w:b/>
        </w:rPr>
      </w:pPr>
      <w:r>
        <w:rPr>
          <w:rFonts w:hint="eastAsia"/>
          <w:b/>
        </w:rPr>
        <w:t>相关工作</w:t>
      </w:r>
      <w:r w:rsidR="00D35F1C" w:rsidRPr="007F10DD">
        <w:rPr>
          <w:rFonts w:hint="eastAsia"/>
          <w:b/>
        </w:rPr>
        <w:t>（</w:t>
      </w:r>
      <w:r w:rsidRPr="009E57F5">
        <w:rPr>
          <w:b/>
        </w:rPr>
        <w:t>RELATED WORK</w:t>
      </w:r>
      <w:commentRangeStart w:id="274"/>
      <w:commentRangeEnd w:id="274"/>
      <w:r w:rsidR="00915C8B" w:rsidRPr="007F10DD">
        <w:rPr>
          <w:rStyle w:val="a4"/>
          <w:rFonts w:asciiTheme="minorHAnsi" w:eastAsiaTheme="minorEastAsia" w:hAnsiTheme="minorHAnsi" w:cstheme="minorBidi"/>
          <w:b/>
          <w:kern w:val="2"/>
          <w:sz w:val="24"/>
          <w:szCs w:val="24"/>
        </w:rPr>
        <w:commentReference w:id="274"/>
      </w:r>
      <w:r w:rsidR="00D35F1C" w:rsidRPr="007F10DD">
        <w:rPr>
          <w:rFonts w:hint="eastAsia"/>
          <w:b/>
        </w:rPr>
        <w:t>）</w:t>
      </w:r>
    </w:p>
    <w:p w14:paraId="6998339B" w14:textId="718A8D85" w:rsidR="00B12890" w:rsidRPr="007F10DD" w:rsidRDefault="00925B1F" w:rsidP="00365071">
      <w:pPr>
        <w:pStyle w:val="ql-long-65221147"/>
        <w:spacing w:before="0" w:beforeAutospacing="0" w:after="0" w:afterAutospacing="0"/>
        <w:ind w:firstLineChars="200" w:firstLine="420"/>
        <w:jc w:val="both"/>
        <w:rPr>
          <w:rFonts w:ascii="Times New Roman" w:hAnsi="Times New Roman" w:cs="Times New Roman"/>
          <w:bCs/>
          <w:sz w:val="21"/>
          <w:szCs w:val="21"/>
        </w:rPr>
      </w:pPr>
      <w:ins w:id="275" w:author="王 浩仁" w:date="2021-06-09T09:06:00Z">
        <w:r w:rsidRPr="00C918E7">
          <w:rPr>
            <w:rStyle w:val="ql-author-19231172"/>
            <w:sz w:val="21"/>
            <w:szCs w:val="21"/>
          </w:rPr>
          <w:t>软件缺陷定位</w:t>
        </w:r>
        <w:r w:rsidRPr="00C918E7">
          <w:rPr>
            <w:rStyle w:val="ql-author-65290468"/>
            <w:sz w:val="21"/>
            <w:szCs w:val="21"/>
          </w:rPr>
          <w:t>通过</w:t>
        </w:r>
        <w:r w:rsidRPr="00C918E7">
          <w:rPr>
            <w:rStyle w:val="ql-author-19231172"/>
            <w:sz w:val="21"/>
            <w:szCs w:val="21"/>
          </w:rPr>
          <w:t>定位程序中</w:t>
        </w:r>
        <w:r w:rsidRPr="00C918E7">
          <w:rPr>
            <w:rStyle w:val="ql-author-65290468"/>
            <w:sz w:val="21"/>
            <w:szCs w:val="21"/>
          </w:rPr>
          <w:t>的</w:t>
        </w:r>
        <w:r w:rsidRPr="00C918E7">
          <w:rPr>
            <w:rStyle w:val="ql-author-19231172"/>
            <w:sz w:val="21"/>
            <w:szCs w:val="21"/>
          </w:rPr>
          <w:t>缺陷</w:t>
        </w:r>
        <w:r w:rsidRPr="00C918E7">
          <w:rPr>
            <w:rStyle w:val="ql-author-65290468"/>
            <w:sz w:val="21"/>
            <w:szCs w:val="21"/>
          </w:rPr>
          <w:t>所在</w:t>
        </w:r>
        <w:r w:rsidRPr="00C918E7">
          <w:rPr>
            <w:rStyle w:val="ql-author-19231172"/>
            <w:sz w:val="21"/>
            <w:szCs w:val="21"/>
          </w:rPr>
          <w:t>位置</w:t>
        </w:r>
        <w:r w:rsidRPr="00C918E7">
          <w:rPr>
            <w:rStyle w:val="ql-author-65290468"/>
            <w:sz w:val="21"/>
            <w:szCs w:val="21"/>
          </w:rPr>
          <w:t>为调试提供关键信息，从而提高软件调试和修复的效率，是一种重要的软件质量保障技术。</w:t>
        </w:r>
      </w:ins>
      <w:r w:rsidR="00F412E0" w:rsidRPr="007F10DD">
        <w:rPr>
          <w:rFonts w:ascii="Times New Roman" w:hAnsi="Times New Roman" w:cs="Times New Roman" w:hint="eastAsia"/>
          <w:bCs/>
          <w:sz w:val="21"/>
          <w:szCs w:val="21"/>
        </w:rPr>
        <w:t>在这一节，我们将介绍</w:t>
      </w:r>
      <w:ins w:id="276" w:author="王 浩仁" w:date="2021-06-08T19:45:00Z">
        <w:r w:rsidR="007445A6">
          <w:rPr>
            <w:rFonts w:ascii="Times New Roman" w:hAnsi="Times New Roman" w:cs="Times New Roman" w:hint="eastAsia"/>
            <w:bCs/>
            <w:sz w:val="21"/>
            <w:szCs w:val="21"/>
          </w:rPr>
          <w:t>与本文提出</w:t>
        </w:r>
      </w:ins>
      <w:ins w:id="277" w:author="王 浩仁" w:date="2021-06-09T09:07:00Z">
        <w:r>
          <w:rPr>
            <w:rFonts w:ascii="Times New Roman" w:hAnsi="Times New Roman" w:cs="Times New Roman" w:hint="eastAsia"/>
            <w:bCs/>
            <w:sz w:val="21"/>
            <w:szCs w:val="21"/>
          </w:rPr>
          <w:t>缺陷定位</w:t>
        </w:r>
      </w:ins>
      <w:ins w:id="278" w:author="王 浩仁" w:date="2021-06-08T19:45:00Z">
        <w:r w:rsidR="007445A6">
          <w:rPr>
            <w:rFonts w:ascii="Times New Roman" w:hAnsi="Times New Roman" w:cs="Times New Roman" w:hint="eastAsia"/>
            <w:bCs/>
            <w:sz w:val="21"/>
            <w:szCs w:val="21"/>
          </w:rPr>
          <w:t>方法相关的传统软件缺陷定位工作</w:t>
        </w:r>
      </w:ins>
      <w:del w:id="279" w:author="王 浩仁" w:date="2021-06-08T19:44:00Z">
        <w:r w:rsidR="00F412E0" w:rsidRPr="007F10DD" w:rsidDel="007445A6">
          <w:rPr>
            <w:rFonts w:ascii="Times New Roman" w:hAnsi="Times New Roman" w:cs="Times New Roman" w:hint="eastAsia"/>
            <w:bCs/>
            <w:sz w:val="21"/>
            <w:szCs w:val="21"/>
          </w:rPr>
          <w:delText>本文提出方法的总体思路以及概括性步骤。同时，因为</w:delText>
        </w:r>
        <w:r w:rsidR="00F412E0" w:rsidRPr="007F10DD" w:rsidDel="007445A6">
          <w:rPr>
            <w:rFonts w:ascii="Times New Roman" w:hAnsi="Times New Roman" w:cs="Times New Roman"/>
            <w:bCs/>
            <w:sz w:val="21"/>
            <w:szCs w:val="21"/>
          </w:rPr>
          <w:delText>CBFL</w:delText>
        </w:r>
        <w:r w:rsidR="00F412E0" w:rsidRPr="007F10DD" w:rsidDel="007445A6">
          <w:rPr>
            <w:rFonts w:ascii="Times New Roman" w:hAnsi="Times New Roman" w:cs="Times New Roman" w:hint="eastAsia"/>
            <w:bCs/>
            <w:sz w:val="21"/>
            <w:szCs w:val="21"/>
          </w:rPr>
          <w:delText>是把</w:delText>
        </w:r>
        <w:r w:rsidR="00F412E0" w:rsidRPr="007F10DD" w:rsidDel="007445A6">
          <w:rPr>
            <w:rStyle w:val="ql-author-65290468"/>
            <w:rFonts w:ascii="Times New Roman" w:hAnsi="Times New Roman" w:cs="Times New Roman"/>
            <w:bCs/>
            <w:sz w:val="21"/>
            <w:szCs w:val="21"/>
          </w:rPr>
          <w:delText>SBF</w:delText>
        </w:r>
        <w:r w:rsidR="00F412E0" w:rsidRPr="007F10DD" w:rsidDel="007445A6">
          <w:rPr>
            <w:rStyle w:val="ql-author-19231172"/>
            <w:rFonts w:ascii="Times New Roman" w:hAnsi="Times New Roman" w:cs="Times New Roman"/>
            <w:bCs/>
            <w:sz w:val="21"/>
            <w:szCs w:val="21"/>
          </w:rPr>
          <w:delText>L</w:delText>
        </w:r>
        <w:r w:rsidR="00F412E0" w:rsidRPr="007F10DD" w:rsidDel="007445A6">
          <w:rPr>
            <w:rStyle w:val="ql-author-65290468"/>
            <w:rFonts w:ascii="Times New Roman" w:hAnsi="Times New Roman" w:cs="Times New Roman" w:hint="eastAsia"/>
            <w:bCs/>
            <w:sz w:val="21"/>
            <w:szCs w:val="21"/>
          </w:rPr>
          <w:delText>、</w:delText>
        </w:r>
        <w:r w:rsidR="00F412E0" w:rsidRPr="007F10DD" w:rsidDel="007445A6">
          <w:rPr>
            <w:rStyle w:val="ql-author-65290468"/>
            <w:rFonts w:ascii="Times New Roman" w:hAnsi="Times New Roman" w:cs="Times New Roman"/>
            <w:bCs/>
            <w:sz w:val="21"/>
            <w:szCs w:val="21"/>
          </w:rPr>
          <w:delText>MBFL</w:delText>
        </w:r>
        <w:r w:rsidR="00F412E0" w:rsidRPr="007F10DD" w:rsidDel="007445A6">
          <w:rPr>
            <w:rStyle w:val="ql-author-65290468"/>
            <w:rFonts w:ascii="Times New Roman" w:hAnsi="Times New Roman" w:cs="Times New Roman" w:hint="eastAsia"/>
            <w:bCs/>
            <w:sz w:val="21"/>
            <w:szCs w:val="21"/>
          </w:rPr>
          <w:delText>等缺陷定位领域代表性方法的定位结果进行处理，所以</w:delText>
        </w:r>
        <w:r w:rsidR="00F412E0" w:rsidRPr="007F10DD" w:rsidDel="007445A6">
          <w:rPr>
            <w:rFonts w:ascii="Times New Roman" w:hAnsi="Times New Roman" w:cs="Times New Roman" w:hint="eastAsia"/>
            <w:bCs/>
            <w:sz w:val="21"/>
            <w:szCs w:val="21"/>
          </w:rPr>
          <w:delText>我们还将概述</w:delText>
        </w:r>
        <w:r w:rsidR="00F412E0" w:rsidRPr="007F10DD" w:rsidDel="007445A6">
          <w:rPr>
            <w:rFonts w:ascii="Times New Roman" w:hAnsi="Times New Roman" w:cs="Times New Roman"/>
            <w:bCs/>
            <w:sz w:val="21"/>
            <w:szCs w:val="21"/>
          </w:rPr>
          <w:delText>SBFL</w:delText>
        </w:r>
        <w:r w:rsidR="00F412E0" w:rsidRPr="007F10DD" w:rsidDel="007445A6">
          <w:rPr>
            <w:rFonts w:ascii="Times New Roman" w:hAnsi="Times New Roman" w:cs="Times New Roman" w:hint="eastAsia"/>
            <w:bCs/>
            <w:sz w:val="21"/>
            <w:szCs w:val="21"/>
          </w:rPr>
          <w:delText>和</w:delText>
        </w:r>
        <w:r w:rsidR="00F412E0" w:rsidRPr="007F10DD" w:rsidDel="007445A6">
          <w:rPr>
            <w:rFonts w:ascii="Times New Roman" w:hAnsi="Times New Roman" w:cs="Times New Roman"/>
            <w:bCs/>
            <w:sz w:val="21"/>
            <w:szCs w:val="21"/>
          </w:rPr>
          <w:delText>MBFL</w:delText>
        </w:r>
        <w:r w:rsidR="00F412E0" w:rsidRPr="007F10DD" w:rsidDel="007445A6">
          <w:rPr>
            <w:rFonts w:ascii="Times New Roman" w:hAnsi="Times New Roman" w:cs="Times New Roman" w:hint="eastAsia"/>
            <w:bCs/>
            <w:sz w:val="21"/>
            <w:szCs w:val="21"/>
          </w:rPr>
          <w:delText>的相关工作，</w:delText>
        </w:r>
      </w:del>
      <w:del w:id="280" w:author="王 浩仁" w:date="2021-06-08T19:45:00Z">
        <w:r w:rsidR="00F412E0" w:rsidRPr="007F10DD" w:rsidDel="007445A6">
          <w:rPr>
            <w:rFonts w:ascii="Times New Roman" w:hAnsi="Times New Roman" w:cs="Times New Roman" w:hint="eastAsia"/>
            <w:bCs/>
            <w:sz w:val="21"/>
            <w:szCs w:val="21"/>
          </w:rPr>
          <w:delText>为</w:delText>
        </w:r>
        <w:r w:rsidR="00F412E0" w:rsidRPr="007F10DD" w:rsidDel="007445A6">
          <w:rPr>
            <w:rFonts w:ascii="Times New Roman" w:hAnsi="Times New Roman" w:cs="Times New Roman"/>
            <w:bCs/>
            <w:sz w:val="21"/>
            <w:szCs w:val="21"/>
          </w:rPr>
          <w:delText>CBFL</w:delText>
        </w:r>
        <w:r w:rsidR="00F412E0" w:rsidRPr="007F10DD" w:rsidDel="007445A6">
          <w:rPr>
            <w:rFonts w:ascii="Times New Roman" w:hAnsi="Times New Roman" w:cs="Times New Roman" w:hint="eastAsia"/>
            <w:bCs/>
            <w:sz w:val="21"/>
            <w:szCs w:val="21"/>
          </w:rPr>
          <w:delText>提供必要的术语介绍</w:delText>
        </w:r>
      </w:del>
      <w:r w:rsidR="006E65C3" w:rsidRPr="007F10DD">
        <w:rPr>
          <w:rFonts w:ascii="Times New Roman" w:hAnsi="Times New Roman" w:cs="Times New Roman" w:hint="eastAsia"/>
          <w:bCs/>
          <w:sz w:val="21"/>
          <w:szCs w:val="21"/>
        </w:rPr>
        <w:t>。</w:t>
      </w:r>
    </w:p>
    <w:p w14:paraId="26CE0126" w14:textId="7E4CB056" w:rsidR="00B12890" w:rsidRPr="00E849DC" w:rsidRDefault="0036708D" w:rsidP="00B12890">
      <w:pPr>
        <w:pStyle w:val="ql-long-65221147"/>
        <w:spacing w:before="0" w:beforeAutospacing="0" w:after="0" w:afterAutospacing="0"/>
        <w:rPr>
          <w:b/>
          <w:rPrChange w:id="281" w:author="王 浩仁" w:date="2021-06-08T09:04:00Z">
            <w:rPr>
              <w:b/>
              <w:color w:val="494949"/>
            </w:rPr>
          </w:rPrChange>
        </w:rPr>
      </w:pPr>
      <w:r w:rsidRPr="007F10DD">
        <w:rPr>
          <w:b/>
        </w:rPr>
        <w:t>2.1</w:t>
      </w:r>
      <w:r w:rsidRPr="007F10DD">
        <w:rPr>
          <w:rFonts w:hint="eastAsia"/>
          <w:b/>
        </w:rPr>
        <w:t>基于频谱的软件</w:t>
      </w:r>
      <w:commentRangeStart w:id="282"/>
      <w:r w:rsidRPr="007F10DD">
        <w:rPr>
          <w:rFonts w:hint="eastAsia"/>
          <w:b/>
        </w:rPr>
        <w:t>缺陷定位</w:t>
      </w:r>
      <w:commentRangeEnd w:id="282"/>
      <w:r w:rsidR="00BD6741">
        <w:rPr>
          <w:rStyle w:val="a4"/>
          <w:rFonts w:asciiTheme="minorHAnsi" w:eastAsiaTheme="minorEastAsia" w:hAnsiTheme="minorHAnsi" w:cstheme="minorBidi"/>
          <w:kern w:val="2"/>
        </w:rPr>
        <w:commentReference w:id="282"/>
      </w:r>
      <w:r w:rsidRPr="00E849DC">
        <w:rPr>
          <w:rFonts w:hint="eastAsia"/>
          <w:b/>
          <w:rPrChange w:id="283" w:author="王 浩仁" w:date="2021-06-08T09:04:00Z">
            <w:rPr>
              <w:rFonts w:hint="eastAsia"/>
              <w:b/>
              <w:color w:val="494949"/>
            </w:rPr>
          </w:rPrChange>
        </w:rPr>
        <w:t>（</w:t>
      </w:r>
      <w:r w:rsidRPr="00E849DC">
        <w:rPr>
          <w:b/>
          <w:rPrChange w:id="284" w:author="王 浩仁" w:date="2021-06-08T09:04:00Z">
            <w:rPr>
              <w:b/>
              <w:color w:val="494949"/>
            </w:rPr>
          </w:rPrChange>
        </w:rPr>
        <w:t>SBFL</w:t>
      </w:r>
      <w:r w:rsidRPr="00E849DC">
        <w:rPr>
          <w:rFonts w:hint="eastAsia"/>
          <w:b/>
          <w:rPrChange w:id="285" w:author="王 浩仁" w:date="2021-06-08T09:04:00Z">
            <w:rPr>
              <w:rFonts w:hint="eastAsia"/>
              <w:b/>
              <w:color w:val="494949"/>
            </w:rPr>
          </w:rPrChange>
        </w:rPr>
        <w:t>）</w:t>
      </w:r>
    </w:p>
    <w:p w14:paraId="1DD51A74" w14:textId="562AA20C" w:rsidR="00F00D99" w:rsidRPr="00E849DC" w:rsidRDefault="00D71D5D" w:rsidP="00365071">
      <w:pPr>
        <w:pStyle w:val="ql-long-65221147"/>
        <w:spacing w:before="0" w:beforeAutospacing="0" w:after="0" w:afterAutospacing="0"/>
        <w:ind w:firstLineChars="200" w:firstLine="420"/>
        <w:jc w:val="both"/>
        <w:rPr>
          <w:rFonts w:ascii="Times New Roman" w:hAnsi="Times New Roman" w:cs="Times New Roman"/>
          <w:bCs/>
          <w:sz w:val="21"/>
          <w:szCs w:val="21"/>
          <w:rPrChange w:id="286" w:author="王 浩仁" w:date="2021-06-08T09:04:00Z">
            <w:rPr>
              <w:rFonts w:ascii="Times New Roman" w:hAnsi="Times New Roman" w:cs="Times New Roman"/>
              <w:bCs/>
              <w:color w:val="494949"/>
              <w:sz w:val="21"/>
              <w:szCs w:val="21"/>
            </w:rPr>
          </w:rPrChange>
        </w:rPr>
      </w:pPr>
      <w:r w:rsidRPr="00E849DC">
        <w:rPr>
          <w:rFonts w:ascii="Times New Roman" w:hAnsi="Times New Roman" w:cs="Times New Roman"/>
          <w:bCs/>
          <w:sz w:val="21"/>
          <w:szCs w:val="21"/>
          <w:rPrChange w:id="287" w:author="王 浩仁" w:date="2021-06-08T09:04:00Z">
            <w:rPr>
              <w:rFonts w:ascii="Times New Roman" w:hAnsi="Times New Roman" w:cs="Times New Roman"/>
              <w:bCs/>
              <w:color w:val="494949"/>
              <w:sz w:val="21"/>
              <w:szCs w:val="21"/>
            </w:rPr>
          </w:rPrChange>
        </w:rPr>
        <w:t>SBFL</w:t>
      </w:r>
      <w:r w:rsidR="00B12890" w:rsidRPr="00E849DC">
        <w:rPr>
          <w:rFonts w:ascii="Times New Roman" w:hAnsi="Times New Roman" w:cs="Times New Roman" w:hint="eastAsia"/>
          <w:bCs/>
          <w:sz w:val="21"/>
          <w:szCs w:val="21"/>
          <w:rPrChange w:id="288" w:author="王 浩仁" w:date="2021-06-08T09:04:00Z">
            <w:rPr>
              <w:rFonts w:ascii="Times New Roman" w:hAnsi="Times New Roman" w:cs="Times New Roman" w:hint="eastAsia"/>
              <w:bCs/>
              <w:color w:val="494949"/>
              <w:sz w:val="21"/>
              <w:szCs w:val="21"/>
            </w:rPr>
          </w:rPrChange>
        </w:rPr>
        <w:t>运用</w:t>
      </w:r>
      <w:r w:rsidRPr="00E849DC">
        <w:rPr>
          <w:rFonts w:ascii="Times New Roman" w:hAnsi="Times New Roman" w:cs="Times New Roman" w:hint="eastAsia"/>
          <w:bCs/>
          <w:sz w:val="21"/>
          <w:szCs w:val="21"/>
          <w:rPrChange w:id="289" w:author="王 浩仁" w:date="2021-06-08T09:04:00Z">
            <w:rPr>
              <w:rFonts w:ascii="Times New Roman" w:hAnsi="Times New Roman" w:cs="Times New Roman" w:hint="eastAsia"/>
              <w:bCs/>
              <w:color w:val="494949"/>
              <w:sz w:val="21"/>
              <w:szCs w:val="21"/>
            </w:rPr>
          </w:rPrChange>
        </w:rPr>
        <w:t>程序谱和测试结果分析软件中的语句，</w:t>
      </w:r>
      <w:r w:rsidR="00B12890" w:rsidRPr="00E849DC">
        <w:rPr>
          <w:rFonts w:ascii="Times New Roman" w:hAnsi="Times New Roman" w:cs="Times New Roman" w:hint="eastAsia"/>
          <w:bCs/>
          <w:sz w:val="21"/>
          <w:szCs w:val="21"/>
          <w:rPrChange w:id="290" w:author="王 浩仁" w:date="2021-06-08T09:04:00Z">
            <w:rPr>
              <w:rFonts w:ascii="Times New Roman" w:hAnsi="Times New Roman" w:cs="Times New Roman" w:hint="eastAsia"/>
              <w:bCs/>
              <w:color w:val="494949"/>
              <w:sz w:val="21"/>
              <w:szCs w:val="21"/>
            </w:rPr>
          </w:rPrChange>
        </w:rPr>
        <w:t>从而</w:t>
      </w:r>
      <w:r w:rsidRPr="00E849DC">
        <w:rPr>
          <w:rFonts w:ascii="Times New Roman" w:hAnsi="Times New Roman" w:cs="Times New Roman" w:hint="eastAsia"/>
          <w:bCs/>
          <w:sz w:val="21"/>
          <w:szCs w:val="21"/>
          <w:rPrChange w:id="291" w:author="王 浩仁" w:date="2021-06-08T09:04:00Z">
            <w:rPr>
              <w:rFonts w:ascii="Times New Roman" w:hAnsi="Times New Roman" w:cs="Times New Roman" w:hint="eastAsia"/>
              <w:bCs/>
              <w:color w:val="494949"/>
              <w:sz w:val="21"/>
              <w:szCs w:val="21"/>
            </w:rPr>
          </w:rPrChange>
        </w:rPr>
        <w:t>定位到缺陷语句</w:t>
      </w:r>
      <w:r w:rsidR="00B12890" w:rsidRPr="00E849DC">
        <w:rPr>
          <w:rFonts w:ascii="Times New Roman" w:hAnsi="Times New Roman" w:cs="Times New Roman" w:hint="eastAsia"/>
          <w:bCs/>
          <w:sz w:val="21"/>
          <w:szCs w:val="21"/>
          <w:rPrChange w:id="292" w:author="王 浩仁" w:date="2021-06-08T09:04:00Z">
            <w:rPr>
              <w:rFonts w:ascii="Times New Roman" w:hAnsi="Times New Roman" w:cs="Times New Roman" w:hint="eastAsia"/>
              <w:bCs/>
              <w:color w:val="494949"/>
              <w:sz w:val="21"/>
              <w:szCs w:val="21"/>
            </w:rPr>
          </w:rPrChange>
        </w:rPr>
        <w:t>所在位置。</w:t>
      </w:r>
      <w:r w:rsidRPr="00E849DC">
        <w:rPr>
          <w:rFonts w:ascii="Times New Roman" w:hAnsi="Times New Roman" w:cs="Times New Roman" w:hint="eastAsia"/>
          <w:bCs/>
          <w:sz w:val="21"/>
          <w:szCs w:val="21"/>
          <w:rPrChange w:id="293" w:author="王 浩仁" w:date="2021-06-08T09:04:00Z">
            <w:rPr>
              <w:rFonts w:ascii="Times New Roman" w:hAnsi="Times New Roman" w:cs="Times New Roman" w:hint="eastAsia"/>
              <w:bCs/>
              <w:color w:val="494949"/>
              <w:sz w:val="21"/>
              <w:szCs w:val="21"/>
            </w:rPr>
          </w:rPrChange>
        </w:rPr>
        <w:t>程序谱包含软件测试时程序实体的覆盖信息，测试结果是指测试用例是否执行通过。</w:t>
      </w:r>
      <w:r w:rsidR="00730D44" w:rsidRPr="00E849DC">
        <w:rPr>
          <w:rFonts w:ascii="Times New Roman" w:hAnsi="Times New Roman" w:cs="Times New Roman" w:hint="eastAsia"/>
          <w:bCs/>
          <w:sz w:val="21"/>
          <w:szCs w:val="21"/>
          <w:rPrChange w:id="294" w:author="王 浩仁" w:date="2021-06-08T09:04:00Z">
            <w:rPr>
              <w:rFonts w:ascii="Times New Roman" w:hAnsi="Times New Roman" w:cs="Times New Roman" w:hint="eastAsia"/>
              <w:bCs/>
              <w:color w:val="494949"/>
              <w:sz w:val="21"/>
              <w:szCs w:val="21"/>
            </w:rPr>
          </w:rPrChange>
        </w:rPr>
        <w:t>当一条语句没有被</w:t>
      </w:r>
      <w:del w:id="295" w:author="王 浩仁" w:date="2021-06-10T09:39:00Z">
        <w:r w:rsidR="00730D44" w:rsidRPr="00E849DC" w:rsidDel="00705176">
          <w:rPr>
            <w:rFonts w:ascii="Times New Roman" w:hAnsi="Times New Roman" w:cs="Times New Roman" w:hint="eastAsia"/>
            <w:bCs/>
            <w:sz w:val="21"/>
            <w:szCs w:val="21"/>
            <w:rPrChange w:id="296" w:author="王 浩仁" w:date="2021-06-08T09:04:00Z">
              <w:rPr>
                <w:rFonts w:ascii="Times New Roman" w:hAnsi="Times New Roman" w:cs="Times New Roman" w:hint="eastAsia"/>
                <w:bCs/>
                <w:color w:val="494949"/>
                <w:sz w:val="21"/>
                <w:szCs w:val="21"/>
              </w:rPr>
            </w:rPrChange>
          </w:rPr>
          <w:delText>任意一个</w:delText>
        </w:r>
      </w:del>
      <w:ins w:id="297" w:author="王 浩仁" w:date="2021-06-09T10:07:00Z">
        <w:r w:rsidR="006A2622">
          <w:rPr>
            <w:rFonts w:ascii="Times New Roman" w:hAnsi="Times New Roman" w:cs="Times New Roman" w:hint="eastAsia"/>
            <w:bCs/>
            <w:sz w:val="21"/>
            <w:szCs w:val="21"/>
          </w:rPr>
          <w:t>失败的</w:t>
        </w:r>
      </w:ins>
      <w:r w:rsidR="00730D44" w:rsidRPr="00E849DC">
        <w:rPr>
          <w:rFonts w:ascii="Times New Roman" w:hAnsi="Times New Roman" w:cs="Times New Roman" w:hint="eastAsia"/>
          <w:bCs/>
          <w:sz w:val="21"/>
          <w:szCs w:val="21"/>
          <w:rPrChange w:id="298" w:author="王 浩仁" w:date="2021-06-08T09:04:00Z">
            <w:rPr>
              <w:rFonts w:ascii="Times New Roman" w:hAnsi="Times New Roman" w:cs="Times New Roman" w:hint="eastAsia"/>
              <w:bCs/>
              <w:color w:val="494949"/>
              <w:sz w:val="21"/>
              <w:szCs w:val="21"/>
            </w:rPr>
          </w:rPrChange>
        </w:rPr>
        <w:t>测试用例覆盖时，则认为该语句为缺陷的可疑度极低，相反，如果一条语句频繁地被失败的测试用例覆盖，则认为这条语句的可疑度非常高。</w:t>
      </w:r>
      <w:r w:rsidRPr="00E849DC">
        <w:rPr>
          <w:rFonts w:ascii="Times New Roman" w:hAnsi="Times New Roman" w:cs="Times New Roman" w:hint="eastAsia"/>
          <w:bCs/>
          <w:sz w:val="21"/>
          <w:szCs w:val="21"/>
          <w:rPrChange w:id="299" w:author="王 浩仁" w:date="2021-06-08T09:04:00Z">
            <w:rPr>
              <w:rFonts w:ascii="Times New Roman" w:hAnsi="Times New Roman" w:cs="Times New Roman" w:hint="eastAsia"/>
              <w:bCs/>
              <w:color w:val="494949"/>
              <w:sz w:val="21"/>
              <w:szCs w:val="21"/>
            </w:rPr>
          </w:rPrChange>
        </w:rPr>
        <w:t>通常</w:t>
      </w:r>
      <w:r w:rsidR="00F00D99" w:rsidRPr="00E849DC">
        <w:rPr>
          <w:rFonts w:ascii="Times New Roman" w:hAnsi="Times New Roman" w:cs="Times New Roman"/>
          <w:bCs/>
          <w:sz w:val="21"/>
          <w:szCs w:val="21"/>
          <w:rPrChange w:id="300" w:author="王 浩仁" w:date="2021-06-08T09:04:00Z">
            <w:rPr>
              <w:rFonts w:ascii="Times New Roman" w:hAnsi="Times New Roman" w:cs="Times New Roman"/>
              <w:bCs/>
              <w:color w:val="494949"/>
              <w:sz w:val="21"/>
              <w:szCs w:val="21"/>
            </w:rPr>
          </w:rPrChange>
        </w:rPr>
        <w:t>SBFL</w:t>
      </w:r>
      <w:r w:rsidR="00B12890" w:rsidRPr="00E849DC">
        <w:rPr>
          <w:rFonts w:ascii="Times New Roman" w:hAnsi="Times New Roman" w:cs="Times New Roman" w:hint="eastAsia"/>
          <w:bCs/>
          <w:sz w:val="21"/>
          <w:szCs w:val="21"/>
          <w:rPrChange w:id="301" w:author="王 浩仁" w:date="2021-06-08T09:04:00Z">
            <w:rPr>
              <w:rFonts w:ascii="Times New Roman" w:hAnsi="Times New Roman" w:cs="Times New Roman" w:hint="eastAsia"/>
              <w:bCs/>
              <w:color w:val="494949"/>
              <w:sz w:val="21"/>
              <w:szCs w:val="21"/>
            </w:rPr>
          </w:rPrChange>
        </w:rPr>
        <w:t>具有计算方法易操作以及消耗资源少的特点，并且该技术的定位效果较好，</w:t>
      </w:r>
      <w:r w:rsidR="00730D44" w:rsidRPr="00E849DC">
        <w:rPr>
          <w:rFonts w:ascii="Times New Roman" w:hAnsi="Times New Roman" w:cs="Times New Roman" w:hint="eastAsia"/>
          <w:bCs/>
          <w:sz w:val="21"/>
          <w:szCs w:val="21"/>
          <w:rPrChange w:id="302" w:author="王 浩仁" w:date="2021-06-08T09:04:00Z">
            <w:rPr>
              <w:rFonts w:ascii="Times New Roman" w:hAnsi="Times New Roman" w:cs="Times New Roman" w:hint="eastAsia"/>
              <w:bCs/>
              <w:color w:val="494949"/>
              <w:sz w:val="21"/>
              <w:szCs w:val="21"/>
            </w:rPr>
          </w:rPrChange>
        </w:rPr>
        <w:t>所以是目前</w:t>
      </w:r>
      <w:r w:rsidR="00B12890" w:rsidRPr="00E849DC">
        <w:rPr>
          <w:rFonts w:ascii="Times New Roman" w:hAnsi="Times New Roman" w:cs="Times New Roman" w:hint="eastAsia"/>
          <w:bCs/>
          <w:sz w:val="21"/>
          <w:szCs w:val="21"/>
          <w:rPrChange w:id="303" w:author="王 浩仁" w:date="2021-06-08T09:04:00Z">
            <w:rPr>
              <w:rFonts w:ascii="Times New Roman" w:hAnsi="Times New Roman" w:cs="Times New Roman" w:hint="eastAsia"/>
              <w:bCs/>
              <w:color w:val="494949"/>
              <w:sz w:val="21"/>
              <w:szCs w:val="21"/>
            </w:rPr>
          </w:rPrChange>
        </w:rPr>
        <w:t>软件缺陷定位问题的研究热点。</w:t>
      </w:r>
    </w:p>
    <w:p w14:paraId="7C5887F1" w14:textId="0B3603BF" w:rsidR="00592D1D" w:rsidRPr="00B569C8" w:rsidRDefault="00B12890" w:rsidP="00C6307E">
      <w:pPr>
        <w:pStyle w:val="ql-long-65221147"/>
        <w:spacing w:before="0" w:beforeAutospacing="0" w:after="0" w:afterAutospacing="0"/>
        <w:ind w:firstLineChars="200" w:firstLine="420"/>
        <w:jc w:val="both"/>
        <w:rPr>
          <w:rFonts w:cs="Times New Roman"/>
          <w:bCs/>
          <w:sz w:val="21"/>
          <w:szCs w:val="21"/>
          <w:rPrChange w:id="304" w:author="王 浩仁" w:date="2021-06-10T09:32:00Z">
            <w:rPr>
              <w:rFonts w:ascii="Times New Roman" w:hAnsi="Times New Roman" w:cs="Times New Roman"/>
              <w:bCs/>
              <w:sz w:val="21"/>
              <w:szCs w:val="21"/>
            </w:rPr>
          </w:rPrChange>
        </w:rPr>
      </w:pPr>
      <w:r w:rsidRPr="00B569C8">
        <w:rPr>
          <w:rFonts w:ascii="Times New Roman" w:hAnsi="Times New Roman" w:cs="Times New Roman" w:hint="eastAsia"/>
          <w:bCs/>
          <w:sz w:val="21"/>
          <w:szCs w:val="21"/>
          <w:rPrChange w:id="305" w:author="王 浩仁" w:date="2021-06-10T09:32:00Z">
            <w:rPr>
              <w:rFonts w:ascii="Times New Roman" w:hAnsi="Times New Roman" w:cs="Times New Roman" w:hint="eastAsia"/>
              <w:bCs/>
              <w:color w:val="ED7D31" w:themeColor="accent2"/>
              <w:szCs w:val="21"/>
            </w:rPr>
          </w:rPrChange>
        </w:rPr>
        <w:t>研究人员已经提出了很多基于频谱的缺陷定位</w:t>
      </w:r>
      <w:commentRangeStart w:id="306"/>
      <w:r w:rsidRPr="00B569C8">
        <w:rPr>
          <w:rFonts w:ascii="Times New Roman" w:hAnsi="Times New Roman" w:cs="Times New Roman" w:hint="eastAsia"/>
          <w:bCs/>
          <w:sz w:val="21"/>
          <w:szCs w:val="21"/>
          <w:rPrChange w:id="307" w:author="王 浩仁" w:date="2021-06-10T09:32:00Z">
            <w:rPr>
              <w:rFonts w:ascii="Times New Roman" w:hAnsi="Times New Roman" w:cs="Times New Roman" w:hint="eastAsia"/>
              <w:bCs/>
              <w:color w:val="ED7D31" w:themeColor="accent2"/>
              <w:szCs w:val="21"/>
            </w:rPr>
          </w:rPrChange>
        </w:rPr>
        <w:t>方法</w:t>
      </w:r>
      <w:commentRangeEnd w:id="306"/>
      <w:r w:rsidR="00F00D99" w:rsidRPr="00B569C8">
        <w:rPr>
          <w:rStyle w:val="a4"/>
          <w:rFonts w:ascii="Times New Roman" w:hAnsi="Times New Roman" w:cs="Times New Roman"/>
          <w:rPrChange w:id="308" w:author="王 浩仁" w:date="2021-06-10T09:32:00Z">
            <w:rPr>
              <w:rStyle w:val="a4"/>
              <w:rFonts w:ascii="Times New Roman" w:hAnsi="Times New Roman" w:cs="Times New Roman"/>
              <w:color w:val="ED7D31" w:themeColor="accent2"/>
            </w:rPr>
          </w:rPrChange>
        </w:rPr>
        <w:commentReference w:id="306"/>
      </w:r>
      <w:r w:rsidRPr="00B569C8">
        <w:rPr>
          <w:rFonts w:ascii="Times New Roman" w:hAnsi="Times New Roman" w:cs="Times New Roman" w:hint="eastAsia"/>
          <w:bCs/>
          <w:sz w:val="21"/>
          <w:szCs w:val="21"/>
          <w:rPrChange w:id="309" w:author="王 浩仁" w:date="2021-06-10T09:32:00Z">
            <w:rPr>
              <w:rFonts w:ascii="Times New Roman" w:hAnsi="Times New Roman" w:cs="Times New Roman" w:hint="eastAsia"/>
              <w:bCs/>
              <w:color w:val="ED7D31" w:themeColor="accent2"/>
              <w:szCs w:val="21"/>
            </w:rPr>
          </w:rPrChange>
        </w:rPr>
        <w:t>，其中较为经典的有：由</w:t>
      </w:r>
      <w:r w:rsidRPr="00B569C8">
        <w:rPr>
          <w:rFonts w:ascii="Times New Roman" w:hAnsi="Times New Roman" w:cs="Times New Roman"/>
          <w:bCs/>
          <w:sz w:val="21"/>
          <w:szCs w:val="21"/>
          <w:rPrChange w:id="310"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311" w:author="王 浩仁" w:date="2021-06-10T09:32:00Z">
            <w:rPr>
              <w:rFonts w:ascii="Times New Roman" w:hAnsi="Times New Roman" w:cs="Times New Roman"/>
              <w:bCs/>
              <w:color w:val="ED7D31" w:themeColor="accent2"/>
              <w:szCs w:val="21"/>
            </w:rPr>
          </w:rPrChange>
        </w:rPr>
        <w:t>Jone</w:t>
      </w:r>
      <w:proofErr w:type="spellEnd"/>
      <w:r w:rsidRPr="00B569C8">
        <w:rPr>
          <w:rFonts w:ascii="Times New Roman" w:hAnsi="Times New Roman" w:cs="Times New Roman"/>
          <w:bCs/>
          <w:sz w:val="21"/>
          <w:szCs w:val="21"/>
          <w:rPrChange w:id="312" w:author="王 浩仁" w:date="2021-06-10T09:32:00Z">
            <w:rPr>
              <w:rFonts w:ascii="Times New Roman" w:hAnsi="Times New Roman" w:cs="Times New Roman"/>
              <w:bCs/>
              <w:color w:val="ED7D31" w:themeColor="accent2"/>
              <w:szCs w:val="21"/>
            </w:rPr>
          </w:rPrChange>
        </w:rPr>
        <w:t xml:space="preserve"> </w:t>
      </w:r>
      <w:r w:rsidRPr="00B569C8">
        <w:rPr>
          <w:rFonts w:ascii="Times New Roman" w:hAnsi="Times New Roman" w:cs="Times New Roman" w:hint="eastAsia"/>
          <w:bCs/>
          <w:sz w:val="21"/>
          <w:szCs w:val="21"/>
          <w:rPrChange w:id="313" w:author="王 浩仁" w:date="2021-06-10T09:32:00Z">
            <w:rPr>
              <w:rFonts w:ascii="Times New Roman" w:hAnsi="Times New Roman" w:cs="Times New Roman" w:hint="eastAsia"/>
              <w:bCs/>
              <w:color w:val="ED7D31" w:themeColor="accent2"/>
              <w:szCs w:val="21"/>
            </w:rPr>
          </w:rPrChange>
        </w:rPr>
        <w:t>等人最先提出的</w:t>
      </w:r>
      <w:r w:rsidRPr="00B569C8">
        <w:rPr>
          <w:rFonts w:ascii="Times New Roman" w:hAnsi="Times New Roman" w:cs="Times New Roman"/>
          <w:bCs/>
          <w:sz w:val="21"/>
          <w:szCs w:val="21"/>
          <w:rPrChange w:id="314" w:author="王 浩仁" w:date="2021-06-10T09:32:00Z">
            <w:rPr>
              <w:rFonts w:ascii="Times New Roman" w:hAnsi="Times New Roman" w:cs="Times New Roman"/>
              <w:bCs/>
              <w:color w:val="ED7D31" w:themeColor="accent2"/>
              <w:szCs w:val="21"/>
            </w:rPr>
          </w:rPrChange>
        </w:rPr>
        <w:t>Tarantula</w:t>
      </w:r>
      <w:commentRangeStart w:id="315"/>
      <w:r w:rsidRPr="00B569C8">
        <w:rPr>
          <w:rFonts w:ascii="Times New Roman" w:hAnsi="Times New Roman" w:cs="Times New Roman" w:hint="eastAsia"/>
          <w:bCs/>
          <w:sz w:val="21"/>
          <w:szCs w:val="21"/>
          <w:rPrChange w:id="316" w:author="王 浩仁" w:date="2021-06-10T09:32:00Z">
            <w:rPr>
              <w:rFonts w:ascii="Times New Roman" w:hAnsi="Times New Roman" w:cs="Times New Roman" w:hint="eastAsia"/>
              <w:bCs/>
              <w:color w:val="ED7D31" w:themeColor="accent2"/>
              <w:szCs w:val="21"/>
            </w:rPr>
          </w:rPrChange>
        </w:rPr>
        <w:t>法</w:t>
      </w:r>
      <w:commentRangeEnd w:id="315"/>
      <w:r w:rsidR="00F00D99" w:rsidRPr="00B569C8">
        <w:rPr>
          <w:rStyle w:val="a4"/>
          <w:rFonts w:ascii="Times New Roman" w:hAnsi="Times New Roman" w:cs="Times New Roman"/>
          <w:rPrChange w:id="317" w:author="王 浩仁" w:date="2021-06-10T09:32:00Z">
            <w:rPr>
              <w:rStyle w:val="a4"/>
              <w:rFonts w:ascii="Times New Roman" w:hAnsi="Times New Roman" w:cs="Times New Roman"/>
              <w:color w:val="ED7D31" w:themeColor="accent2"/>
            </w:rPr>
          </w:rPrChange>
        </w:rPr>
        <w:commentReference w:id="315"/>
      </w:r>
      <w:r w:rsidRPr="00B569C8">
        <w:rPr>
          <w:rFonts w:ascii="Times New Roman" w:hAnsi="Times New Roman" w:cs="Times New Roman" w:hint="eastAsia"/>
          <w:bCs/>
          <w:sz w:val="21"/>
          <w:szCs w:val="21"/>
          <w:rPrChange w:id="318" w:author="王 浩仁" w:date="2021-06-10T09:32:00Z">
            <w:rPr>
              <w:rFonts w:ascii="Times New Roman" w:hAnsi="Times New Roman" w:cs="Times New Roman" w:hint="eastAsia"/>
              <w:bCs/>
              <w:color w:val="ED7D31" w:themeColor="accent2"/>
              <w:szCs w:val="21"/>
            </w:rPr>
          </w:rPrChange>
        </w:rPr>
        <w:t>，以及</w:t>
      </w:r>
      <w:del w:id="319" w:author="王 浩仁" w:date="2021-06-09T15:18:00Z">
        <w:r w:rsidRPr="00B569C8" w:rsidDel="006418DB">
          <w:rPr>
            <w:rFonts w:ascii="Times New Roman" w:hAnsi="Times New Roman" w:cs="Times New Roman"/>
            <w:bCs/>
            <w:sz w:val="21"/>
            <w:szCs w:val="21"/>
            <w:rPrChange w:id="320"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321" w:author="王 浩仁" w:date="2021-06-10T09:32:00Z">
            <w:rPr>
              <w:rFonts w:ascii="Times New Roman" w:hAnsi="Times New Roman" w:cs="Times New Roman"/>
              <w:bCs/>
              <w:color w:val="ED7D31" w:themeColor="accent2"/>
              <w:szCs w:val="21"/>
            </w:rPr>
          </w:rPrChange>
        </w:rPr>
        <w:t>Abreu</w:t>
      </w:r>
      <w:del w:id="322" w:author="王 浩仁" w:date="2021-06-09T15:18:00Z">
        <w:r w:rsidRPr="00B569C8" w:rsidDel="006418DB">
          <w:rPr>
            <w:rFonts w:ascii="Times New Roman" w:hAnsi="Times New Roman" w:cs="Times New Roman"/>
            <w:bCs/>
            <w:sz w:val="21"/>
            <w:szCs w:val="21"/>
            <w:rPrChange w:id="323"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hint="eastAsia"/>
          <w:bCs/>
          <w:sz w:val="21"/>
          <w:szCs w:val="21"/>
          <w:rPrChange w:id="324" w:author="王 浩仁" w:date="2021-06-10T09:32:00Z">
            <w:rPr>
              <w:rFonts w:ascii="Times New Roman" w:hAnsi="Times New Roman" w:cs="Times New Roman" w:hint="eastAsia"/>
              <w:bCs/>
              <w:color w:val="ED7D31" w:themeColor="accent2"/>
              <w:szCs w:val="21"/>
            </w:rPr>
          </w:rPrChange>
        </w:rPr>
        <w:t>等人随后提出的</w:t>
      </w:r>
      <w:del w:id="325" w:author="王 浩仁" w:date="2021-06-09T15:18:00Z">
        <w:r w:rsidRPr="00B569C8" w:rsidDel="006418DB">
          <w:rPr>
            <w:rFonts w:ascii="Times New Roman" w:hAnsi="Times New Roman" w:cs="Times New Roman"/>
            <w:bCs/>
            <w:sz w:val="21"/>
            <w:szCs w:val="21"/>
            <w:rPrChange w:id="326"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327" w:author="王 浩仁" w:date="2021-06-10T09:32:00Z">
            <w:rPr>
              <w:rFonts w:ascii="Times New Roman" w:hAnsi="Times New Roman" w:cs="Times New Roman"/>
              <w:bCs/>
              <w:color w:val="ED7D31" w:themeColor="accent2"/>
              <w:szCs w:val="21"/>
            </w:rPr>
          </w:rPrChange>
        </w:rPr>
        <w:t>Jaccard</w:t>
      </w:r>
      <w:commentRangeStart w:id="328"/>
      <w:r w:rsidRPr="00B569C8">
        <w:rPr>
          <w:rFonts w:ascii="Times New Roman" w:hAnsi="Times New Roman" w:cs="Times New Roman" w:hint="eastAsia"/>
          <w:bCs/>
          <w:sz w:val="21"/>
          <w:szCs w:val="21"/>
          <w:rPrChange w:id="329" w:author="王 浩仁" w:date="2021-06-10T09:32:00Z">
            <w:rPr>
              <w:rFonts w:ascii="Times New Roman" w:hAnsi="Times New Roman" w:cs="Times New Roman" w:hint="eastAsia"/>
              <w:bCs/>
              <w:color w:val="ED7D31" w:themeColor="accent2"/>
              <w:szCs w:val="21"/>
            </w:rPr>
          </w:rPrChange>
        </w:rPr>
        <w:t>方法</w:t>
      </w:r>
      <w:commentRangeEnd w:id="328"/>
      <w:r w:rsidR="00F00D99" w:rsidRPr="00B569C8">
        <w:rPr>
          <w:rStyle w:val="a4"/>
          <w:rFonts w:ascii="Times New Roman" w:hAnsi="Times New Roman" w:cs="Times New Roman"/>
          <w:rPrChange w:id="330" w:author="王 浩仁" w:date="2021-06-10T09:32:00Z">
            <w:rPr>
              <w:rStyle w:val="a4"/>
              <w:rFonts w:ascii="Times New Roman" w:hAnsi="Times New Roman" w:cs="Times New Roman"/>
              <w:color w:val="ED7D31" w:themeColor="accent2"/>
            </w:rPr>
          </w:rPrChange>
        </w:rPr>
        <w:commentReference w:id="328"/>
      </w:r>
      <w:r w:rsidRPr="00B569C8">
        <w:rPr>
          <w:rFonts w:ascii="Times New Roman" w:hAnsi="Times New Roman" w:cs="Times New Roman" w:hint="eastAsia"/>
          <w:bCs/>
          <w:sz w:val="21"/>
          <w:szCs w:val="21"/>
          <w:rPrChange w:id="331" w:author="王 浩仁" w:date="2021-06-10T09:32:00Z">
            <w:rPr>
              <w:rFonts w:ascii="Times New Roman" w:hAnsi="Times New Roman" w:cs="Times New Roman" w:hint="eastAsia"/>
              <w:bCs/>
              <w:color w:val="ED7D31" w:themeColor="accent2"/>
              <w:szCs w:val="21"/>
            </w:rPr>
          </w:rPrChange>
        </w:rPr>
        <w:t>和</w:t>
      </w:r>
      <w:r w:rsidRPr="00B569C8">
        <w:rPr>
          <w:rFonts w:ascii="Times New Roman" w:hAnsi="Times New Roman" w:cs="Times New Roman"/>
          <w:bCs/>
          <w:sz w:val="21"/>
          <w:szCs w:val="21"/>
          <w:rPrChange w:id="332"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333" w:author="王 浩仁" w:date="2021-06-10T09:32:00Z">
            <w:rPr>
              <w:rFonts w:ascii="Times New Roman" w:hAnsi="Times New Roman" w:cs="Times New Roman"/>
              <w:bCs/>
              <w:color w:val="ED7D31" w:themeColor="accent2"/>
              <w:szCs w:val="21"/>
            </w:rPr>
          </w:rPrChange>
        </w:rPr>
        <w:t>Ochiai</w:t>
      </w:r>
      <w:proofErr w:type="spellEnd"/>
      <w:ins w:id="334" w:author="王 浩仁" w:date="2021-06-10T09:19:00Z">
        <w:r w:rsidR="00B569C8" w:rsidRPr="00B569C8">
          <w:rPr>
            <w:rFonts w:ascii="Times New Roman" w:hAnsi="Times New Roman" w:cs="Times New Roman" w:hint="eastAsia"/>
            <w:bCs/>
            <w:sz w:val="21"/>
            <w:szCs w:val="21"/>
            <w:rPrChange w:id="335" w:author="王 浩仁" w:date="2021-06-10T09:32:00Z">
              <w:rPr>
                <w:rFonts w:ascii="Times New Roman" w:hAnsi="Times New Roman" w:cs="Times New Roman" w:hint="eastAsia"/>
                <w:bCs/>
                <w:szCs w:val="21"/>
              </w:rPr>
            </w:rPrChange>
          </w:rPr>
          <w:t>方法</w:t>
        </w:r>
      </w:ins>
      <w:commentRangeStart w:id="336"/>
      <w:del w:id="337" w:author="王 浩仁" w:date="2021-06-10T09:19:00Z">
        <w:r w:rsidRPr="00B569C8" w:rsidDel="00B569C8">
          <w:rPr>
            <w:rFonts w:ascii="Times New Roman" w:hAnsi="Times New Roman" w:cs="Times New Roman" w:hint="eastAsia"/>
            <w:bCs/>
            <w:sz w:val="21"/>
            <w:szCs w:val="21"/>
            <w:highlight w:val="yellow"/>
            <w:rPrChange w:id="338" w:author="王 浩仁" w:date="2021-06-10T09:32:00Z">
              <w:rPr>
                <w:rFonts w:ascii="Times New Roman" w:hAnsi="Times New Roman" w:cs="Times New Roman" w:hint="eastAsia"/>
                <w:bCs/>
                <w:color w:val="ED7D31" w:themeColor="accent2"/>
                <w:szCs w:val="21"/>
              </w:rPr>
            </w:rPrChange>
          </w:rPr>
          <w:delText>法</w:delText>
        </w:r>
      </w:del>
      <w:commentRangeEnd w:id="336"/>
      <w:r w:rsidR="00F00D99" w:rsidRPr="00B569C8">
        <w:rPr>
          <w:rStyle w:val="a4"/>
          <w:rFonts w:ascii="Times New Roman" w:hAnsi="Times New Roman" w:cs="Times New Roman"/>
          <w:rPrChange w:id="339" w:author="王 浩仁" w:date="2021-06-10T09:32:00Z">
            <w:rPr>
              <w:rStyle w:val="a4"/>
              <w:rFonts w:ascii="Times New Roman" w:hAnsi="Times New Roman" w:cs="Times New Roman"/>
              <w:color w:val="ED7D31" w:themeColor="accent2"/>
            </w:rPr>
          </w:rPrChange>
        </w:rPr>
        <w:commentReference w:id="336"/>
      </w:r>
      <w:r w:rsidRPr="00B569C8">
        <w:rPr>
          <w:rFonts w:ascii="Times New Roman" w:hAnsi="Times New Roman" w:cs="Times New Roman" w:hint="eastAsia"/>
          <w:bCs/>
          <w:sz w:val="21"/>
          <w:szCs w:val="21"/>
          <w:rPrChange w:id="340" w:author="王 浩仁" w:date="2021-06-10T09:32:00Z">
            <w:rPr>
              <w:rFonts w:ascii="Times New Roman" w:hAnsi="Times New Roman" w:cs="Times New Roman" w:hint="eastAsia"/>
              <w:bCs/>
              <w:color w:val="ED7D31" w:themeColor="accent2"/>
              <w:szCs w:val="21"/>
            </w:rPr>
          </w:rPrChange>
        </w:rPr>
        <w:t>。这三种基于频谱的</w:t>
      </w:r>
      <w:proofErr w:type="gramStart"/>
      <w:r w:rsidRPr="00B569C8">
        <w:rPr>
          <w:rFonts w:ascii="Times New Roman" w:hAnsi="Times New Roman" w:cs="Times New Roman" w:hint="eastAsia"/>
          <w:bCs/>
          <w:sz w:val="21"/>
          <w:szCs w:val="21"/>
          <w:rPrChange w:id="341" w:author="王 浩仁" w:date="2021-06-10T09:32:00Z">
            <w:rPr>
              <w:rFonts w:ascii="Times New Roman" w:hAnsi="Times New Roman" w:cs="Times New Roman" w:hint="eastAsia"/>
              <w:bCs/>
              <w:color w:val="ED7D31" w:themeColor="accent2"/>
              <w:szCs w:val="21"/>
            </w:rPr>
          </w:rPrChange>
        </w:rPr>
        <w:t>缺方法</w:t>
      </w:r>
      <w:proofErr w:type="gramEnd"/>
      <w:r w:rsidRPr="00B569C8">
        <w:rPr>
          <w:rFonts w:ascii="Times New Roman" w:hAnsi="Times New Roman" w:cs="Times New Roman" w:hint="eastAsia"/>
          <w:bCs/>
          <w:sz w:val="21"/>
          <w:szCs w:val="21"/>
          <w:rPrChange w:id="342" w:author="王 浩仁" w:date="2021-06-10T09:32:00Z">
            <w:rPr>
              <w:rFonts w:ascii="Times New Roman" w:hAnsi="Times New Roman" w:cs="Times New Roman" w:hint="eastAsia"/>
              <w:bCs/>
              <w:color w:val="ED7D31" w:themeColor="accent2"/>
              <w:szCs w:val="21"/>
            </w:rPr>
          </w:rPrChange>
        </w:rPr>
        <w:t>在缺陷定位工作中都取得了不错的定位效果。</w:t>
      </w:r>
      <w:r w:rsidR="00F00D99" w:rsidRPr="00B569C8">
        <w:rPr>
          <w:rFonts w:ascii="Times New Roman" w:hAnsi="Times New Roman" w:cs="Times New Roman" w:hint="eastAsia"/>
          <w:bCs/>
          <w:sz w:val="21"/>
          <w:szCs w:val="21"/>
          <w:rPrChange w:id="343" w:author="王 浩仁" w:date="2021-06-10T09:32:00Z">
            <w:rPr>
              <w:rFonts w:ascii="Times New Roman" w:hAnsi="Times New Roman" w:cs="Times New Roman" w:hint="eastAsia"/>
              <w:bCs/>
              <w:color w:val="ED7D31" w:themeColor="accent2"/>
              <w:szCs w:val="21"/>
            </w:rPr>
          </w:rPrChange>
        </w:rPr>
        <w:t>而</w:t>
      </w:r>
      <w:r w:rsidRPr="00B569C8">
        <w:rPr>
          <w:rFonts w:ascii="Times New Roman" w:hAnsi="Times New Roman" w:cs="Times New Roman" w:hint="eastAsia"/>
          <w:bCs/>
          <w:sz w:val="21"/>
          <w:szCs w:val="21"/>
          <w:rPrChange w:id="344" w:author="王 浩仁" w:date="2021-06-10T09:32:00Z">
            <w:rPr>
              <w:rFonts w:ascii="Times New Roman" w:hAnsi="Times New Roman" w:cs="Times New Roman" w:hint="eastAsia"/>
              <w:bCs/>
              <w:color w:val="ED7D31" w:themeColor="accent2"/>
              <w:szCs w:val="21"/>
            </w:rPr>
          </w:rPrChange>
        </w:rPr>
        <w:t>随着研究的不断深入，</w:t>
      </w:r>
      <w:r w:rsidRPr="00B569C8">
        <w:rPr>
          <w:rFonts w:ascii="Times New Roman" w:hAnsi="Times New Roman" w:cs="Times New Roman"/>
          <w:bCs/>
          <w:sz w:val="21"/>
          <w:szCs w:val="21"/>
          <w:rPrChange w:id="345" w:author="王 浩仁" w:date="2021-06-10T09:32:00Z">
            <w:rPr>
              <w:rFonts w:ascii="Times New Roman" w:hAnsi="Times New Roman" w:cs="Times New Roman"/>
              <w:bCs/>
              <w:color w:val="ED7D31" w:themeColor="accent2"/>
              <w:szCs w:val="21"/>
            </w:rPr>
          </w:rPrChange>
        </w:rPr>
        <w:t xml:space="preserve">Wong </w:t>
      </w:r>
      <w:r w:rsidRPr="00B569C8">
        <w:rPr>
          <w:rFonts w:ascii="Times New Roman" w:hAnsi="Times New Roman" w:cs="Times New Roman" w:hint="eastAsia"/>
          <w:bCs/>
          <w:sz w:val="21"/>
          <w:szCs w:val="21"/>
          <w:rPrChange w:id="346" w:author="王 浩仁" w:date="2021-06-10T09:32:00Z">
            <w:rPr>
              <w:rFonts w:ascii="Times New Roman" w:hAnsi="Times New Roman" w:cs="Times New Roman" w:hint="eastAsia"/>
              <w:bCs/>
              <w:color w:val="ED7D31" w:themeColor="accent2"/>
              <w:szCs w:val="21"/>
            </w:rPr>
          </w:rPrChange>
        </w:rPr>
        <w:t>等人</w:t>
      </w:r>
      <w:commentRangeStart w:id="347"/>
      <w:r w:rsidRPr="00B569C8">
        <w:rPr>
          <w:rFonts w:ascii="Times New Roman" w:hAnsi="Times New Roman" w:cs="Times New Roman" w:hint="eastAsia"/>
          <w:bCs/>
          <w:sz w:val="21"/>
          <w:szCs w:val="21"/>
          <w:rPrChange w:id="348" w:author="王 浩仁" w:date="2021-06-10T09:32:00Z">
            <w:rPr>
              <w:rFonts w:ascii="Times New Roman" w:hAnsi="Times New Roman" w:cs="Times New Roman" w:hint="eastAsia"/>
              <w:bCs/>
              <w:color w:val="ED7D31" w:themeColor="accent2"/>
              <w:szCs w:val="21"/>
            </w:rPr>
          </w:rPrChange>
        </w:rPr>
        <w:t>通过</w:t>
      </w:r>
      <w:commentRangeEnd w:id="347"/>
      <w:r w:rsidR="00F00D99" w:rsidRPr="00B569C8">
        <w:rPr>
          <w:rStyle w:val="a4"/>
          <w:rFonts w:ascii="Times New Roman" w:hAnsi="Times New Roman" w:cs="Times New Roman"/>
          <w:rPrChange w:id="349" w:author="王 浩仁" w:date="2021-06-10T09:32:00Z">
            <w:rPr>
              <w:rStyle w:val="a4"/>
              <w:rFonts w:ascii="Times New Roman" w:hAnsi="Times New Roman" w:cs="Times New Roman"/>
              <w:color w:val="ED7D31" w:themeColor="accent2"/>
            </w:rPr>
          </w:rPrChange>
        </w:rPr>
        <w:commentReference w:id="347"/>
      </w:r>
      <w:r w:rsidRPr="00B569C8">
        <w:rPr>
          <w:rFonts w:ascii="Times New Roman" w:hAnsi="Times New Roman" w:cs="Times New Roman" w:hint="eastAsia"/>
          <w:bCs/>
          <w:sz w:val="21"/>
          <w:szCs w:val="21"/>
          <w:rPrChange w:id="350" w:author="王 浩仁" w:date="2021-06-10T09:32:00Z">
            <w:rPr>
              <w:rFonts w:ascii="Times New Roman" w:hAnsi="Times New Roman" w:cs="Times New Roman" w:hint="eastAsia"/>
              <w:bCs/>
              <w:color w:val="ED7D31" w:themeColor="accent2"/>
              <w:szCs w:val="21"/>
            </w:rPr>
          </w:rPrChange>
        </w:rPr>
        <w:t>进一步分析测试用例在程序实体上，成功执行的数量对缺陷定位结果的影响，得出了被成功测试用例覆盖次数越多的程序实体，其覆盖次数对可疑值的贡献度越小这一结论，从而提出了</w:t>
      </w:r>
      <w:del w:id="351" w:author="王 浩仁" w:date="2021-06-09T15:18:00Z">
        <w:r w:rsidRPr="00B569C8" w:rsidDel="006418DB">
          <w:rPr>
            <w:rFonts w:ascii="Times New Roman" w:hAnsi="Times New Roman" w:cs="Times New Roman"/>
            <w:bCs/>
            <w:sz w:val="21"/>
            <w:szCs w:val="21"/>
            <w:rPrChange w:id="352"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353" w:author="王 浩仁" w:date="2021-06-10T09:32:00Z">
            <w:rPr>
              <w:rFonts w:ascii="Times New Roman" w:hAnsi="Times New Roman" w:cs="Times New Roman"/>
              <w:bCs/>
              <w:color w:val="ED7D31" w:themeColor="accent2"/>
              <w:szCs w:val="21"/>
            </w:rPr>
          </w:rPrChange>
        </w:rPr>
        <w:t>Wong1(s)</w:t>
      </w:r>
      <w:r w:rsidRPr="00B569C8">
        <w:rPr>
          <w:rFonts w:ascii="Times New Roman" w:hAnsi="Times New Roman" w:cs="Times New Roman" w:hint="eastAsia"/>
          <w:bCs/>
          <w:sz w:val="21"/>
          <w:szCs w:val="21"/>
          <w:rPrChange w:id="354" w:author="王 浩仁" w:date="2021-06-10T09:32:00Z">
            <w:rPr>
              <w:rFonts w:ascii="Times New Roman" w:hAnsi="Times New Roman" w:cs="Times New Roman" w:hint="eastAsia"/>
              <w:bCs/>
              <w:color w:val="ED7D31" w:themeColor="accent2"/>
              <w:szCs w:val="21"/>
            </w:rPr>
          </w:rPrChange>
        </w:rPr>
        <w:t>、</w:t>
      </w:r>
      <w:r w:rsidRPr="00B569C8">
        <w:rPr>
          <w:rFonts w:ascii="Times New Roman" w:hAnsi="Times New Roman" w:cs="Times New Roman"/>
          <w:bCs/>
          <w:sz w:val="21"/>
          <w:szCs w:val="21"/>
          <w:rPrChange w:id="355" w:author="王 浩仁" w:date="2021-06-10T09:32:00Z">
            <w:rPr>
              <w:rFonts w:ascii="Times New Roman" w:hAnsi="Times New Roman" w:cs="Times New Roman"/>
              <w:bCs/>
              <w:color w:val="ED7D31" w:themeColor="accent2"/>
              <w:szCs w:val="21"/>
            </w:rPr>
          </w:rPrChange>
        </w:rPr>
        <w:t>Wong2(s)</w:t>
      </w:r>
      <w:r w:rsidRPr="00B569C8">
        <w:rPr>
          <w:rFonts w:ascii="Times New Roman" w:hAnsi="Times New Roman" w:cs="Times New Roman" w:hint="eastAsia"/>
          <w:bCs/>
          <w:sz w:val="21"/>
          <w:szCs w:val="21"/>
          <w:rPrChange w:id="356" w:author="王 浩仁" w:date="2021-06-10T09:32:00Z">
            <w:rPr>
              <w:rFonts w:ascii="Times New Roman" w:hAnsi="Times New Roman" w:cs="Times New Roman" w:hint="eastAsia"/>
              <w:bCs/>
              <w:color w:val="ED7D31" w:themeColor="accent2"/>
              <w:szCs w:val="21"/>
            </w:rPr>
          </w:rPrChange>
        </w:rPr>
        <w:t>和</w:t>
      </w:r>
      <w:del w:id="357" w:author="王 浩仁" w:date="2021-06-09T15:18:00Z">
        <w:r w:rsidRPr="00B569C8" w:rsidDel="006418DB">
          <w:rPr>
            <w:rFonts w:ascii="Times New Roman" w:hAnsi="Times New Roman" w:cs="Times New Roman"/>
            <w:bCs/>
            <w:sz w:val="21"/>
            <w:szCs w:val="21"/>
            <w:rPrChange w:id="358" w:author="王 浩仁" w:date="2021-06-10T09:32:00Z">
              <w:rPr>
                <w:rFonts w:ascii="Times New Roman" w:hAnsi="Times New Roman" w:cs="Times New Roman"/>
                <w:bCs/>
                <w:color w:val="ED7D31" w:themeColor="accent2"/>
                <w:szCs w:val="21"/>
              </w:rPr>
            </w:rPrChange>
          </w:rPr>
          <w:delText xml:space="preserve"> </w:delText>
        </w:r>
      </w:del>
      <w:r w:rsidRPr="00B569C8">
        <w:rPr>
          <w:rFonts w:ascii="Times New Roman" w:hAnsi="Times New Roman" w:cs="Times New Roman"/>
          <w:bCs/>
          <w:sz w:val="21"/>
          <w:szCs w:val="21"/>
          <w:rPrChange w:id="359" w:author="王 浩仁" w:date="2021-06-10T09:32:00Z">
            <w:rPr>
              <w:rFonts w:ascii="Times New Roman" w:hAnsi="Times New Roman" w:cs="Times New Roman"/>
              <w:bCs/>
              <w:color w:val="ED7D31" w:themeColor="accent2"/>
              <w:szCs w:val="21"/>
            </w:rPr>
          </w:rPrChange>
        </w:rPr>
        <w:t>Wong3(s)</w:t>
      </w:r>
      <w:r w:rsidRPr="00B569C8">
        <w:rPr>
          <w:rFonts w:ascii="Times New Roman" w:hAnsi="Times New Roman" w:cs="Times New Roman" w:hint="eastAsia"/>
          <w:bCs/>
          <w:sz w:val="21"/>
          <w:szCs w:val="21"/>
          <w:rPrChange w:id="360" w:author="王 浩仁" w:date="2021-06-10T09:32:00Z">
            <w:rPr>
              <w:rFonts w:ascii="Times New Roman" w:hAnsi="Times New Roman" w:cs="Times New Roman" w:hint="eastAsia"/>
              <w:bCs/>
              <w:color w:val="ED7D31" w:themeColor="accent2"/>
              <w:szCs w:val="21"/>
            </w:rPr>
          </w:rPrChange>
        </w:rPr>
        <w:t>三个公式。随后为了突出在成功用例数量较多时，失败用例对定位结果的影响，又提出了</w:t>
      </w:r>
      <w:del w:id="361" w:author="王 浩仁" w:date="2021-06-09T10:06:00Z">
        <w:r w:rsidRPr="00B569C8" w:rsidDel="006A2622">
          <w:rPr>
            <w:rFonts w:ascii="Times New Roman" w:hAnsi="Times New Roman" w:cs="Times New Roman"/>
            <w:bCs/>
            <w:sz w:val="21"/>
            <w:szCs w:val="21"/>
            <w:rPrChange w:id="362" w:author="王 浩仁" w:date="2021-06-10T09:32:00Z">
              <w:rPr>
                <w:rFonts w:ascii="Times New Roman" w:hAnsi="Times New Roman" w:cs="Times New Roman"/>
                <w:bCs/>
                <w:color w:val="ED7D31" w:themeColor="accent2"/>
                <w:szCs w:val="21"/>
              </w:rPr>
            </w:rPrChange>
          </w:rPr>
          <w:delText xml:space="preserve"> </w:delText>
        </w:r>
      </w:del>
      <w:proofErr w:type="spellStart"/>
      <w:r w:rsidRPr="00B569C8">
        <w:rPr>
          <w:rFonts w:ascii="Times New Roman" w:hAnsi="Times New Roman" w:cs="Times New Roman"/>
          <w:bCs/>
          <w:sz w:val="21"/>
          <w:szCs w:val="21"/>
          <w:rPrChange w:id="363" w:author="王 浩仁" w:date="2021-06-10T09:32:00Z">
            <w:rPr>
              <w:rFonts w:ascii="Times New Roman" w:hAnsi="Times New Roman" w:cs="Times New Roman"/>
              <w:bCs/>
              <w:color w:val="ED7D31" w:themeColor="accent2"/>
              <w:szCs w:val="21"/>
            </w:rPr>
          </w:rPrChange>
        </w:rPr>
        <w:t>DStar</w:t>
      </w:r>
      <w:commentRangeStart w:id="364"/>
      <w:proofErr w:type="spellEnd"/>
      <w:r w:rsidRPr="00B569C8">
        <w:rPr>
          <w:rFonts w:ascii="Times New Roman" w:hAnsi="Times New Roman" w:cs="Times New Roman" w:hint="eastAsia"/>
          <w:bCs/>
          <w:sz w:val="21"/>
          <w:szCs w:val="21"/>
          <w:rPrChange w:id="365" w:author="王 浩仁" w:date="2021-06-10T09:32:00Z">
            <w:rPr>
              <w:rFonts w:ascii="Times New Roman" w:hAnsi="Times New Roman" w:cs="Times New Roman" w:hint="eastAsia"/>
              <w:bCs/>
              <w:color w:val="ED7D31" w:themeColor="accent2"/>
              <w:szCs w:val="21"/>
            </w:rPr>
          </w:rPrChange>
        </w:rPr>
        <w:t>方法</w:t>
      </w:r>
      <w:commentRangeEnd w:id="364"/>
      <w:r w:rsidR="00F00D99" w:rsidRPr="00B569C8">
        <w:rPr>
          <w:rStyle w:val="a4"/>
          <w:rFonts w:ascii="Times New Roman" w:hAnsi="Times New Roman" w:cs="Times New Roman"/>
          <w:rPrChange w:id="366" w:author="王 浩仁" w:date="2021-06-10T09:32:00Z">
            <w:rPr>
              <w:rStyle w:val="a4"/>
              <w:rFonts w:ascii="Times New Roman" w:hAnsi="Times New Roman" w:cs="Times New Roman"/>
              <w:color w:val="ED7D31" w:themeColor="accent2"/>
            </w:rPr>
          </w:rPrChange>
        </w:rPr>
        <w:commentReference w:id="364"/>
      </w:r>
      <w:r w:rsidRPr="00B569C8">
        <w:rPr>
          <w:rFonts w:ascii="Times New Roman" w:hAnsi="Times New Roman" w:cs="Times New Roman" w:hint="eastAsia"/>
          <w:bCs/>
          <w:sz w:val="21"/>
          <w:szCs w:val="21"/>
          <w:rPrChange w:id="367" w:author="王 浩仁" w:date="2021-06-10T09:32:00Z">
            <w:rPr>
              <w:rFonts w:ascii="Times New Roman" w:hAnsi="Times New Roman" w:cs="Times New Roman" w:hint="eastAsia"/>
              <w:bCs/>
              <w:color w:val="ED7D31" w:themeColor="accent2"/>
              <w:szCs w:val="21"/>
            </w:rPr>
          </w:rPrChange>
        </w:rPr>
        <w:t>，并且通过实验对比发现</w:t>
      </w:r>
      <w:r w:rsidRPr="00B569C8">
        <w:rPr>
          <w:rFonts w:ascii="Times New Roman" w:hAnsi="Times New Roman" w:cs="Times New Roman"/>
          <w:bCs/>
          <w:sz w:val="21"/>
          <w:szCs w:val="21"/>
          <w:rPrChange w:id="368" w:author="王 浩仁" w:date="2021-06-10T09:32:00Z">
            <w:rPr>
              <w:rFonts w:ascii="Times New Roman" w:hAnsi="Times New Roman" w:cs="Times New Roman"/>
              <w:bCs/>
              <w:color w:val="ED7D31" w:themeColor="accent2"/>
              <w:szCs w:val="21"/>
            </w:rPr>
          </w:rPrChange>
        </w:rPr>
        <w:t xml:space="preserve"> </w:t>
      </w:r>
      <w:proofErr w:type="spellStart"/>
      <w:r w:rsidRPr="00B569C8">
        <w:rPr>
          <w:rFonts w:ascii="Times New Roman" w:hAnsi="Times New Roman" w:cs="Times New Roman"/>
          <w:bCs/>
          <w:sz w:val="21"/>
          <w:szCs w:val="21"/>
          <w:rPrChange w:id="369" w:author="王 浩仁" w:date="2021-06-10T09:32:00Z">
            <w:rPr>
              <w:rFonts w:ascii="Times New Roman" w:hAnsi="Times New Roman" w:cs="Times New Roman"/>
              <w:bCs/>
              <w:color w:val="ED7D31" w:themeColor="accent2"/>
              <w:szCs w:val="21"/>
            </w:rPr>
          </w:rPrChange>
        </w:rPr>
        <w:t>DStar</w:t>
      </w:r>
      <w:proofErr w:type="spellEnd"/>
      <w:r w:rsidRPr="00B569C8">
        <w:rPr>
          <w:rFonts w:ascii="Times New Roman" w:hAnsi="Times New Roman" w:cs="Times New Roman"/>
          <w:bCs/>
          <w:sz w:val="21"/>
          <w:szCs w:val="21"/>
          <w:rPrChange w:id="370" w:author="王 浩仁" w:date="2021-06-10T09:32:00Z">
            <w:rPr>
              <w:rFonts w:ascii="Times New Roman" w:hAnsi="Times New Roman" w:cs="Times New Roman"/>
              <w:bCs/>
              <w:color w:val="ED7D31" w:themeColor="accent2"/>
              <w:szCs w:val="21"/>
            </w:rPr>
          </w:rPrChange>
        </w:rPr>
        <w:t xml:space="preserve"> </w:t>
      </w:r>
      <w:r w:rsidRPr="00B569C8">
        <w:rPr>
          <w:rFonts w:ascii="Times New Roman" w:hAnsi="Times New Roman" w:cs="Times New Roman" w:hint="eastAsia"/>
          <w:bCs/>
          <w:sz w:val="21"/>
          <w:szCs w:val="21"/>
          <w:rPrChange w:id="371" w:author="王 浩仁" w:date="2021-06-10T09:32:00Z">
            <w:rPr>
              <w:rFonts w:ascii="Times New Roman" w:hAnsi="Times New Roman" w:cs="Times New Roman" w:hint="eastAsia"/>
              <w:bCs/>
              <w:color w:val="ED7D31" w:themeColor="accent2"/>
              <w:szCs w:val="21"/>
            </w:rPr>
          </w:rPrChange>
        </w:rPr>
        <w:t>方法的缺陷定位效果优于其他同类缺陷定位方法。</w:t>
      </w:r>
    </w:p>
    <w:p w14:paraId="025A4F3B" w14:textId="24DB2845" w:rsidR="00890AD8" w:rsidRPr="00E849DC" w:rsidDel="00C6307E" w:rsidRDefault="00592D1D" w:rsidP="00365071">
      <w:pPr>
        <w:pStyle w:val="ql-long-65221147"/>
        <w:spacing w:before="0" w:beforeAutospacing="0" w:after="0" w:afterAutospacing="0"/>
        <w:ind w:firstLineChars="200" w:firstLine="420"/>
        <w:jc w:val="both"/>
        <w:rPr>
          <w:del w:id="372" w:author="王 浩仁" w:date="2021-06-09T09:20:00Z"/>
          <w:rFonts w:ascii="Times New Roman" w:hAnsi="Times New Roman" w:cs="Times New Roman"/>
          <w:spacing w:val="15"/>
          <w:sz w:val="21"/>
          <w:szCs w:val="21"/>
        </w:rPr>
      </w:pPr>
      <w:del w:id="373" w:author="王 浩仁" w:date="2021-06-09T09:20:00Z">
        <w:r w:rsidRPr="00E849DC" w:rsidDel="00C6307E">
          <w:rPr>
            <w:rFonts w:ascii="Times New Roman" w:hAnsi="Times New Roman" w:cs="Times New Roman" w:hint="eastAsia"/>
            <w:bCs/>
            <w:sz w:val="21"/>
            <w:szCs w:val="21"/>
          </w:rPr>
          <w:delText>缺陷软件</w:delText>
        </w:r>
        <w:r w:rsidR="00792008" w:rsidRPr="00E849DC" w:rsidDel="00C6307E">
          <w:rPr>
            <w:rFonts w:ascii="Times New Roman" w:hAnsi="Times New Roman" w:cs="Times New Roman" w:hint="eastAsia"/>
            <w:bCs/>
            <w:sz w:val="21"/>
            <w:szCs w:val="21"/>
          </w:rPr>
          <w:delText>由</w:delText>
        </w:r>
        <w:r w:rsidRPr="00E849DC" w:rsidDel="00C6307E">
          <w:rPr>
            <w:rFonts w:ascii="Times New Roman" w:hAnsi="Times New Roman" w:cs="Times New Roman" w:hint="eastAsia"/>
            <w:bCs/>
            <w:sz w:val="21"/>
            <w:szCs w:val="21"/>
          </w:rPr>
          <w:delText>多条</w:delText>
        </w:r>
        <w:r w:rsidR="00792008" w:rsidRPr="00E849DC" w:rsidDel="00C6307E">
          <w:rPr>
            <w:rFonts w:ascii="Times New Roman" w:hAnsi="Times New Roman" w:cs="Times New Roman" w:hint="eastAsia"/>
            <w:bCs/>
            <w:sz w:val="21"/>
            <w:szCs w:val="21"/>
          </w:rPr>
          <w:delText>语句</w:delText>
        </w:r>
        <w:r w:rsidRPr="00E849DC" w:rsidDel="00C6307E">
          <w:rPr>
            <w:rFonts w:ascii="Times New Roman" w:hAnsi="Times New Roman" w:cs="Times New Roman" w:hint="eastAsia"/>
            <w:bCs/>
            <w:sz w:val="21"/>
            <w:szCs w:val="21"/>
          </w:rPr>
          <w:delText>组成，</w:delText>
        </w:r>
        <w:r w:rsidR="00792008" w:rsidRPr="00E849DC" w:rsidDel="00C6307E">
          <w:rPr>
            <w:rFonts w:ascii="Times New Roman" w:hAnsi="Times New Roman" w:cs="Times New Roman" w:hint="eastAsia"/>
            <w:bCs/>
            <w:sz w:val="21"/>
            <w:szCs w:val="21"/>
          </w:rPr>
          <w:delText>每个语句作为频谱矩阵中的独立组件，还可以由其他元素组成，如函数、参数、变量等。同时还需要一组包含不同测试用例的测试集。针对每个测试用例的执行</w:delText>
        </w:r>
        <w:r w:rsidR="00FD3BCF" w:rsidRPr="00E849DC" w:rsidDel="00C6307E">
          <w:rPr>
            <w:rFonts w:ascii="Times New Roman" w:hAnsi="Times New Roman" w:cs="Times New Roman" w:hint="eastAsia"/>
            <w:bCs/>
            <w:sz w:val="21"/>
            <w:szCs w:val="21"/>
          </w:rPr>
          <w:delText>路径</w:delText>
        </w:r>
        <w:r w:rsidR="00792008" w:rsidRPr="00E849DC" w:rsidDel="00C6307E">
          <w:rPr>
            <w:rFonts w:ascii="Times New Roman" w:hAnsi="Times New Roman" w:cs="Times New Roman" w:hint="eastAsia"/>
            <w:bCs/>
            <w:sz w:val="21"/>
            <w:szCs w:val="21"/>
          </w:rPr>
          <w:delText>来记录每条语句是否被</w:delText>
        </w:r>
        <w:r w:rsidR="00FD3BCF" w:rsidRPr="00E849DC" w:rsidDel="00C6307E">
          <w:rPr>
            <w:rFonts w:ascii="Times New Roman" w:hAnsi="Times New Roman" w:cs="Times New Roman" w:hint="eastAsia"/>
            <w:bCs/>
            <w:sz w:val="21"/>
            <w:szCs w:val="21"/>
          </w:rPr>
          <w:delText>测试用例覆盖，这个信息被记录在矩阵</w:delText>
        </w:r>
        <w:r w:rsidR="00FD3BCF" w:rsidRPr="005C6E4E" w:rsidDel="00C6307E">
          <w:rPr>
            <w:rFonts w:ascii="Times New Roman" w:hAnsi="Times New Roman" w:cs="Times New Roman"/>
            <w:bCs/>
            <w:i/>
            <w:iCs/>
            <w:szCs w:val="21"/>
            <w:rPrChange w:id="374"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中。同时被记录的还有测试用例是否执行通过，该信息记录在</w:delText>
        </w:r>
        <w:r w:rsidR="00C33A44" w:rsidRPr="00E849DC" w:rsidDel="00C6307E">
          <w:rPr>
            <w:rFonts w:ascii="Times New Roman" w:hAnsi="Times New Roman" w:cs="Times New Roman" w:hint="eastAsia"/>
            <w:bCs/>
            <w:sz w:val="21"/>
            <w:szCs w:val="21"/>
          </w:rPr>
          <w:delText>结果</w:delText>
        </w:r>
        <w:r w:rsidR="00FD3BCF" w:rsidRPr="00E849DC" w:rsidDel="00C6307E">
          <w:rPr>
            <w:rFonts w:ascii="Times New Roman" w:hAnsi="Times New Roman" w:cs="Times New Roman" w:hint="eastAsia"/>
            <w:spacing w:val="15"/>
            <w:sz w:val="21"/>
            <w:szCs w:val="21"/>
          </w:rPr>
          <w:delText>向量</w:delText>
        </w:r>
        <w:r w:rsidR="00FD3BCF" w:rsidRPr="005C6E4E" w:rsidDel="00C6307E">
          <w:rPr>
            <w:rFonts w:ascii="Times New Roman" w:hAnsi="Times New Roman" w:cs="Times New Roman"/>
            <w:i/>
            <w:iCs/>
            <w:spacing w:val="15"/>
            <w:szCs w:val="21"/>
            <w:rPrChange w:id="375" w:author="王 浩仁" w:date="2021-06-08T09:04:00Z">
              <w:rPr>
                <w:rFonts w:ascii="Times New Roman" w:hAnsi="Times New Roman" w:cs="Times New Roman"/>
                <w:spacing w:val="15"/>
                <w:szCs w:val="21"/>
              </w:rPr>
            </w:rPrChange>
          </w:rPr>
          <w:delText>R</w:delText>
        </w:r>
        <w:r w:rsidR="00FD3BCF" w:rsidRPr="00E849DC" w:rsidDel="00C6307E">
          <w:rPr>
            <w:rFonts w:ascii="Times New Roman" w:hAnsi="Times New Roman" w:cs="Times New Roman" w:hint="eastAsia"/>
            <w:spacing w:val="15"/>
            <w:sz w:val="21"/>
            <w:szCs w:val="21"/>
          </w:rPr>
          <w:delText>中</w:delText>
        </w:r>
        <w:r w:rsidR="00FD3BCF" w:rsidRPr="00E849DC" w:rsidDel="00C6307E">
          <w:rPr>
            <w:rFonts w:ascii="Times New Roman" w:hAnsi="Times New Roman" w:cs="Times New Roman" w:hint="eastAsia"/>
            <w:bCs/>
            <w:sz w:val="21"/>
            <w:szCs w:val="21"/>
          </w:rPr>
          <w:delText>。具体可以表现为图</w:delText>
        </w:r>
        <w:r w:rsidR="00FD3BCF" w:rsidRPr="00E849DC" w:rsidDel="00C6307E">
          <w:rPr>
            <w:rFonts w:ascii="Times New Roman" w:hAnsi="Times New Roman" w:cs="Times New Roman"/>
            <w:bCs/>
            <w:sz w:val="21"/>
            <w:szCs w:val="21"/>
          </w:rPr>
          <w:delText>1</w:delText>
        </w:r>
        <w:r w:rsidR="00FD3BCF" w:rsidRPr="00E849DC" w:rsidDel="00C6307E">
          <w:rPr>
            <w:rFonts w:ascii="Times New Roman" w:hAnsi="Times New Roman" w:cs="Times New Roman" w:hint="eastAsia"/>
            <w:bCs/>
            <w:sz w:val="21"/>
            <w:szCs w:val="21"/>
          </w:rPr>
          <w:delText>所示，图</w:delText>
        </w:r>
        <w:r w:rsidR="00FD3BCF" w:rsidRPr="00E849DC" w:rsidDel="00C6307E">
          <w:rPr>
            <w:rFonts w:ascii="Times New Roman" w:hAnsi="Times New Roman" w:cs="Times New Roman"/>
            <w:bCs/>
            <w:sz w:val="21"/>
            <w:szCs w:val="21"/>
          </w:rPr>
          <w:delText>1</w:delText>
        </w:r>
        <w:r w:rsidR="00FD3BCF" w:rsidRPr="00E849DC" w:rsidDel="00C6307E">
          <w:rPr>
            <w:rFonts w:ascii="Times New Roman" w:hAnsi="Times New Roman" w:cs="Times New Roman" w:hint="eastAsia"/>
            <w:bCs/>
            <w:sz w:val="21"/>
            <w:szCs w:val="21"/>
          </w:rPr>
          <w:delText>描述了覆盖矩阵</w:delText>
        </w:r>
        <w:r w:rsidR="00FD3BCF" w:rsidRPr="005C6E4E" w:rsidDel="00C6307E">
          <w:rPr>
            <w:rFonts w:ascii="Times New Roman" w:hAnsi="Times New Roman" w:cs="Times New Roman"/>
            <w:bCs/>
            <w:i/>
            <w:iCs/>
            <w:szCs w:val="21"/>
            <w:rPrChange w:id="376"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和结果向量</w:delText>
        </w:r>
        <w:r w:rsidR="00FD3BCF" w:rsidRPr="005C6E4E" w:rsidDel="00C6307E">
          <w:rPr>
            <w:rFonts w:ascii="Times New Roman" w:hAnsi="Times New Roman" w:cs="Times New Roman"/>
            <w:bCs/>
            <w:i/>
            <w:iCs/>
            <w:szCs w:val="21"/>
            <w:rPrChange w:id="377" w:author="王 浩仁" w:date="2021-06-08T09:04:00Z">
              <w:rPr>
                <w:rFonts w:ascii="Times New Roman" w:hAnsi="Times New Roman" w:cs="Times New Roman"/>
                <w:bCs/>
                <w:szCs w:val="21"/>
              </w:rPr>
            </w:rPrChange>
          </w:rPr>
          <w:delText>R</w:delText>
        </w:r>
        <w:r w:rsidR="00FD3BCF" w:rsidRPr="00E849DC" w:rsidDel="00C6307E">
          <w:rPr>
            <w:rFonts w:ascii="Times New Roman" w:hAnsi="Times New Roman" w:cs="Times New Roman" w:hint="eastAsia"/>
            <w:bCs/>
            <w:sz w:val="21"/>
            <w:szCs w:val="21"/>
          </w:rPr>
          <w:delText>。</w:delText>
        </w:r>
        <w:r w:rsidR="00FD3BCF" w:rsidRPr="005C6E4E" w:rsidDel="00C6307E">
          <w:rPr>
            <w:rFonts w:ascii="Times New Roman" w:hAnsi="Times New Roman" w:cs="Times New Roman"/>
            <w:bCs/>
            <w:i/>
            <w:iCs/>
            <w:szCs w:val="21"/>
            <w:rPrChange w:id="378" w:author="王 浩仁" w:date="2021-06-08T09:04:00Z">
              <w:rPr>
                <w:rFonts w:ascii="Times New Roman" w:hAnsi="Times New Roman" w:cs="Times New Roman"/>
                <w:bCs/>
                <w:szCs w:val="21"/>
              </w:rPr>
            </w:rPrChange>
          </w:rPr>
          <w:delText>M</w:delText>
        </w:r>
        <w:r w:rsidR="00FD3BCF" w:rsidRPr="00E849DC" w:rsidDel="00C6307E">
          <w:rPr>
            <w:rFonts w:ascii="Times New Roman" w:hAnsi="Times New Roman" w:cs="Times New Roman" w:hint="eastAsia"/>
            <w:bCs/>
            <w:sz w:val="21"/>
            <w:szCs w:val="21"/>
          </w:rPr>
          <w:delText>和</w:delText>
        </w:r>
        <w:r w:rsidR="00FD3BCF" w:rsidRPr="005C6E4E" w:rsidDel="00C6307E">
          <w:rPr>
            <w:rFonts w:ascii="Times New Roman" w:hAnsi="Times New Roman" w:cs="Times New Roman"/>
            <w:bCs/>
            <w:i/>
            <w:iCs/>
            <w:szCs w:val="21"/>
            <w:rPrChange w:id="379" w:author="王 浩仁" w:date="2021-06-08T09:04:00Z">
              <w:rPr>
                <w:rFonts w:ascii="Times New Roman" w:hAnsi="Times New Roman" w:cs="Times New Roman"/>
                <w:bCs/>
                <w:szCs w:val="21"/>
              </w:rPr>
            </w:rPrChange>
          </w:rPr>
          <w:delText>R</w:delText>
        </w:r>
        <w:r w:rsidR="00FD3BCF" w:rsidRPr="00E849DC" w:rsidDel="00C6307E">
          <w:rPr>
            <w:rFonts w:ascii="Times New Roman" w:hAnsi="Times New Roman" w:cs="Times New Roman" w:hint="eastAsia"/>
            <w:bCs/>
            <w:sz w:val="21"/>
            <w:szCs w:val="21"/>
          </w:rPr>
          <w:delText>都是二进制表示的，</w:delText>
        </w:r>
        <w:r w:rsidR="00C33A44" w:rsidRPr="00E849DC" w:rsidDel="00C6307E">
          <w:rPr>
            <w:rFonts w:ascii="Times New Roman" w:hAnsi="Times New Roman" w:cs="Times New Roman" w:hint="eastAsia"/>
            <w:bCs/>
            <w:sz w:val="21"/>
            <w:szCs w:val="21"/>
          </w:rPr>
          <w:delText>每一行的</w:delText>
        </w:r>
        <w:r w:rsidR="00C33A44" w:rsidRPr="005C6E4E" w:rsidDel="00C6307E">
          <w:rPr>
            <w:rFonts w:ascii="Times New Roman" w:hAnsi="Times New Roman" w:cs="Times New Roman"/>
            <w:bCs/>
            <w:i/>
            <w:iCs/>
            <w:szCs w:val="21"/>
            <w:rPrChange w:id="380" w:author="王 浩仁" w:date="2021-06-08T09:04:00Z">
              <w:rPr>
                <w:rFonts w:ascii="Times New Roman" w:hAnsi="Times New Roman" w:cs="Times New Roman"/>
                <w:bCs/>
                <w:szCs w:val="21"/>
              </w:rPr>
            </w:rPrChange>
          </w:rPr>
          <w:delText>t</w:delText>
        </w:r>
        <w:r w:rsidR="00C33A44" w:rsidRPr="005C6E4E" w:rsidDel="00C6307E">
          <w:rPr>
            <w:rFonts w:ascii="Times New Roman" w:hAnsi="Times New Roman" w:cs="Times New Roman"/>
            <w:bCs/>
            <w:i/>
            <w:iCs/>
            <w:szCs w:val="21"/>
            <w:vertAlign w:val="subscript"/>
            <w:rPrChange w:id="381"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表示一个测试用例，每一列</w:delText>
        </w:r>
        <w:r w:rsidR="00C33A44" w:rsidRPr="005C6E4E" w:rsidDel="00C6307E">
          <w:rPr>
            <w:rFonts w:ascii="Times New Roman" w:hAnsi="Times New Roman" w:cs="Times New Roman"/>
            <w:bCs/>
            <w:i/>
            <w:iCs/>
            <w:szCs w:val="21"/>
            <w:rPrChange w:id="382" w:author="王 浩仁" w:date="2021-06-08T09:04:00Z">
              <w:rPr>
                <w:rFonts w:ascii="Times New Roman" w:hAnsi="Times New Roman" w:cs="Times New Roman"/>
                <w:bCs/>
                <w:szCs w:val="21"/>
              </w:rPr>
            </w:rPrChange>
          </w:rPr>
          <w:delText>s</w:delText>
        </w:r>
        <w:r w:rsidR="00C33A44" w:rsidRPr="005C6E4E" w:rsidDel="00C6307E">
          <w:rPr>
            <w:rFonts w:ascii="Times New Roman" w:hAnsi="Times New Roman" w:cs="Times New Roman"/>
            <w:bCs/>
            <w:i/>
            <w:iCs/>
            <w:szCs w:val="21"/>
            <w:vertAlign w:val="subscript"/>
            <w:rPrChange w:id="383"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表示一条语句，</w:delText>
        </w:r>
        <w:r w:rsidR="00C33A44" w:rsidRPr="005C6E4E" w:rsidDel="00C6307E">
          <w:rPr>
            <w:rFonts w:ascii="Times New Roman" w:hAnsi="Times New Roman" w:cs="Times New Roman"/>
            <w:bCs/>
            <w:i/>
            <w:iCs/>
            <w:szCs w:val="21"/>
            <w:rPrChange w:id="384" w:author="王 浩仁" w:date="2021-06-08T09:04:00Z">
              <w:rPr>
                <w:rFonts w:ascii="Times New Roman" w:hAnsi="Times New Roman" w:cs="Times New Roman"/>
                <w:bCs/>
                <w:szCs w:val="21"/>
              </w:rPr>
            </w:rPrChange>
          </w:rPr>
          <w:delText>r</w:delText>
        </w:r>
        <w:r w:rsidR="00C33A44" w:rsidRPr="005C6E4E" w:rsidDel="00C6307E">
          <w:rPr>
            <w:rFonts w:ascii="Times New Roman" w:hAnsi="Times New Roman" w:cs="Times New Roman"/>
            <w:bCs/>
            <w:i/>
            <w:iCs/>
            <w:szCs w:val="21"/>
            <w:vertAlign w:val="subscript"/>
            <w:rPrChange w:id="385"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bCs/>
            <w:sz w:val="21"/>
            <w:szCs w:val="21"/>
          </w:rPr>
          <w:delText>表示测试用例的执行结果。</w:delText>
        </w:r>
        <w:r w:rsidR="00C33A44" w:rsidRPr="00E849DC" w:rsidDel="00C6307E">
          <w:rPr>
            <w:rFonts w:ascii="Times New Roman" w:hAnsi="Times New Roman" w:cs="Times New Roman" w:hint="eastAsia"/>
            <w:spacing w:val="15"/>
            <w:sz w:val="21"/>
            <w:szCs w:val="21"/>
          </w:rPr>
          <w:delText>如果所有测试用例覆盖了</w:delText>
        </w:r>
        <w:r w:rsidR="00C33A44" w:rsidRPr="005C6E4E" w:rsidDel="00C6307E">
          <w:rPr>
            <w:rFonts w:ascii="Times New Roman" w:hAnsi="Times New Roman" w:cs="Times New Roman"/>
            <w:i/>
            <w:iCs/>
            <w:spacing w:val="15"/>
            <w:szCs w:val="21"/>
            <w:rPrChange w:id="386" w:author="王 浩仁" w:date="2021-06-08T09:04:00Z">
              <w:rPr>
                <w:rFonts w:ascii="Times New Roman" w:hAnsi="Times New Roman" w:cs="Times New Roman"/>
                <w:spacing w:val="15"/>
                <w:szCs w:val="21"/>
              </w:rPr>
            </w:rPrChange>
          </w:rPr>
          <w:delText>s</w:delText>
        </w:r>
        <w:r w:rsidR="00C33A44" w:rsidRPr="005C6E4E" w:rsidDel="00C6307E">
          <w:rPr>
            <w:rFonts w:ascii="Times New Roman" w:hAnsi="Times New Roman" w:cs="Times New Roman"/>
            <w:i/>
            <w:iCs/>
            <w:spacing w:val="15"/>
            <w:szCs w:val="21"/>
            <w:vertAlign w:val="subscript"/>
            <w:rPrChange w:id="387" w:author="王 浩仁" w:date="2021-06-08T09:04:00Z">
              <w:rPr>
                <w:rFonts w:ascii="Times New Roman" w:hAnsi="Times New Roman" w:cs="Times New Roman"/>
                <w:spacing w:val="15"/>
                <w:szCs w:val="21"/>
              </w:rPr>
            </w:rPrChange>
          </w:rPr>
          <w:delText>i</w:delText>
        </w:r>
        <w:r w:rsidR="00C33A44" w:rsidRPr="00E849DC" w:rsidDel="00C6307E">
          <w:rPr>
            <w:rFonts w:ascii="Times New Roman" w:hAnsi="Times New Roman" w:cs="Times New Roman" w:hint="eastAsia"/>
            <w:spacing w:val="15"/>
            <w:sz w:val="21"/>
            <w:szCs w:val="21"/>
          </w:rPr>
          <w:delText>语句，则矩阵中的第</w:delText>
        </w:r>
        <w:r w:rsidR="00C33A44" w:rsidRPr="005C6E4E" w:rsidDel="00C6307E">
          <w:rPr>
            <w:rFonts w:ascii="Times New Roman" w:hAnsi="Times New Roman" w:cs="Times New Roman"/>
            <w:i/>
            <w:iCs/>
            <w:spacing w:val="15"/>
            <w:szCs w:val="21"/>
            <w:rPrChange w:id="388" w:author="王 浩仁" w:date="2021-06-08T09:04:00Z">
              <w:rPr>
                <w:rFonts w:ascii="Times New Roman" w:hAnsi="Times New Roman" w:cs="Times New Roman"/>
                <w:spacing w:val="15"/>
                <w:szCs w:val="21"/>
              </w:rPr>
            </w:rPrChange>
          </w:rPr>
          <w:delText>i</w:delText>
        </w:r>
        <w:r w:rsidR="00C33A44" w:rsidRPr="00E849DC" w:rsidDel="00C6307E">
          <w:rPr>
            <w:rFonts w:ascii="Times New Roman" w:hAnsi="Times New Roman" w:cs="Times New Roman" w:hint="eastAsia"/>
            <w:spacing w:val="15"/>
            <w:sz w:val="21"/>
            <w:szCs w:val="21"/>
          </w:rPr>
          <w:delText>列都是</w:delText>
        </w:r>
        <w:r w:rsidR="00C33A44" w:rsidRPr="00E849DC" w:rsidDel="00C6307E">
          <w:rPr>
            <w:rFonts w:ascii="Times New Roman" w:hAnsi="Times New Roman" w:cs="Times New Roman"/>
            <w:spacing w:val="15"/>
            <w:sz w:val="21"/>
            <w:szCs w:val="21"/>
          </w:rPr>
          <w:delText>1</w:delText>
        </w:r>
        <w:r w:rsidR="00C33A44" w:rsidRPr="00E849DC" w:rsidDel="00C6307E">
          <w:rPr>
            <w:rFonts w:ascii="Times New Roman" w:hAnsi="Times New Roman" w:cs="Times New Roman" w:hint="eastAsia"/>
            <w:spacing w:val="15"/>
            <w:sz w:val="21"/>
            <w:szCs w:val="21"/>
          </w:rPr>
          <w:delText>，如果某个测试用例不覆盖，则是</w:delText>
        </w:r>
        <w:r w:rsidR="00C33A44" w:rsidRPr="00E849DC" w:rsidDel="00C6307E">
          <w:rPr>
            <w:rFonts w:ascii="Times New Roman" w:hAnsi="Times New Roman" w:cs="Times New Roman"/>
            <w:spacing w:val="15"/>
            <w:sz w:val="21"/>
            <w:szCs w:val="21"/>
          </w:rPr>
          <w:delText>0</w:delText>
        </w:r>
        <w:r w:rsidR="00C33A44" w:rsidRPr="00E849DC" w:rsidDel="00C6307E">
          <w:rPr>
            <w:rFonts w:ascii="Times New Roman" w:hAnsi="Times New Roman" w:cs="Times New Roman" w:hint="eastAsia"/>
            <w:spacing w:val="15"/>
            <w:sz w:val="21"/>
            <w:szCs w:val="21"/>
          </w:rPr>
          <w:delText>；当测试用例</w:delText>
        </w:r>
        <w:r w:rsidR="005C6E4E" w:rsidRPr="005C6E4E" w:rsidDel="00C6307E">
          <w:rPr>
            <w:rFonts w:ascii="Times New Roman" w:hAnsi="Times New Roman" w:cs="Times New Roman"/>
            <w:bCs/>
            <w:i/>
            <w:iCs/>
            <w:szCs w:val="21"/>
            <w:rPrChange w:id="389" w:author="王 浩仁" w:date="2021-06-08T09:04:00Z">
              <w:rPr>
                <w:rFonts w:ascii="Times New Roman" w:hAnsi="Times New Roman" w:cs="Times New Roman"/>
                <w:bCs/>
                <w:szCs w:val="21"/>
              </w:rPr>
            </w:rPrChange>
          </w:rPr>
          <w:delText>t</w:delText>
        </w:r>
        <w:r w:rsidR="005C6E4E" w:rsidRPr="005C6E4E" w:rsidDel="00C6307E">
          <w:rPr>
            <w:rFonts w:ascii="Times New Roman" w:hAnsi="Times New Roman" w:cs="Times New Roman"/>
            <w:bCs/>
            <w:i/>
            <w:iCs/>
            <w:szCs w:val="21"/>
            <w:vertAlign w:val="subscript"/>
            <w:rPrChange w:id="390"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spacing w:val="15"/>
            <w:sz w:val="21"/>
            <w:szCs w:val="21"/>
          </w:rPr>
          <w:delText>导致失败，则结果向量</w:delText>
        </w:r>
        <w:r w:rsidR="00C33A44" w:rsidRPr="005C6E4E" w:rsidDel="00C6307E">
          <w:rPr>
            <w:rFonts w:ascii="Times New Roman" w:hAnsi="Times New Roman" w:cs="Times New Roman"/>
            <w:i/>
            <w:iCs/>
            <w:spacing w:val="15"/>
            <w:szCs w:val="21"/>
            <w:rPrChange w:id="391" w:author="王 浩仁" w:date="2021-06-08T09:04:00Z">
              <w:rPr>
                <w:rFonts w:ascii="Times New Roman" w:hAnsi="Times New Roman" w:cs="Times New Roman"/>
                <w:spacing w:val="15"/>
                <w:szCs w:val="21"/>
              </w:rPr>
            </w:rPrChange>
          </w:rPr>
          <w:delText>R</w:delText>
        </w:r>
        <w:r w:rsidR="00C33A44" w:rsidRPr="00E849DC" w:rsidDel="00C6307E">
          <w:rPr>
            <w:rFonts w:ascii="Times New Roman" w:hAnsi="Times New Roman" w:cs="Times New Roman" w:hint="eastAsia"/>
            <w:spacing w:val="15"/>
            <w:sz w:val="21"/>
            <w:szCs w:val="21"/>
          </w:rPr>
          <w:delText>中的</w:delText>
        </w:r>
        <w:r w:rsidR="005C6E4E" w:rsidRPr="005C6E4E" w:rsidDel="00C6307E">
          <w:rPr>
            <w:rFonts w:ascii="Times New Roman" w:hAnsi="Times New Roman" w:cs="Times New Roman"/>
            <w:bCs/>
            <w:i/>
            <w:iCs/>
            <w:szCs w:val="21"/>
            <w:rPrChange w:id="392" w:author="王 浩仁" w:date="2021-06-08T09:04:00Z">
              <w:rPr>
                <w:rFonts w:ascii="Times New Roman" w:hAnsi="Times New Roman" w:cs="Times New Roman"/>
                <w:bCs/>
                <w:szCs w:val="21"/>
              </w:rPr>
            </w:rPrChange>
          </w:rPr>
          <w:delText>r</w:delText>
        </w:r>
        <w:r w:rsidR="005C6E4E" w:rsidRPr="005C6E4E" w:rsidDel="00C6307E">
          <w:rPr>
            <w:rFonts w:ascii="Times New Roman" w:hAnsi="Times New Roman" w:cs="Times New Roman"/>
            <w:bCs/>
            <w:i/>
            <w:iCs/>
            <w:szCs w:val="21"/>
            <w:vertAlign w:val="subscript"/>
            <w:rPrChange w:id="393" w:author="王 浩仁" w:date="2021-06-08T09:04:00Z">
              <w:rPr>
                <w:rFonts w:ascii="Times New Roman" w:hAnsi="Times New Roman" w:cs="Times New Roman"/>
                <w:bCs/>
                <w:szCs w:val="21"/>
              </w:rPr>
            </w:rPrChange>
          </w:rPr>
          <w:delText>i</w:delText>
        </w:r>
        <w:r w:rsidR="00C33A44" w:rsidRPr="00E849DC" w:rsidDel="00C6307E">
          <w:rPr>
            <w:rFonts w:ascii="Times New Roman" w:hAnsi="Times New Roman" w:cs="Times New Roman" w:hint="eastAsia"/>
            <w:spacing w:val="15"/>
            <w:sz w:val="21"/>
            <w:szCs w:val="21"/>
          </w:rPr>
          <w:delText>值为</w:delText>
        </w:r>
        <w:r w:rsidR="009415C4" w:rsidRPr="00E849DC" w:rsidDel="00C6307E">
          <w:rPr>
            <w:rFonts w:ascii="Times New Roman" w:hAnsi="Times New Roman" w:cs="Times New Roman"/>
            <w:spacing w:val="15"/>
            <w:sz w:val="21"/>
            <w:szCs w:val="21"/>
          </w:rPr>
          <w:delText>‘-’</w:delText>
        </w:r>
        <w:r w:rsidR="00C33A44" w:rsidRPr="00E849DC" w:rsidDel="00C6307E">
          <w:rPr>
            <w:rFonts w:ascii="Times New Roman" w:hAnsi="Times New Roman" w:cs="Times New Roman" w:hint="eastAsia"/>
            <w:spacing w:val="15"/>
            <w:sz w:val="21"/>
            <w:szCs w:val="21"/>
          </w:rPr>
          <w:delText>，如果成功，则为</w:delText>
        </w:r>
        <w:r w:rsidR="009415C4" w:rsidRPr="00E849DC" w:rsidDel="00C6307E">
          <w:rPr>
            <w:rFonts w:ascii="Times New Roman" w:hAnsi="Times New Roman" w:cs="Times New Roman"/>
            <w:spacing w:val="15"/>
            <w:sz w:val="21"/>
            <w:szCs w:val="21"/>
          </w:rPr>
          <w:delText>‘+’</w:delText>
        </w:r>
        <w:r w:rsidR="00C33A44" w:rsidRPr="00E849DC" w:rsidDel="00C6307E">
          <w:rPr>
            <w:rFonts w:ascii="Times New Roman" w:hAnsi="Times New Roman" w:cs="Times New Roman" w:hint="eastAsia"/>
            <w:spacing w:val="15"/>
            <w:sz w:val="21"/>
            <w:szCs w:val="21"/>
          </w:rPr>
          <w:delText>。因此，覆盖矩阵揭示了哪些语句被相应的测试用例覆盖，还根据结果向量判断测试用例是否执行通过。</w:delText>
        </w:r>
      </w:del>
    </w:p>
    <w:p w14:paraId="54B94668" w14:textId="74E70445" w:rsidR="00C33A44" w:rsidRPr="00E849DC" w:rsidDel="00C6307E" w:rsidRDefault="0001599A" w:rsidP="0073334A">
      <w:pPr>
        <w:pStyle w:val="ql-long-65221147"/>
        <w:spacing w:before="0" w:beforeAutospacing="0" w:after="0" w:afterAutospacing="0"/>
        <w:jc w:val="center"/>
        <w:rPr>
          <w:del w:id="394" w:author="王 浩仁" w:date="2021-06-09T09:20:00Z"/>
          <w:rFonts w:ascii="Arial" w:hAnsi="Arial" w:cs="Arial"/>
          <w:spacing w:val="15"/>
          <w:sz w:val="23"/>
          <w:szCs w:val="23"/>
        </w:rPr>
      </w:pPr>
      <w:del w:id="395" w:author="王 浩仁" w:date="2021-06-09T09:20:00Z">
        <w:r w:rsidDel="00C6307E">
          <w:rPr>
            <w:noProof/>
          </w:rPr>
          <w:drawing>
            <wp:inline distT="0" distB="0" distL="0" distR="0" wp14:anchorId="62BE3986" wp14:editId="09142D3B">
              <wp:extent cx="2897877" cy="19074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4" t="5955"/>
                      <a:stretch/>
                    </pic:blipFill>
                    <pic:spPr bwMode="auto">
                      <a:xfrm>
                        <a:off x="0" y="0"/>
                        <a:ext cx="2909487" cy="1915062"/>
                      </a:xfrm>
                      <a:prstGeom prst="rect">
                        <a:avLst/>
                      </a:prstGeom>
                      <a:noFill/>
                      <a:ln>
                        <a:noFill/>
                      </a:ln>
                      <a:extLst>
                        <a:ext uri="{53640926-AAD7-44D8-BBD7-CCE9431645EC}">
                          <a14:shadowObscured xmlns:a14="http://schemas.microsoft.com/office/drawing/2010/main"/>
                        </a:ext>
                      </a:extLst>
                    </pic:spPr>
                  </pic:pic>
                </a:graphicData>
              </a:graphic>
            </wp:inline>
          </w:drawing>
        </w:r>
      </w:del>
    </w:p>
    <w:p w14:paraId="5A7860AD" w14:textId="0574FAAE" w:rsidR="009415C4" w:rsidRPr="00E849DC" w:rsidDel="00C6307E" w:rsidRDefault="00C33A44" w:rsidP="0073334A">
      <w:pPr>
        <w:pStyle w:val="ql-long-65221147"/>
        <w:spacing w:before="0" w:beforeAutospacing="0" w:after="0" w:afterAutospacing="0"/>
        <w:jc w:val="center"/>
        <w:rPr>
          <w:del w:id="396" w:author="王 浩仁" w:date="2021-06-09T09:20:00Z"/>
          <w:rFonts w:ascii="Arial" w:hAnsi="Arial" w:cs="Arial"/>
          <w:spacing w:val="15"/>
          <w:sz w:val="21"/>
          <w:szCs w:val="21"/>
        </w:rPr>
      </w:pPr>
      <w:del w:id="397" w:author="王 浩仁" w:date="2021-06-09T09:20:00Z">
        <w:r w:rsidRPr="00E849DC" w:rsidDel="00C6307E">
          <w:rPr>
            <w:rFonts w:hint="eastAsia"/>
            <w:bCs/>
            <w:sz w:val="21"/>
            <w:szCs w:val="21"/>
          </w:rPr>
          <w:delText>图一</w:delText>
        </w:r>
        <w:r w:rsidR="0073334A" w:rsidRPr="00E849DC" w:rsidDel="00C6307E">
          <w:rPr>
            <w:bCs/>
            <w:sz w:val="21"/>
            <w:szCs w:val="21"/>
          </w:rPr>
          <w:delText xml:space="preserve"> </w:delText>
        </w:r>
        <w:r w:rsidR="009415C4" w:rsidRPr="00E849DC" w:rsidDel="00C6307E">
          <w:rPr>
            <w:rFonts w:ascii="Arial" w:hAnsi="Arial" w:cs="Arial" w:hint="eastAsia"/>
            <w:spacing w:val="15"/>
            <w:sz w:val="21"/>
            <w:szCs w:val="21"/>
          </w:rPr>
          <w:delText>程序谱的例子</w:delText>
        </w:r>
      </w:del>
    </w:p>
    <w:p w14:paraId="448AEAB6" w14:textId="729E5E31" w:rsidR="00A45F0F" w:rsidDel="00C6307E" w:rsidRDefault="00A45F0F" w:rsidP="0001599A">
      <w:pPr>
        <w:pStyle w:val="ql-long-65221147"/>
        <w:spacing w:before="0" w:beforeAutospacing="0" w:after="0" w:afterAutospacing="0"/>
        <w:ind w:firstLineChars="200" w:firstLine="480"/>
        <w:jc w:val="both"/>
        <w:rPr>
          <w:del w:id="398" w:author="王 浩仁" w:date="2021-06-09T09:20:00Z"/>
          <w:rFonts w:ascii="Times New Roman" w:hAnsi="Times New Roman" w:cs="Times New Roman"/>
          <w:bCs/>
          <w:sz w:val="21"/>
          <w:szCs w:val="21"/>
        </w:rPr>
      </w:pPr>
      <w:del w:id="399" w:author="王 浩仁" w:date="2021-06-09T09:20:00Z">
        <w:r w:rsidRPr="007E4056" w:rsidDel="00C6307E">
          <w:rPr>
            <w:noProof/>
          </w:rPr>
          <w:drawing>
            <wp:anchor distT="0" distB="0" distL="114300" distR="114300" simplePos="0" relativeHeight="251665408" behindDoc="0" locked="0" layoutInCell="1" allowOverlap="1" wp14:anchorId="4CEA057F" wp14:editId="2B7A0C5F">
              <wp:simplePos x="0" y="0"/>
              <wp:positionH relativeFrom="margin">
                <wp:align>center</wp:align>
              </wp:positionH>
              <wp:positionV relativeFrom="paragraph">
                <wp:posOffset>2392081</wp:posOffset>
              </wp:positionV>
              <wp:extent cx="4415790" cy="1917065"/>
              <wp:effectExtent l="0" t="0" r="381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5790" cy="1917065"/>
                      </a:xfrm>
                      <a:prstGeom prst="rect">
                        <a:avLst/>
                      </a:prstGeom>
                    </pic:spPr>
                  </pic:pic>
                </a:graphicData>
              </a:graphic>
              <wp14:sizeRelH relativeFrom="margin">
                <wp14:pctWidth>0</wp14:pctWidth>
              </wp14:sizeRelH>
              <wp14:sizeRelV relativeFrom="margin">
                <wp14:pctHeight>0</wp14:pctHeight>
              </wp14:sizeRelV>
            </wp:anchor>
          </w:drawing>
        </w:r>
        <w:r w:rsidR="009415C4" w:rsidRPr="00E849DC" w:rsidDel="00C6307E">
          <w:rPr>
            <w:rFonts w:ascii="Times New Roman" w:hAnsi="Times New Roman" w:cs="Times New Roman" w:hint="eastAsia"/>
            <w:bCs/>
            <w:szCs w:val="21"/>
            <w:rPrChange w:id="400" w:author="王 浩仁" w:date="2021-06-08T09:04:00Z">
              <w:rPr>
                <w:rFonts w:ascii="Times New Roman" w:hAnsi="Times New Roman" w:cs="Times New Roman" w:hint="eastAsia"/>
                <w:bCs/>
                <w:color w:val="494949"/>
                <w:szCs w:val="21"/>
              </w:rPr>
            </w:rPrChange>
          </w:rPr>
          <w:delText>根据程序谱中的数据，可以计算每个语句</w:delText>
        </w:r>
        <w:r w:rsidR="009415C4" w:rsidRPr="0001599A" w:rsidDel="00C6307E">
          <w:rPr>
            <w:rFonts w:ascii="Times New Roman" w:hAnsi="Times New Roman" w:cs="Times New Roman"/>
            <w:bCs/>
            <w:i/>
            <w:iCs/>
            <w:szCs w:val="21"/>
            <w:rPrChange w:id="401" w:author="王 浩仁" w:date="2021-06-08T09:04:00Z">
              <w:rPr>
                <w:rFonts w:ascii="Times New Roman" w:hAnsi="Times New Roman" w:cs="Times New Roman"/>
                <w:bCs/>
                <w:color w:val="494949"/>
                <w:szCs w:val="21"/>
              </w:rPr>
            </w:rPrChange>
          </w:rPr>
          <w:delText>s</w:delText>
        </w:r>
        <w:r w:rsidR="009415C4" w:rsidRPr="0001599A" w:rsidDel="00C6307E">
          <w:rPr>
            <w:rFonts w:ascii="Times New Roman" w:hAnsi="Times New Roman" w:cs="Times New Roman"/>
            <w:bCs/>
            <w:i/>
            <w:iCs/>
            <w:szCs w:val="21"/>
            <w:vertAlign w:val="subscript"/>
            <w:rPrChange w:id="402" w:author="王 浩仁" w:date="2021-06-08T09:04:00Z">
              <w:rPr>
                <w:rFonts w:ascii="Times New Roman" w:hAnsi="Times New Roman" w:cs="Times New Roman"/>
                <w:bCs/>
                <w:color w:val="494949"/>
                <w:szCs w:val="21"/>
              </w:rPr>
            </w:rPrChange>
          </w:rPr>
          <w:delText>i</w:delText>
        </w:r>
        <w:r w:rsidR="009415C4" w:rsidRPr="00E849DC" w:rsidDel="00C6307E">
          <w:rPr>
            <w:rFonts w:ascii="Times New Roman" w:hAnsi="Times New Roman" w:cs="Times New Roman" w:hint="eastAsia"/>
            <w:bCs/>
            <w:szCs w:val="21"/>
            <w:rPrChange w:id="403" w:author="王 浩仁" w:date="2021-06-08T09:04:00Z">
              <w:rPr>
                <w:rFonts w:ascii="Times New Roman" w:hAnsi="Times New Roman" w:cs="Times New Roman" w:hint="eastAsia"/>
                <w:bCs/>
                <w:color w:val="494949"/>
                <w:szCs w:val="21"/>
              </w:rPr>
            </w:rPrChange>
          </w:rPr>
          <w:delText>的执行信息，并且表示为一个三元组（</w:delText>
        </w:r>
        <w:r w:rsidR="009415C4" w:rsidRPr="00E849DC" w:rsidDel="00C6307E">
          <w:rPr>
            <w:rFonts w:ascii="Times New Roman" w:hAnsi="Times New Roman" w:cs="Times New Roman"/>
            <w:bCs/>
            <w:i/>
            <w:iCs/>
            <w:szCs w:val="21"/>
            <w:rPrChange w:id="404"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405"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406" w:author="王 浩仁" w:date="2021-06-08T09:04:00Z">
              <w:rPr>
                <w:rFonts w:ascii="Times New Roman" w:hAnsi="Times New Roman" w:cs="Times New Roman" w:hint="eastAsia"/>
                <w:bCs/>
                <w:color w:val="494949"/>
                <w:szCs w:val="21"/>
              </w:rPr>
            </w:rPrChange>
          </w:rPr>
          <w:delText>，</w:delText>
        </w:r>
        <w:r w:rsidR="009415C4" w:rsidRPr="00E849DC" w:rsidDel="00C6307E">
          <w:rPr>
            <w:rFonts w:ascii="Times New Roman" w:hAnsi="Times New Roman" w:cs="Times New Roman"/>
            <w:bCs/>
            <w:i/>
            <w:iCs/>
            <w:szCs w:val="21"/>
            <w:rPrChange w:id="407"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408" w:author="王 浩仁" w:date="2021-06-08T09:04:00Z">
              <w:rPr>
                <w:rFonts w:ascii="Times New Roman" w:hAnsi="Times New Roman" w:cs="Times New Roman"/>
                <w:bCs/>
                <w:i/>
                <w:iCs/>
                <w:color w:val="494949"/>
                <w:szCs w:val="21"/>
                <w:vertAlign w:val="subscript"/>
              </w:rPr>
            </w:rPrChange>
          </w:rPr>
          <w:delText>ip</w:delText>
        </w:r>
        <w:r w:rsidR="009415C4" w:rsidRPr="00E849DC" w:rsidDel="00C6307E">
          <w:rPr>
            <w:rFonts w:ascii="Times New Roman" w:hAnsi="Times New Roman" w:cs="Times New Roman" w:hint="eastAsia"/>
            <w:bCs/>
            <w:szCs w:val="21"/>
            <w:rPrChange w:id="409" w:author="王 浩仁" w:date="2021-06-08T09:04:00Z">
              <w:rPr>
                <w:rFonts w:ascii="Times New Roman" w:hAnsi="Times New Roman" w:cs="Times New Roman" w:hint="eastAsia"/>
                <w:bCs/>
                <w:color w:val="494949"/>
                <w:szCs w:val="21"/>
              </w:rPr>
            </w:rPrChange>
          </w:rPr>
          <w:delText>，</w:delText>
        </w:r>
        <w:r w:rsidR="009415C4" w:rsidRPr="00E849DC" w:rsidDel="00C6307E">
          <w:rPr>
            <w:rFonts w:ascii="Times New Roman" w:hAnsi="Times New Roman" w:cs="Times New Roman"/>
            <w:bCs/>
            <w:i/>
            <w:iCs/>
            <w:szCs w:val="21"/>
            <w:rPrChange w:id="410" w:author="王 浩仁" w:date="2021-06-08T09:04:00Z">
              <w:rPr>
                <w:rFonts w:ascii="Times New Roman" w:hAnsi="Times New Roman" w:cs="Times New Roman"/>
                <w:bCs/>
                <w:i/>
                <w:iCs/>
                <w:color w:val="494949"/>
                <w:szCs w:val="21"/>
              </w:rPr>
            </w:rPrChange>
          </w:rPr>
          <w:delText>n</w:delText>
        </w:r>
        <w:r w:rsidR="009415C4" w:rsidRPr="00E849DC" w:rsidDel="00C6307E">
          <w:rPr>
            <w:rFonts w:ascii="Times New Roman" w:hAnsi="Times New Roman" w:cs="Times New Roman"/>
            <w:bCs/>
            <w:i/>
            <w:iCs/>
            <w:szCs w:val="21"/>
            <w:vertAlign w:val="subscript"/>
            <w:rPrChange w:id="411"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412" w:author="王 浩仁" w:date="2021-06-08T09:04:00Z">
              <w:rPr>
                <w:rFonts w:ascii="Times New Roman" w:hAnsi="Times New Roman" w:cs="Times New Roman" w:hint="eastAsia"/>
                <w:bCs/>
                <w:color w:val="494949"/>
                <w:szCs w:val="21"/>
              </w:rPr>
            </w:rPrChange>
          </w:rPr>
          <w:delText>），其中</w:delText>
        </w:r>
        <w:r w:rsidR="009415C4" w:rsidRPr="00E849DC" w:rsidDel="00C6307E">
          <w:rPr>
            <w:rFonts w:ascii="Times New Roman" w:hAnsi="Times New Roman" w:cs="Times New Roman"/>
            <w:bCs/>
            <w:i/>
            <w:iCs/>
            <w:szCs w:val="21"/>
            <w:rPrChange w:id="413" w:author="王 浩仁" w:date="2021-06-08T09:04:00Z">
              <w:rPr>
                <w:rFonts w:ascii="Times New Roman" w:hAnsi="Times New Roman" w:cs="Times New Roman"/>
                <w:bCs/>
                <w:i/>
                <w:iCs/>
                <w:color w:val="494949"/>
                <w:szCs w:val="21"/>
              </w:rPr>
            </w:rPrChange>
          </w:rPr>
          <w:delText>e</w:delText>
        </w:r>
        <w:r w:rsidR="009415C4" w:rsidRPr="00E849DC" w:rsidDel="00C6307E">
          <w:rPr>
            <w:rFonts w:ascii="Times New Roman" w:hAnsi="Times New Roman" w:cs="Times New Roman"/>
            <w:bCs/>
            <w:i/>
            <w:iCs/>
            <w:szCs w:val="21"/>
            <w:vertAlign w:val="subscript"/>
            <w:rPrChange w:id="414" w:author="王 浩仁" w:date="2021-06-08T09:04:00Z">
              <w:rPr>
                <w:rFonts w:ascii="Times New Roman" w:hAnsi="Times New Roman" w:cs="Times New Roman"/>
                <w:bCs/>
                <w:i/>
                <w:iCs/>
                <w:color w:val="494949"/>
                <w:szCs w:val="21"/>
                <w:vertAlign w:val="subscript"/>
              </w:rPr>
            </w:rPrChange>
          </w:rPr>
          <w:delText>if</w:delText>
        </w:r>
        <w:r w:rsidR="009415C4" w:rsidRPr="00E849DC" w:rsidDel="00C6307E">
          <w:rPr>
            <w:rFonts w:ascii="Times New Roman" w:hAnsi="Times New Roman" w:cs="Times New Roman" w:hint="eastAsia"/>
            <w:bCs/>
            <w:szCs w:val="21"/>
            <w:rPrChange w:id="415" w:author="王 浩仁" w:date="2021-06-08T09:04:00Z">
              <w:rPr>
                <w:rFonts w:ascii="Times New Roman" w:hAnsi="Times New Roman" w:cs="Times New Roman" w:hint="eastAsia"/>
                <w:bCs/>
                <w:color w:val="494949"/>
                <w:szCs w:val="21"/>
              </w:rPr>
            </w:rPrChange>
          </w:rPr>
          <w:delText>表示覆盖到</w:delText>
        </w:r>
        <w:r w:rsidR="0001599A" w:rsidRPr="0001599A" w:rsidDel="00C6307E">
          <w:rPr>
            <w:rFonts w:ascii="Times New Roman" w:hAnsi="Times New Roman" w:cs="Times New Roman"/>
            <w:bCs/>
            <w:i/>
            <w:iCs/>
            <w:szCs w:val="21"/>
            <w:rPrChange w:id="416" w:author="王 浩仁" w:date="2021-06-08T09:04:00Z">
              <w:rPr>
                <w:rFonts w:ascii="Times New Roman" w:hAnsi="Times New Roman" w:cs="Times New Roman"/>
                <w:bCs/>
                <w:color w:val="494949"/>
                <w:szCs w:val="21"/>
              </w:rPr>
            </w:rPrChange>
          </w:rPr>
          <w:delText>s</w:delText>
        </w:r>
        <w:r w:rsidR="0001599A" w:rsidRPr="0001599A" w:rsidDel="00C6307E">
          <w:rPr>
            <w:rFonts w:ascii="Times New Roman" w:hAnsi="Times New Roman" w:cs="Times New Roman"/>
            <w:bCs/>
            <w:i/>
            <w:iCs/>
            <w:szCs w:val="21"/>
            <w:vertAlign w:val="subscript"/>
            <w:rPrChange w:id="417" w:author="王 浩仁" w:date="2021-06-08T09:04:00Z">
              <w:rPr>
                <w:rFonts w:ascii="Times New Roman" w:hAnsi="Times New Roman" w:cs="Times New Roman"/>
                <w:bCs/>
                <w:color w:val="494949"/>
                <w:szCs w:val="21"/>
              </w:rPr>
            </w:rPrChange>
          </w:rPr>
          <w:delText>i</w:delText>
        </w:r>
        <w:r w:rsidR="009415C4" w:rsidRPr="00E849DC" w:rsidDel="00C6307E">
          <w:rPr>
            <w:rFonts w:ascii="Times New Roman" w:hAnsi="Times New Roman" w:cs="Times New Roman" w:hint="eastAsia"/>
            <w:bCs/>
            <w:szCs w:val="21"/>
            <w:rPrChange w:id="418" w:author="王 浩仁" w:date="2021-06-08T09:04:00Z">
              <w:rPr>
                <w:rFonts w:ascii="Times New Roman" w:hAnsi="Times New Roman" w:cs="Times New Roman" w:hint="eastAsia"/>
                <w:bCs/>
                <w:color w:val="494949"/>
                <w:szCs w:val="21"/>
              </w:rPr>
            </w:rPrChange>
          </w:rPr>
          <w:delText>语句的失败测试数，</w:delText>
        </w:r>
        <w:r w:rsidR="00FF28D5" w:rsidRPr="00E849DC" w:rsidDel="00C6307E">
          <w:rPr>
            <w:rFonts w:ascii="Times New Roman" w:hAnsi="Times New Roman" w:cs="Times New Roman"/>
            <w:bCs/>
            <w:i/>
            <w:iCs/>
            <w:szCs w:val="21"/>
            <w:rPrChange w:id="419" w:author="王 浩仁" w:date="2021-06-08T09:04:00Z">
              <w:rPr>
                <w:rFonts w:ascii="Times New Roman" w:hAnsi="Times New Roman" w:cs="Times New Roman"/>
                <w:bCs/>
                <w:i/>
                <w:iCs/>
                <w:color w:val="494949"/>
                <w:szCs w:val="21"/>
              </w:rPr>
            </w:rPrChange>
          </w:rPr>
          <w:delText>e</w:delText>
        </w:r>
        <w:r w:rsidR="00FF28D5" w:rsidRPr="00E849DC" w:rsidDel="00C6307E">
          <w:rPr>
            <w:rFonts w:ascii="Times New Roman" w:hAnsi="Times New Roman" w:cs="Times New Roman"/>
            <w:bCs/>
            <w:i/>
            <w:iCs/>
            <w:szCs w:val="21"/>
            <w:vertAlign w:val="subscript"/>
            <w:rPrChange w:id="420" w:author="王 浩仁" w:date="2021-06-08T09:04:00Z">
              <w:rPr>
                <w:rFonts w:ascii="Times New Roman" w:hAnsi="Times New Roman" w:cs="Times New Roman"/>
                <w:bCs/>
                <w:i/>
                <w:iCs/>
                <w:color w:val="494949"/>
                <w:szCs w:val="21"/>
                <w:vertAlign w:val="subscript"/>
              </w:rPr>
            </w:rPrChange>
          </w:rPr>
          <w:delText>ip</w:delText>
        </w:r>
        <w:r w:rsidR="00FF28D5" w:rsidRPr="00E849DC" w:rsidDel="00C6307E">
          <w:rPr>
            <w:rFonts w:ascii="Times New Roman" w:hAnsi="Times New Roman" w:cs="Times New Roman" w:hint="eastAsia"/>
            <w:bCs/>
            <w:szCs w:val="21"/>
            <w:rPrChange w:id="421" w:author="王 浩仁" w:date="2021-06-08T09:04:00Z">
              <w:rPr>
                <w:rFonts w:ascii="Times New Roman" w:hAnsi="Times New Roman" w:cs="Times New Roman" w:hint="eastAsia"/>
                <w:bCs/>
                <w:color w:val="494949"/>
                <w:szCs w:val="21"/>
              </w:rPr>
            </w:rPrChange>
          </w:rPr>
          <w:delText>表示覆盖到</w:delText>
        </w:r>
        <w:r w:rsidR="00FF28D5" w:rsidRPr="00E849DC" w:rsidDel="00C6307E">
          <w:rPr>
            <w:rFonts w:ascii="Times New Roman" w:hAnsi="Times New Roman" w:cs="Times New Roman"/>
            <w:bCs/>
            <w:szCs w:val="21"/>
            <w:rPrChange w:id="422" w:author="王 浩仁" w:date="2021-06-08T09:04:00Z">
              <w:rPr>
                <w:rFonts w:ascii="Times New Roman" w:hAnsi="Times New Roman" w:cs="Times New Roman"/>
                <w:bCs/>
                <w:color w:val="494949"/>
                <w:szCs w:val="21"/>
              </w:rPr>
            </w:rPrChange>
          </w:rPr>
          <w:delText>si</w:delText>
        </w:r>
        <w:r w:rsidR="00FF28D5" w:rsidRPr="00E849DC" w:rsidDel="00C6307E">
          <w:rPr>
            <w:rFonts w:ascii="Times New Roman" w:hAnsi="Times New Roman" w:cs="Times New Roman" w:hint="eastAsia"/>
            <w:bCs/>
            <w:szCs w:val="21"/>
            <w:rPrChange w:id="423" w:author="王 浩仁" w:date="2021-06-08T09:04:00Z">
              <w:rPr>
                <w:rFonts w:ascii="Times New Roman" w:hAnsi="Times New Roman" w:cs="Times New Roman" w:hint="eastAsia"/>
                <w:bCs/>
                <w:color w:val="494949"/>
                <w:szCs w:val="21"/>
              </w:rPr>
            </w:rPrChange>
          </w:rPr>
          <w:delText>语句的通过测试用例数，还有</w:delText>
        </w:r>
        <w:r w:rsidR="00FF28D5" w:rsidRPr="00E849DC" w:rsidDel="00C6307E">
          <w:rPr>
            <w:rFonts w:ascii="Times New Roman" w:hAnsi="Times New Roman" w:cs="Times New Roman"/>
            <w:bCs/>
            <w:i/>
            <w:iCs/>
            <w:szCs w:val="21"/>
            <w:rPrChange w:id="424" w:author="王 浩仁" w:date="2021-06-08T09:04:00Z">
              <w:rPr>
                <w:rFonts w:ascii="Times New Roman" w:hAnsi="Times New Roman" w:cs="Times New Roman"/>
                <w:bCs/>
                <w:i/>
                <w:iCs/>
                <w:color w:val="494949"/>
                <w:szCs w:val="21"/>
              </w:rPr>
            </w:rPrChange>
          </w:rPr>
          <w:delText>n</w:delText>
        </w:r>
        <w:r w:rsidR="00FF28D5" w:rsidRPr="00E849DC" w:rsidDel="00C6307E">
          <w:rPr>
            <w:rFonts w:ascii="Times New Roman" w:hAnsi="Times New Roman" w:cs="Times New Roman"/>
            <w:bCs/>
            <w:i/>
            <w:iCs/>
            <w:szCs w:val="21"/>
            <w:vertAlign w:val="subscript"/>
            <w:rPrChange w:id="425" w:author="王 浩仁" w:date="2021-06-08T09:04:00Z">
              <w:rPr>
                <w:rFonts w:ascii="Times New Roman" w:hAnsi="Times New Roman" w:cs="Times New Roman"/>
                <w:bCs/>
                <w:i/>
                <w:iCs/>
                <w:color w:val="494949"/>
                <w:szCs w:val="21"/>
                <w:vertAlign w:val="subscript"/>
              </w:rPr>
            </w:rPrChange>
          </w:rPr>
          <w:delText>if</w:delText>
        </w:r>
        <w:r w:rsidR="00FF28D5" w:rsidRPr="00E849DC" w:rsidDel="00C6307E">
          <w:rPr>
            <w:rFonts w:ascii="Times New Roman" w:hAnsi="Times New Roman" w:cs="Times New Roman" w:hint="eastAsia"/>
            <w:bCs/>
            <w:szCs w:val="21"/>
            <w:rPrChange w:id="426" w:author="王 浩仁" w:date="2021-06-08T09:04:00Z">
              <w:rPr>
                <w:rFonts w:ascii="Times New Roman" w:hAnsi="Times New Roman" w:cs="Times New Roman" w:hint="eastAsia"/>
                <w:bCs/>
                <w:color w:val="494949"/>
                <w:szCs w:val="21"/>
              </w:rPr>
            </w:rPrChange>
          </w:rPr>
          <w:delText>表示未覆盖到语句</w:delText>
        </w:r>
        <w:r w:rsidR="0001599A" w:rsidRPr="0001599A" w:rsidDel="00C6307E">
          <w:rPr>
            <w:rFonts w:ascii="Times New Roman" w:hAnsi="Times New Roman" w:cs="Times New Roman"/>
            <w:bCs/>
            <w:i/>
            <w:iCs/>
            <w:szCs w:val="21"/>
            <w:rPrChange w:id="427" w:author="王 浩仁" w:date="2021-06-08T09:04:00Z">
              <w:rPr>
                <w:rFonts w:ascii="Times New Roman" w:hAnsi="Times New Roman" w:cs="Times New Roman"/>
                <w:bCs/>
                <w:color w:val="494949"/>
                <w:szCs w:val="21"/>
              </w:rPr>
            </w:rPrChange>
          </w:rPr>
          <w:delText>s</w:delText>
        </w:r>
        <w:r w:rsidR="0001599A" w:rsidRPr="0001599A" w:rsidDel="00C6307E">
          <w:rPr>
            <w:rFonts w:ascii="Times New Roman" w:hAnsi="Times New Roman" w:cs="Times New Roman"/>
            <w:bCs/>
            <w:i/>
            <w:iCs/>
            <w:szCs w:val="21"/>
            <w:vertAlign w:val="subscript"/>
            <w:rPrChange w:id="428" w:author="王 浩仁" w:date="2021-06-08T09:04:00Z">
              <w:rPr>
                <w:rFonts w:ascii="Times New Roman" w:hAnsi="Times New Roman" w:cs="Times New Roman"/>
                <w:bCs/>
                <w:color w:val="494949"/>
                <w:szCs w:val="21"/>
              </w:rPr>
            </w:rPrChange>
          </w:rPr>
          <w:delText>i</w:delText>
        </w:r>
        <w:r w:rsidR="00FF28D5" w:rsidRPr="00E849DC" w:rsidDel="00C6307E">
          <w:rPr>
            <w:rFonts w:ascii="Times New Roman" w:hAnsi="Times New Roman" w:cs="Times New Roman" w:hint="eastAsia"/>
            <w:bCs/>
            <w:szCs w:val="21"/>
            <w:rPrChange w:id="429" w:author="王 浩仁" w:date="2021-06-08T09:04:00Z">
              <w:rPr>
                <w:rFonts w:ascii="Times New Roman" w:hAnsi="Times New Roman" w:cs="Times New Roman" w:hint="eastAsia"/>
                <w:bCs/>
                <w:color w:val="494949"/>
                <w:szCs w:val="21"/>
              </w:rPr>
            </w:rPrChange>
          </w:rPr>
          <w:delText>的失败测试用例数。图</w:delText>
        </w:r>
        <w:r w:rsidR="00FF28D5" w:rsidRPr="00E849DC" w:rsidDel="00C6307E">
          <w:rPr>
            <w:rFonts w:ascii="Times New Roman" w:hAnsi="Times New Roman" w:cs="Times New Roman"/>
            <w:bCs/>
            <w:szCs w:val="21"/>
            <w:rPrChange w:id="430" w:author="王 浩仁" w:date="2021-06-08T09:04:00Z">
              <w:rPr>
                <w:rFonts w:ascii="Times New Roman" w:hAnsi="Times New Roman" w:cs="Times New Roman"/>
                <w:bCs/>
                <w:color w:val="494949"/>
                <w:szCs w:val="21"/>
              </w:rPr>
            </w:rPrChange>
          </w:rPr>
          <w:delText>2</w:delText>
        </w:r>
        <w:r w:rsidR="00FF28D5" w:rsidRPr="00E849DC" w:rsidDel="00C6307E">
          <w:rPr>
            <w:rFonts w:ascii="Times New Roman" w:hAnsi="Times New Roman" w:cs="Times New Roman" w:hint="eastAsia"/>
            <w:bCs/>
            <w:szCs w:val="21"/>
            <w:rPrChange w:id="431" w:author="王 浩仁" w:date="2021-06-08T09:04:00Z">
              <w:rPr>
                <w:rFonts w:ascii="Times New Roman" w:hAnsi="Times New Roman" w:cs="Times New Roman" w:hint="eastAsia"/>
                <w:bCs/>
                <w:color w:val="494949"/>
                <w:szCs w:val="21"/>
              </w:rPr>
            </w:rPrChange>
          </w:rPr>
          <w:delText>中的每一行语句都给出了测试用例的执行信息，例如第</w:delText>
        </w:r>
        <w:r w:rsidR="00FF28D5" w:rsidRPr="00E849DC" w:rsidDel="00C6307E">
          <w:rPr>
            <w:rFonts w:ascii="Times New Roman" w:hAnsi="Times New Roman" w:cs="Times New Roman"/>
            <w:bCs/>
            <w:szCs w:val="21"/>
            <w:rPrChange w:id="432" w:author="王 浩仁" w:date="2021-06-08T09:04:00Z">
              <w:rPr>
                <w:rFonts w:ascii="Times New Roman" w:hAnsi="Times New Roman" w:cs="Times New Roman"/>
                <w:bCs/>
                <w:color w:val="494949"/>
                <w:szCs w:val="21"/>
              </w:rPr>
            </w:rPrChange>
          </w:rPr>
          <w:delText>3</w:delText>
        </w:r>
        <w:r w:rsidR="00FF28D5" w:rsidRPr="00E849DC" w:rsidDel="00C6307E">
          <w:rPr>
            <w:rFonts w:ascii="Times New Roman" w:hAnsi="Times New Roman" w:cs="Times New Roman" w:hint="eastAsia"/>
            <w:bCs/>
            <w:szCs w:val="21"/>
            <w:rPrChange w:id="433" w:author="王 浩仁" w:date="2021-06-08T09:04:00Z">
              <w:rPr>
                <w:rFonts w:ascii="Times New Roman" w:hAnsi="Times New Roman" w:cs="Times New Roman" w:hint="eastAsia"/>
                <w:bCs/>
                <w:color w:val="494949"/>
                <w:szCs w:val="21"/>
              </w:rPr>
            </w:rPrChange>
          </w:rPr>
          <w:delText>行语句的</w:delText>
        </w:r>
        <w:r w:rsidR="00890AD8" w:rsidRPr="00E849DC" w:rsidDel="00C6307E">
          <w:rPr>
            <w:rFonts w:ascii="Times New Roman" w:hAnsi="Times New Roman" w:cs="Times New Roman" w:hint="eastAsia"/>
            <w:bCs/>
            <w:szCs w:val="21"/>
            <w:rPrChange w:id="434" w:author="王 浩仁" w:date="2021-06-08T09:04:00Z">
              <w:rPr>
                <w:rFonts w:ascii="Times New Roman" w:hAnsi="Times New Roman" w:cs="Times New Roman" w:hint="eastAsia"/>
                <w:bCs/>
                <w:color w:val="494949"/>
                <w:szCs w:val="21"/>
              </w:rPr>
            </w:rPrChange>
          </w:rPr>
          <w:delText>三元组为（</w:delText>
        </w:r>
        <w:r w:rsidR="00890AD8" w:rsidRPr="00E849DC" w:rsidDel="00C6307E">
          <w:rPr>
            <w:rFonts w:ascii="Times New Roman" w:hAnsi="Times New Roman" w:cs="Times New Roman"/>
            <w:bCs/>
            <w:szCs w:val="21"/>
            <w:rPrChange w:id="435" w:author="王 浩仁" w:date="2021-06-08T09:04:00Z">
              <w:rPr>
                <w:rFonts w:ascii="Times New Roman" w:hAnsi="Times New Roman" w:cs="Times New Roman"/>
                <w:bCs/>
                <w:color w:val="494949"/>
                <w:szCs w:val="21"/>
              </w:rPr>
            </w:rPrChange>
          </w:rPr>
          <w:delText>4</w:delText>
        </w:r>
        <w:r w:rsidR="00890AD8" w:rsidRPr="00E849DC" w:rsidDel="00C6307E">
          <w:rPr>
            <w:rFonts w:ascii="Times New Roman" w:hAnsi="Times New Roman" w:cs="Times New Roman" w:hint="eastAsia"/>
            <w:bCs/>
            <w:szCs w:val="21"/>
            <w:rPrChange w:id="436" w:author="王 浩仁" w:date="2021-06-08T09:04:00Z">
              <w:rPr>
                <w:rFonts w:ascii="Times New Roman" w:hAnsi="Times New Roman" w:cs="Times New Roman" w:hint="eastAsia"/>
                <w:bCs/>
                <w:color w:val="494949"/>
                <w:szCs w:val="21"/>
              </w:rPr>
            </w:rPrChange>
          </w:rPr>
          <w:delText>，</w:delText>
        </w:r>
        <w:r w:rsidR="00890AD8" w:rsidRPr="00E849DC" w:rsidDel="00C6307E">
          <w:rPr>
            <w:rFonts w:ascii="Times New Roman" w:hAnsi="Times New Roman" w:cs="Times New Roman"/>
            <w:bCs/>
            <w:szCs w:val="21"/>
            <w:rPrChange w:id="437" w:author="王 浩仁" w:date="2021-06-08T09:04:00Z">
              <w:rPr>
                <w:rFonts w:ascii="Times New Roman" w:hAnsi="Times New Roman" w:cs="Times New Roman"/>
                <w:bCs/>
                <w:color w:val="494949"/>
                <w:szCs w:val="21"/>
              </w:rPr>
            </w:rPrChange>
          </w:rPr>
          <w:delText>7</w:delText>
        </w:r>
        <w:r w:rsidR="00890AD8" w:rsidRPr="00E849DC" w:rsidDel="00C6307E">
          <w:rPr>
            <w:rFonts w:ascii="Times New Roman" w:hAnsi="Times New Roman" w:cs="Times New Roman" w:hint="eastAsia"/>
            <w:bCs/>
            <w:szCs w:val="21"/>
            <w:rPrChange w:id="438" w:author="王 浩仁" w:date="2021-06-08T09:04:00Z">
              <w:rPr>
                <w:rFonts w:ascii="Times New Roman" w:hAnsi="Times New Roman" w:cs="Times New Roman" w:hint="eastAsia"/>
                <w:bCs/>
                <w:color w:val="494949"/>
                <w:szCs w:val="21"/>
              </w:rPr>
            </w:rPrChange>
          </w:rPr>
          <w:delText>，</w:delText>
        </w:r>
        <w:r w:rsidR="00890AD8" w:rsidRPr="00E849DC" w:rsidDel="00C6307E">
          <w:rPr>
            <w:rFonts w:ascii="Times New Roman" w:hAnsi="Times New Roman" w:cs="Times New Roman"/>
            <w:bCs/>
            <w:szCs w:val="21"/>
            <w:rPrChange w:id="439" w:author="王 浩仁" w:date="2021-06-08T09:04:00Z">
              <w:rPr>
                <w:rFonts w:ascii="Times New Roman" w:hAnsi="Times New Roman" w:cs="Times New Roman"/>
                <w:bCs/>
                <w:color w:val="494949"/>
                <w:szCs w:val="21"/>
              </w:rPr>
            </w:rPrChange>
          </w:rPr>
          <w:delText>0</w:delText>
        </w:r>
        <w:r w:rsidR="00890AD8" w:rsidRPr="00E849DC" w:rsidDel="00C6307E">
          <w:rPr>
            <w:rFonts w:ascii="Times New Roman" w:hAnsi="Times New Roman" w:cs="Times New Roman" w:hint="eastAsia"/>
            <w:bCs/>
            <w:szCs w:val="21"/>
            <w:rPrChange w:id="440" w:author="王 浩仁" w:date="2021-06-08T09:04:00Z">
              <w:rPr>
                <w:rFonts w:ascii="Times New Roman" w:hAnsi="Times New Roman" w:cs="Times New Roman" w:hint="eastAsia"/>
                <w:bCs/>
                <w:color w:val="494949"/>
                <w:szCs w:val="21"/>
              </w:rPr>
            </w:rPrChange>
          </w:rPr>
          <w:delText>），这意味着</w:delText>
        </w:r>
        <w:r w:rsidR="00890AD8" w:rsidRPr="00E849DC" w:rsidDel="00C6307E">
          <w:rPr>
            <w:rFonts w:ascii="Times New Roman" w:hAnsi="Times New Roman" w:cs="Times New Roman"/>
            <w:bCs/>
            <w:szCs w:val="21"/>
            <w:rPrChange w:id="441" w:author="王 浩仁" w:date="2021-06-08T09:04:00Z">
              <w:rPr>
                <w:rFonts w:ascii="Times New Roman" w:hAnsi="Times New Roman" w:cs="Times New Roman"/>
                <w:bCs/>
                <w:color w:val="494949"/>
                <w:szCs w:val="21"/>
              </w:rPr>
            </w:rPrChange>
          </w:rPr>
          <w:delText>s3</w:delText>
        </w:r>
        <w:r w:rsidR="00890AD8" w:rsidRPr="00E849DC" w:rsidDel="00C6307E">
          <w:rPr>
            <w:rFonts w:ascii="Times New Roman" w:hAnsi="Times New Roman" w:cs="Times New Roman" w:hint="eastAsia"/>
            <w:bCs/>
            <w:szCs w:val="21"/>
            <w:rPrChange w:id="442" w:author="王 浩仁" w:date="2021-06-08T09:04:00Z">
              <w:rPr>
                <w:rFonts w:ascii="Times New Roman" w:hAnsi="Times New Roman" w:cs="Times New Roman" w:hint="eastAsia"/>
                <w:bCs/>
                <w:color w:val="494949"/>
                <w:szCs w:val="21"/>
              </w:rPr>
            </w:rPrChange>
          </w:rPr>
          <w:delText>由</w:delText>
        </w:r>
        <w:r w:rsidR="00890AD8" w:rsidRPr="00E849DC" w:rsidDel="00C6307E">
          <w:rPr>
            <w:rFonts w:ascii="Times New Roman" w:hAnsi="Times New Roman" w:cs="Times New Roman"/>
            <w:bCs/>
            <w:szCs w:val="21"/>
            <w:rPrChange w:id="443" w:author="王 浩仁" w:date="2021-06-08T09:04:00Z">
              <w:rPr>
                <w:rFonts w:ascii="Times New Roman" w:hAnsi="Times New Roman" w:cs="Times New Roman"/>
                <w:bCs/>
                <w:color w:val="494949"/>
                <w:szCs w:val="21"/>
              </w:rPr>
            </w:rPrChange>
          </w:rPr>
          <w:delText>4</w:delText>
        </w:r>
        <w:r w:rsidR="00890AD8" w:rsidRPr="00E849DC" w:rsidDel="00C6307E">
          <w:rPr>
            <w:rFonts w:ascii="Times New Roman" w:hAnsi="Times New Roman" w:cs="Times New Roman" w:hint="eastAsia"/>
            <w:bCs/>
            <w:szCs w:val="21"/>
            <w:rPrChange w:id="444" w:author="王 浩仁" w:date="2021-06-08T09:04:00Z">
              <w:rPr>
                <w:rFonts w:ascii="Times New Roman" w:hAnsi="Times New Roman" w:cs="Times New Roman" w:hint="eastAsia"/>
                <w:bCs/>
                <w:color w:val="494949"/>
                <w:szCs w:val="21"/>
              </w:rPr>
            </w:rPrChange>
          </w:rPr>
          <w:delText>个失败的测试用例和</w:delText>
        </w:r>
        <w:r w:rsidR="00890AD8" w:rsidRPr="00E849DC" w:rsidDel="00C6307E">
          <w:rPr>
            <w:rFonts w:ascii="Times New Roman" w:hAnsi="Times New Roman" w:cs="Times New Roman"/>
            <w:bCs/>
            <w:szCs w:val="21"/>
            <w:rPrChange w:id="445" w:author="王 浩仁" w:date="2021-06-08T09:04:00Z">
              <w:rPr>
                <w:rFonts w:ascii="Times New Roman" w:hAnsi="Times New Roman" w:cs="Times New Roman"/>
                <w:bCs/>
                <w:color w:val="494949"/>
                <w:szCs w:val="21"/>
              </w:rPr>
            </w:rPrChange>
          </w:rPr>
          <w:delText>7</w:delText>
        </w:r>
        <w:r w:rsidR="00890AD8" w:rsidRPr="00E849DC" w:rsidDel="00C6307E">
          <w:rPr>
            <w:rFonts w:ascii="Times New Roman" w:hAnsi="Times New Roman" w:cs="Times New Roman" w:hint="eastAsia"/>
            <w:bCs/>
            <w:szCs w:val="21"/>
            <w:rPrChange w:id="446" w:author="王 浩仁" w:date="2021-06-08T09:04:00Z">
              <w:rPr>
                <w:rFonts w:ascii="Times New Roman" w:hAnsi="Times New Roman" w:cs="Times New Roman" w:hint="eastAsia"/>
                <w:bCs/>
                <w:color w:val="494949"/>
                <w:szCs w:val="21"/>
              </w:rPr>
            </w:rPrChange>
          </w:rPr>
          <w:delText>个通过的测试用例执行，此外</w:delText>
        </w:r>
        <w:r w:rsidR="00890AD8" w:rsidRPr="00E849DC" w:rsidDel="00C6307E">
          <w:rPr>
            <w:rFonts w:ascii="Times New Roman" w:hAnsi="Times New Roman" w:cs="Times New Roman"/>
            <w:bCs/>
            <w:i/>
            <w:iCs/>
            <w:szCs w:val="21"/>
            <w:rPrChange w:id="447" w:author="王 浩仁" w:date="2021-06-08T09:04:00Z">
              <w:rPr>
                <w:rFonts w:ascii="Times New Roman" w:hAnsi="Times New Roman" w:cs="Times New Roman"/>
                <w:bCs/>
                <w:i/>
                <w:iCs/>
                <w:color w:val="494949"/>
                <w:szCs w:val="21"/>
              </w:rPr>
            </w:rPrChange>
          </w:rPr>
          <w:delText>n</w:delText>
        </w:r>
        <w:r w:rsidR="00890AD8" w:rsidRPr="00E849DC" w:rsidDel="00C6307E">
          <w:rPr>
            <w:rFonts w:ascii="Times New Roman" w:hAnsi="Times New Roman" w:cs="Times New Roman"/>
            <w:bCs/>
            <w:i/>
            <w:iCs/>
            <w:szCs w:val="21"/>
            <w:vertAlign w:val="subscript"/>
            <w:rPrChange w:id="448" w:author="王 浩仁" w:date="2021-06-08T09:04:00Z">
              <w:rPr>
                <w:rFonts w:ascii="Times New Roman" w:hAnsi="Times New Roman" w:cs="Times New Roman"/>
                <w:bCs/>
                <w:i/>
                <w:iCs/>
                <w:color w:val="494949"/>
                <w:szCs w:val="21"/>
                <w:vertAlign w:val="subscript"/>
              </w:rPr>
            </w:rPrChange>
          </w:rPr>
          <w:delText>if</w:delText>
        </w:r>
        <w:r w:rsidR="00890AD8" w:rsidRPr="00E849DC" w:rsidDel="00C6307E">
          <w:rPr>
            <w:rFonts w:ascii="Times New Roman" w:hAnsi="Times New Roman" w:cs="Times New Roman" w:hint="eastAsia"/>
            <w:bCs/>
            <w:szCs w:val="21"/>
            <w:rPrChange w:id="449" w:author="王 浩仁" w:date="2021-06-08T09:04:00Z">
              <w:rPr>
                <w:rFonts w:ascii="Times New Roman" w:hAnsi="Times New Roman" w:cs="Times New Roman" w:hint="eastAsia"/>
                <w:bCs/>
                <w:color w:val="494949"/>
                <w:szCs w:val="21"/>
              </w:rPr>
            </w:rPrChange>
          </w:rPr>
          <w:delText>值为</w:delText>
        </w:r>
        <w:r w:rsidR="00890AD8" w:rsidRPr="00E849DC" w:rsidDel="00C6307E">
          <w:rPr>
            <w:rFonts w:ascii="Times New Roman" w:hAnsi="Times New Roman" w:cs="Times New Roman"/>
            <w:bCs/>
            <w:szCs w:val="21"/>
            <w:rPrChange w:id="450" w:author="王 浩仁" w:date="2021-06-08T09:04:00Z">
              <w:rPr>
                <w:rFonts w:ascii="Times New Roman" w:hAnsi="Times New Roman" w:cs="Times New Roman"/>
                <w:bCs/>
                <w:color w:val="494949"/>
                <w:szCs w:val="21"/>
              </w:rPr>
            </w:rPrChange>
          </w:rPr>
          <w:delText>0</w:delText>
        </w:r>
        <w:r w:rsidR="00890AD8" w:rsidRPr="00E849DC" w:rsidDel="00C6307E">
          <w:rPr>
            <w:rFonts w:ascii="Times New Roman" w:hAnsi="Times New Roman" w:cs="Times New Roman" w:hint="eastAsia"/>
            <w:bCs/>
            <w:szCs w:val="21"/>
            <w:rPrChange w:id="451" w:author="王 浩仁" w:date="2021-06-08T09:04:00Z">
              <w:rPr>
                <w:rFonts w:ascii="Times New Roman" w:hAnsi="Times New Roman" w:cs="Times New Roman" w:hint="eastAsia"/>
                <w:bCs/>
                <w:color w:val="494949"/>
                <w:szCs w:val="21"/>
              </w:rPr>
            </w:rPrChange>
          </w:rPr>
          <w:delText>表示所有失败用例都通过了</w:delText>
        </w:r>
        <w:r w:rsidR="00890AD8" w:rsidRPr="00E849DC" w:rsidDel="00C6307E">
          <w:rPr>
            <w:rFonts w:ascii="Times New Roman" w:hAnsi="Times New Roman" w:cs="Times New Roman"/>
            <w:bCs/>
            <w:szCs w:val="21"/>
            <w:rPrChange w:id="452" w:author="王 浩仁" w:date="2021-06-08T09:04:00Z">
              <w:rPr>
                <w:rFonts w:ascii="Times New Roman" w:hAnsi="Times New Roman" w:cs="Times New Roman"/>
                <w:bCs/>
                <w:color w:val="494949"/>
                <w:szCs w:val="21"/>
              </w:rPr>
            </w:rPrChange>
          </w:rPr>
          <w:delText>si</w:delText>
        </w:r>
        <w:r w:rsidR="00890AD8" w:rsidRPr="00E849DC" w:rsidDel="00C6307E">
          <w:rPr>
            <w:rFonts w:ascii="Times New Roman" w:hAnsi="Times New Roman" w:cs="Times New Roman" w:hint="eastAsia"/>
            <w:bCs/>
            <w:szCs w:val="21"/>
            <w:rPrChange w:id="453" w:author="王 浩仁" w:date="2021-06-08T09:04:00Z">
              <w:rPr>
                <w:rFonts w:ascii="Times New Roman" w:hAnsi="Times New Roman" w:cs="Times New Roman" w:hint="eastAsia"/>
                <w:bCs/>
                <w:color w:val="494949"/>
                <w:szCs w:val="21"/>
              </w:rPr>
            </w:rPrChange>
          </w:rPr>
          <w:delText>语句。等式（</w:delText>
        </w:r>
        <w:r w:rsidR="00890AD8" w:rsidRPr="00E849DC" w:rsidDel="00C6307E">
          <w:rPr>
            <w:rFonts w:ascii="Times New Roman" w:hAnsi="Times New Roman" w:cs="Times New Roman"/>
            <w:bCs/>
            <w:szCs w:val="21"/>
            <w:rPrChange w:id="454" w:author="王 浩仁" w:date="2021-06-08T09:04:00Z">
              <w:rPr>
                <w:rFonts w:ascii="Times New Roman" w:hAnsi="Times New Roman" w:cs="Times New Roman"/>
                <w:bCs/>
                <w:color w:val="494949"/>
                <w:szCs w:val="21"/>
              </w:rPr>
            </w:rPrChange>
          </w:rPr>
          <w:delText>1</w:delText>
        </w:r>
        <w:r w:rsidR="00890AD8" w:rsidRPr="00E849DC" w:rsidDel="00C6307E">
          <w:rPr>
            <w:rFonts w:ascii="Times New Roman" w:hAnsi="Times New Roman" w:cs="Times New Roman" w:hint="eastAsia"/>
            <w:bCs/>
            <w:szCs w:val="21"/>
            <w:rPrChange w:id="455" w:author="王 浩仁" w:date="2021-06-08T09:04:00Z">
              <w:rPr>
                <w:rFonts w:ascii="Times New Roman" w:hAnsi="Times New Roman" w:cs="Times New Roman" w:hint="eastAsia"/>
                <w:bCs/>
                <w:color w:val="494949"/>
                <w:szCs w:val="21"/>
              </w:rPr>
            </w:rPrChange>
          </w:rPr>
          <w:delText>）表示</w:delText>
        </w:r>
        <w:r w:rsidR="00890AD8" w:rsidRPr="00E849DC" w:rsidDel="00C6307E">
          <w:rPr>
            <w:rFonts w:ascii="Times New Roman" w:hAnsi="Times New Roman" w:cs="Times New Roman"/>
            <w:bCs/>
            <w:szCs w:val="21"/>
            <w:rPrChange w:id="456" w:author="王 浩仁" w:date="2021-06-08T09:04:00Z">
              <w:rPr>
                <w:rFonts w:ascii="Times New Roman" w:hAnsi="Times New Roman" w:cs="Times New Roman"/>
                <w:bCs/>
                <w:color w:val="494949"/>
                <w:szCs w:val="21"/>
              </w:rPr>
            </w:rPrChange>
          </w:rPr>
          <w:delText>DStar</w:delText>
        </w:r>
        <w:r w:rsidR="00890AD8" w:rsidRPr="00E849DC" w:rsidDel="00C6307E">
          <w:rPr>
            <w:rFonts w:ascii="Times New Roman" w:hAnsi="Times New Roman" w:cs="Times New Roman" w:hint="eastAsia"/>
            <w:bCs/>
            <w:szCs w:val="21"/>
            <w:rPrChange w:id="457" w:author="王 浩仁" w:date="2021-06-08T09:04:00Z">
              <w:rPr>
                <w:rFonts w:ascii="Times New Roman" w:hAnsi="Times New Roman" w:cs="Times New Roman" w:hint="eastAsia"/>
                <w:bCs/>
                <w:color w:val="494949"/>
                <w:szCs w:val="21"/>
              </w:rPr>
            </w:rPrChange>
          </w:rPr>
          <w:delText>使用的可疑度计算公式，其中</w:delText>
        </w:r>
        <w:r w:rsidR="00890AD8" w:rsidRPr="00E849DC" w:rsidDel="00C6307E">
          <w:rPr>
            <w:rFonts w:ascii="Times New Roman" w:hAnsi="Times New Roman" w:cs="Times New Roman"/>
            <w:bCs/>
            <w:szCs w:val="21"/>
            <w:rPrChange w:id="458" w:author="王 浩仁" w:date="2021-06-08T09:04:00Z">
              <w:rPr>
                <w:rFonts w:ascii="Times New Roman" w:hAnsi="Times New Roman" w:cs="Times New Roman"/>
                <w:bCs/>
                <w:color w:val="494949"/>
                <w:szCs w:val="21"/>
              </w:rPr>
            </w:rPrChange>
          </w:rPr>
          <w:delText>DStar</w:delText>
        </w:r>
        <w:r w:rsidR="0073334A" w:rsidRPr="00E849DC" w:rsidDel="00C6307E">
          <w:rPr>
            <w:rFonts w:ascii="Times New Roman" w:hAnsi="Times New Roman" w:cs="Times New Roman"/>
            <w:bCs/>
            <w:szCs w:val="21"/>
            <w:rPrChange w:id="459"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bCs/>
            <w:szCs w:val="21"/>
            <w:rPrChange w:id="460" w:author="王 浩仁" w:date="2021-06-08T09:04:00Z">
              <w:rPr>
                <w:rFonts w:ascii="Times New Roman" w:hAnsi="Times New Roman" w:cs="Times New Roman"/>
                <w:bCs/>
                <w:color w:val="494949"/>
                <w:szCs w:val="21"/>
              </w:rPr>
            </w:rPrChange>
          </w:rPr>
          <w:delText>s</w:delText>
        </w:r>
        <w:r w:rsidR="00890AD8" w:rsidRPr="00E849DC" w:rsidDel="00C6307E">
          <w:rPr>
            <w:rFonts w:ascii="Times New Roman" w:hAnsi="Times New Roman" w:cs="Times New Roman"/>
            <w:bCs/>
            <w:szCs w:val="21"/>
            <w:vertAlign w:val="subscript"/>
            <w:rPrChange w:id="461" w:author="王 浩仁" w:date="2021-06-08T09:04:00Z">
              <w:rPr>
                <w:rFonts w:ascii="Times New Roman" w:hAnsi="Times New Roman" w:cs="Times New Roman"/>
                <w:bCs/>
                <w:color w:val="494949"/>
                <w:szCs w:val="21"/>
                <w:vertAlign w:val="subscript"/>
              </w:rPr>
            </w:rPrChange>
          </w:rPr>
          <w:delText>i</w:delText>
        </w:r>
        <w:r w:rsidR="0073334A" w:rsidRPr="00E849DC" w:rsidDel="00C6307E">
          <w:rPr>
            <w:rFonts w:ascii="Times New Roman" w:hAnsi="Times New Roman" w:cs="Times New Roman"/>
            <w:bCs/>
            <w:szCs w:val="21"/>
            <w:rPrChange w:id="462"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hint="eastAsia"/>
            <w:bCs/>
            <w:szCs w:val="21"/>
            <w:rPrChange w:id="463" w:author="王 浩仁" w:date="2021-06-08T09:04:00Z">
              <w:rPr>
                <w:rFonts w:ascii="Times New Roman" w:hAnsi="Times New Roman" w:cs="Times New Roman" w:hint="eastAsia"/>
                <w:bCs/>
                <w:color w:val="494949"/>
                <w:szCs w:val="21"/>
              </w:rPr>
            </w:rPrChange>
          </w:rPr>
          <w:delText>表示语句的可疑度值。</w:delText>
        </w:r>
        <w:r w:rsidR="00890AD8" w:rsidRPr="00E849DC" w:rsidDel="00C6307E">
          <w:rPr>
            <w:rFonts w:ascii="Times New Roman" w:hAnsi="Times New Roman" w:cs="Times New Roman"/>
            <w:bCs/>
            <w:szCs w:val="21"/>
            <w:rPrChange w:id="464" w:author="王 浩仁" w:date="2021-06-08T09:04:00Z">
              <w:rPr>
                <w:rFonts w:ascii="Times New Roman" w:hAnsi="Times New Roman" w:cs="Times New Roman"/>
                <w:bCs/>
                <w:color w:val="494949"/>
                <w:szCs w:val="21"/>
              </w:rPr>
            </w:rPrChange>
          </w:rPr>
          <w:delText>*</w:delText>
        </w:r>
        <w:r w:rsidR="00890AD8" w:rsidRPr="00E849DC" w:rsidDel="00C6307E">
          <w:rPr>
            <w:rFonts w:ascii="Times New Roman" w:hAnsi="Times New Roman" w:cs="Times New Roman" w:hint="eastAsia"/>
            <w:bCs/>
            <w:szCs w:val="21"/>
            <w:rPrChange w:id="465" w:author="王 浩仁" w:date="2021-06-08T09:04:00Z">
              <w:rPr>
                <w:rFonts w:ascii="Times New Roman" w:hAnsi="Times New Roman" w:cs="Times New Roman" w:hint="eastAsia"/>
                <w:bCs/>
                <w:color w:val="494949"/>
                <w:szCs w:val="21"/>
              </w:rPr>
            </w:rPrChange>
          </w:rPr>
          <w:delText>在等式（</w:delText>
        </w:r>
        <w:r w:rsidR="00890AD8" w:rsidRPr="00E849DC" w:rsidDel="00C6307E">
          <w:rPr>
            <w:rFonts w:ascii="Times New Roman" w:hAnsi="Times New Roman" w:cs="Times New Roman"/>
            <w:bCs/>
            <w:szCs w:val="21"/>
            <w:rPrChange w:id="466" w:author="王 浩仁" w:date="2021-06-08T09:04:00Z">
              <w:rPr>
                <w:rFonts w:ascii="Times New Roman" w:hAnsi="Times New Roman" w:cs="Times New Roman"/>
                <w:bCs/>
                <w:color w:val="494949"/>
                <w:szCs w:val="21"/>
              </w:rPr>
            </w:rPrChange>
          </w:rPr>
          <w:delText>1</w:delText>
        </w:r>
        <w:r w:rsidR="00890AD8" w:rsidRPr="00E849DC" w:rsidDel="00C6307E">
          <w:rPr>
            <w:rFonts w:ascii="Times New Roman" w:hAnsi="Times New Roman" w:cs="Times New Roman" w:hint="eastAsia"/>
            <w:bCs/>
            <w:szCs w:val="21"/>
            <w:rPrChange w:id="467" w:author="王 浩仁" w:date="2021-06-08T09:04:00Z">
              <w:rPr>
                <w:rFonts w:ascii="Times New Roman" w:hAnsi="Times New Roman" w:cs="Times New Roman" w:hint="eastAsia"/>
                <w:bCs/>
                <w:color w:val="494949"/>
                <w:szCs w:val="21"/>
              </w:rPr>
            </w:rPrChange>
          </w:rPr>
          <w:delText>）中表示一个变量，本文取值为</w:delText>
        </w:r>
        <w:r w:rsidR="00890AD8" w:rsidRPr="00E849DC" w:rsidDel="00C6307E">
          <w:rPr>
            <w:rFonts w:ascii="Times New Roman" w:hAnsi="Times New Roman" w:cs="Times New Roman"/>
            <w:bCs/>
            <w:szCs w:val="21"/>
            <w:rPrChange w:id="468" w:author="王 浩仁" w:date="2021-06-08T09:04:00Z">
              <w:rPr>
                <w:rFonts w:ascii="Times New Roman" w:hAnsi="Times New Roman" w:cs="Times New Roman"/>
                <w:bCs/>
                <w:color w:val="494949"/>
                <w:szCs w:val="21"/>
              </w:rPr>
            </w:rPrChange>
          </w:rPr>
          <w:delText>2</w:delText>
        </w:r>
        <w:r w:rsidR="00890AD8" w:rsidRPr="00E849DC" w:rsidDel="00C6307E">
          <w:rPr>
            <w:rFonts w:ascii="Times New Roman" w:hAnsi="Times New Roman" w:cs="Times New Roman" w:hint="eastAsia"/>
            <w:bCs/>
            <w:szCs w:val="21"/>
            <w:rPrChange w:id="469" w:author="王 浩仁" w:date="2021-06-08T09:04:00Z">
              <w:rPr>
                <w:rFonts w:ascii="Times New Roman" w:hAnsi="Times New Roman" w:cs="Times New Roman" w:hint="eastAsia"/>
                <w:bCs/>
                <w:color w:val="494949"/>
                <w:szCs w:val="21"/>
              </w:rPr>
            </w:rPrChange>
          </w:rPr>
          <w:delText>。根据计算出的可疑度值，我们可以将每条语句进行排序。其中，一些语句的可疑度值可能是同等的。尤其是当错误的测试用例调用同一</w:delText>
        </w:r>
        <w:r w:rsidR="003B5CAF" w:rsidRPr="00E849DC" w:rsidDel="00C6307E">
          <w:rPr>
            <w:rFonts w:ascii="Times New Roman" w:hAnsi="Times New Roman" w:cs="Times New Roman" w:hint="eastAsia"/>
            <w:bCs/>
            <w:szCs w:val="21"/>
            <w:rPrChange w:id="470" w:author="王 浩仁" w:date="2021-06-08T09:04:00Z">
              <w:rPr>
                <w:rFonts w:ascii="Times New Roman" w:hAnsi="Times New Roman" w:cs="Times New Roman" w:hint="eastAsia"/>
                <w:bCs/>
                <w:color w:val="494949"/>
                <w:szCs w:val="21"/>
              </w:rPr>
            </w:rPrChange>
          </w:rPr>
          <w:delText>函数时，该函数中的所有语句总是被一同执行，所以导致函数中的语句可疑度值相等。</w:delText>
        </w:r>
      </w:del>
    </w:p>
    <w:p w14:paraId="138EF916" w14:textId="5722BF52" w:rsidR="00FF28D5" w:rsidDel="00C6307E" w:rsidRDefault="005C6E4E" w:rsidP="0001599A">
      <w:pPr>
        <w:pStyle w:val="ql-long-65221147"/>
        <w:spacing w:before="0" w:beforeAutospacing="0" w:after="0" w:afterAutospacing="0"/>
        <w:ind w:firstLineChars="200" w:firstLine="480"/>
        <w:jc w:val="both"/>
        <w:rPr>
          <w:del w:id="471" w:author="王 浩仁" w:date="2021-06-09T09:20:00Z"/>
          <w:rFonts w:ascii="Times New Roman" w:hAnsi="Times New Roman" w:cs="Times New Roman"/>
          <w:bCs/>
          <w:sz w:val="21"/>
          <w:szCs w:val="21"/>
        </w:rPr>
      </w:pPr>
      <m:oMathPara>
        <m:oMath>
          <m:r>
            <w:del w:id="472" w:author="王 浩仁" w:date="2021-06-09T09:20:00Z">
              <w:rPr>
                <w:rFonts w:ascii="Cambria Math" w:hAnsi="Cambria Math" w:cs="Times New Roman"/>
                <w:szCs w:val="21"/>
              </w:rPr>
              <m:t>DStar</m:t>
            </w:del>
          </m:r>
          <m:d>
            <m:dPr>
              <m:ctrlPr>
                <w:del w:id="473" w:author="王 浩仁" w:date="2021-06-09T09:20:00Z">
                  <w:rPr>
                    <w:rFonts w:ascii="Cambria Math" w:hAnsi="Cambria Math" w:cs="Times New Roman"/>
                    <w:bCs/>
                    <w:i/>
                    <w:sz w:val="21"/>
                    <w:szCs w:val="21"/>
                  </w:rPr>
                </w:del>
              </m:ctrlPr>
            </m:dPr>
            <m:e>
              <m:sSub>
                <m:sSubPr>
                  <m:ctrlPr>
                    <w:del w:id="474" w:author="王 浩仁" w:date="2021-06-09T09:20:00Z">
                      <w:rPr>
                        <w:rFonts w:ascii="Cambria Math" w:hAnsi="Cambria Math" w:cs="Times New Roman"/>
                        <w:bCs/>
                        <w:i/>
                        <w:sz w:val="21"/>
                        <w:szCs w:val="21"/>
                      </w:rPr>
                    </w:del>
                  </m:ctrlPr>
                </m:sSubPr>
                <m:e>
                  <m:r>
                    <w:del w:id="475" w:author="王 浩仁" w:date="2021-06-09T09:20:00Z">
                      <w:rPr>
                        <w:rFonts w:ascii="Cambria Math" w:hAnsi="Cambria Math" w:cs="Times New Roman"/>
                        <w:szCs w:val="21"/>
                      </w:rPr>
                      <m:t>s</m:t>
                    </w:del>
                  </m:r>
                </m:e>
                <m:sub>
                  <m:r>
                    <w:del w:id="476" w:author="王 浩仁" w:date="2021-06-09T09:20:00Z">
                      <w:rPr>
                        <w:rFonts w:ascii="Cambria Math" w:hAnsi="Cambria Math" w:cs="Times New Roman"/>
                        <w:szCs w:val="21"/>
                      </w:rPr>
                      <m:t>i</m:t>
                    </w:del>
                  </m:r>
                </m:sub>
              </m:sSub>
            </m:e>
          </m:d>
          <m:r>
            <w:del w:id="477" w:author="王 浩仁" w:date="2021-06-09T09:20:00Z">
              <w:rPr>
                <w:rFonts w:ascii="Cambria Math" w:hAnsi="Cambria Math" w:cs="Times New Roman"/>
                <w:szCs w:val="21"/>
              </w:rPr>
              <m:t>=</m:t>
            </w:del>
          </m:r>
          <m:f>
            <m:fPr>
              <m:ctrlPr>
                <w:del w:id="478" w:author="王 浩仁" w:date="2021-06-09T09:20:00Z">
                  <w:rPr>
                    <w:rFonts w:ascii="Cambria Math" w:hAnsi="Cambria Math" w:cs="Times New Roman"/>
                    <w:bCs/>
                    <w:i/>
                    <w:sz w:val="21"/>
                    <w:szCs w:val="21"/>
                  </w:rPr>
                </w:del>
              </m:ctrlPr>
            </m:fPr>
            <m:num>
              <m:sSubSup>
                <m:sSubSupPr>
                  <m:ctrlPr>
                    <w:del w:id="479" w:author="王 浩仁" w:date="2021-06-09T09:20:00Z">
                      <w:rPr>
                        <w:rFonts w:ascii="Cambria Math" w:hAnsi="Cambria Math" w:cs="Times New Roman"/>
                        <w:bCs/>
                        <w:i/>
                        <w:sz w:val="21"/>
                        <w:szCs w:val="21"/>
                      </w:rPr>
                    </w:del>
                  </m:ctrlPr>
                </m:sSubSupPr>
                <m:e>
                  <m:r>
                    <w:del w:id="480" w:author="王 浩仁" w:date="2021-06-09T09:20:00Z">
                      <w:rPr>
                        <w:rFonts w:ascii="Cambria Math" w:hAnsi="Cambria Math" w:cs="Times New Roman"/>
                        <w:szCs w:val="21"/>
                      </w:rPr>
                      <m:t>e</m:t>
                    </w:del>
                  </m:r>
                </m:e>
                <m:sub>
                  <m:r>
                    <w:del w:id="481" w:author="王 浩仁" w:date="2021-06-09T09:20:00Z">
                      <w:rPr>
                        <w:rFonts w:ascii="Cambria Math" w:hAnsi="Cambria Math" w:cs="Times New Roman"/>
                        <w:szCs w:val="21"/>
                      </w:rPr>
                      <m:t>i,f</m:t>
                    </w:del>
                  </m:r>
                </m:sub>
                <m:sup>
                  <m:r>
                    <w:del w:id="482" w:author="王 浩仁" w:date="2021-06-09T09:20:00Z">
                      <w:rPr>
                        <w:rFonts w:ascii="Cambria Math" w:hAnsi="Cambria Math" w:cs="Times New Roman"/>
                        <w:szCs w:val="21"/>
                      </w:rPr>
                      <m:t>*</m:t>
                    </w:del>
                  </m:r>
                </m:sup>
              </m:sSubSup>
            </m:num>
            <m:den>
              <m:sSub>
                <m:sSubPr>
                  <m:ctrlPr>
                    <w:del w:id="483" w:author="王 浩仁" w:date="2021-06-09T09:20:00Z">
                      <w:rPr>
                        <w:rFonts w:ascii="Cambria Math" w:hAnsi="Cambria Math" w:cs="Times New Roman"/>
                        <w:bCs/>
                        <w:i/>
                        <w:sz w:val="21"/>
                        <w:szCs w:val="21"/>
                      </w:rPr>
                    </w:del>
                  </m:ctrlPr>
                </m:sSubPr>
                <m:e>
                  <m:r>
                    <w:del w:id="484" w:author="王 浩仁" w:date="2021-06-09T09:20:00Z">
                      <w:rPr>
                        <w:rFonts w:ascii="Cambria Math" w:hAnsi="Cambria Math" w:cs="Times New Roman"/>
                        <w:szCs w:val="21"/>
                      </w:rPr>
                      <m:t>e</m:t>
                    </w:del>
                  </m:r>
                </m:e>
                <m:sub>
                  <m:r>
                    <w:del w:id="485" w:author="王 浩仁" w:date="2021-06-09T09:20:00Z">
                      <w:rPr>
                        <w:rFonts w:ascii="Cambria Math" w:hAnsi="Cambria Math" w:cs="Times New Roman"/>
                        <w:szCs w:val="21"/>
                      </w:rPr>
                      <m:t>i,p</m:t>
                    </w:del>
                  </m:r>
                </m:sub>
              </m:sSub>
              <m:r>
                <w:del w:id="486" w:author="王 浩仁" w:date="2021-06-09T09:20:00Z">
                  <w:rPr>
                    <w:rFonts w:ascii="Cambria Math" w:hAnsi="Cambria Math" w:cs="Times New Roman"/>
                    <w:szCs w:val="21"/>
                  </w:rPr>
                  <m:t>+</m:t>
                </w:del>
              </m:r>
              <m:sSub>
                <m:sSubPr>
                  <m:ctrlPr>
                    <w:del w:id="487" w:author="王 浩仁" w:date="2021-06-09T09:20:00Z">
                      <w:rPr>
                        <w:rFonts w:ascii="Cambria Math" w:hAnsi="Cambria Math" w:cs="Times New Roman"/>
                        <w:bCs/>
                        <w:i/>
                        <w:sz w:val="21"/>
                        <w:szCs w:val="21"/>
                      </w:rPr>
                    </w:del>
                  </m:ctrlPr>
                </m:sSubPr>
                <m:e>
                  <m:r>
                    <w:del w:id="488" w:author="王 浩仁" w:date="2021-06-09T09:20:00Z">
                      <w:rPr>
                        <w:rFonts w:ascii="Cambria Math" w:hAnsi="Cambria Math" w:cs="Times New Roman"/>
                        <w:szCs w:val="21"/>
                      </w:rPr>
                      <m:t>n</m:t>
                    </w:del>
                  </m:r>
                </m:e>
                <m:sub>
                  <m:r>
                    <w:del w:id="489" w:author="王 浩仁" w:date="2021-06-09T09:20:00Z">
                      <w:rPr>
                        <w:rFonts w:ascii="Cambria Math" w:hAnsi="Cambria Math" w:cs="Times New Roman"/>
                        <w:szCs w:val="21"/>
                      </w:rPr>
                      <m:t>i,f</m:t>
                    </w:del>
                  </m:r>
                </m:sub>
              </m:sSub>
            </m:den>
          </m:f>
          <m:r>
            <w:del w:id="490" w:author="王 浩仁" w:date="2021-06-09T09:20:00Z">
              <w:rPr>
                <w:rFonts w:ascii="Cambria Math" w:hAnsi="Cambria Math" w:cs="Times New Roman"/>
                <w:szCs w:val="21"/>
              </w:rPr>
              <m:t>,</m:t>
            </w:del>
          </m:r>
          <m:d>
            <m:dPr>
              <m:ctrlPr>
                <w:del w:id="491" w:author="王 浩仁" w:date="2021-06-09T09:20:00Z">
                  <w:rPr>
                    <w:rFonts w:ascii="Cambria Math" w:hAnsi="Cambria Math" w:cs="Times New Roman"/>
                    <w:bCs/>
                    <w:i/>
                    <w:sz w:val="21"/>
                    <w:szCs w:val="21"/>
                  </w:rPr>
                </w:del>
              </m:ctrlPr>
            </m:dPr>
            <m:e>
              <m:r>
                <w:del w:id="492" w:author="王 浩仁" w:date="2021-06-09T09:20:00Z">
                  <w:rPr>
                    <w:rFonts w:ascii="Cambria Math" w:hAnsi="Cambria Math" w:cs="Times New Roman"/>
                    <w:szCs w:val="21"/>
                  </w:rPr>
                  <m:t>x=2, 2.5, 3,…</m:t>
                </w:del>
              </m:r>
            </m:e>
          </m:d>
        </m:oMath>
      </m:oMathPara>
    </w:p>
    <w:p w14:paraId="1FC148B7" w14:textId="7FE20662" w:rsidR="00FF28D5" w:rsidRPr="00E849DC" w:rsidDel="00C6307E" w:rsidRDefault="00FF28D5" w:rsidP="00365071">
      <w:pPr>
        <w:pStyle w:val="ql-long-65221147"/>
        <w:spacing w:before="0" w:beforeAutospacing="0" w:after="0" w:afterAutospacing="0"/>
        <w:jc w:val="center"/>
        <w:rPr>
          <w:del w:id="493" w:author="王 浩仁" w:date="2021-06-09T09:20:00Z"/>
          <w:bCs/>
          <w:sz w:val="21"/>
          <w:szCs w:val="21"/>
          <w:rPrChange w:id="494" w:author="王 浩仁" w:date="2021-06-08T09:04:00Z">
            <w:rPr>
              <w:del w:id="495" w:author="王 浩仁" w:date="2021-06-09T09:20:00Z"/>
              <w:bCs/>
              <w:color w:val="494949"/>
              <w:sz w:val="21"/>
              <w:szCs w:val="21"/>
            </w:rPr>
          </w:rPrChange>
        </w:rPr>
      </w:pPr>
      <w:del w:id="496" w:author="王 浩仁" w:date="2021-06-09T09:20:00Z">
        <w:r w:rsidRPr="00E849DC" w:rsidDel="00C6307E">
          <w:rPr>
            <w:rFonts w:hint="eastAsia"/>
            <w:bCs/>
            <w:szCs w:val="21"/>
            <w:rPrChange w:id="497" w:author="王 浩仁" w:date="2021-06-08T09:04:00Z">
              <w:rPr>
                <w:rFonts w:hint="eastAsia"/>
                <w:bCs/>
                <w:color w:val="494949"/>
                <w:szCs w:val="21"/>
              </w:rPr>
            </w:rPrChange>
          </w:rPr>
          <w:delText>图</w:delText>
        </w:r>
        <w:r w:rsidRPr="00E849DC" w:rsidDel="00C6307E">
          <w:rPr>
            <w:bCs/>
            <w:szCs w:val="21"/>
            <w:rPrChange w:id="498" w:author="王 浩仁" w:date="2021-06-08T09:04:00Z">
              <w:rPr>
                <w:bCs/>
                <w:color w:val="494949"/>
                <w:szCs w:val="21"/>
              </w:rPr>
            </w:rPrChange>
          </w:rPr>
          <w:delText xml:space="preserve"> 2</w:delText>
        </w:r>
        <w:r w:rsidR="0073334A" w:rsidRPr="00E849DC" w:rsidDel="00C6307E">
          <w:rPr>
            <w:bCs/>
            <w:szCs w:val="21"/>
            <w:rPrChange w:id="499" w:author="王 浩仁" w:date="2021-06-08T09:04:00Z">
              <w:rPr>
                <w:bCs/>
                <w:color w:val="494949"/>
                <w:szCs w:val="21"/>
              </w:rPr>
            </w:rPrChange>
          </w:rPr>
          <w:delText xml:space="preserve"> </w:delText>
        </w:r>
        <w:r w:rsidR="0073334A" w:rsidRPr="00E849DC" w:rsidDel="00C6307E">
          <w:rPr>
            <w:rFonts w:ascii="Arial" w:hAnsi="Arial" w:cs="Arial" w:hint="eastAsia"/>
            <w:spacing w:val="15"/>
            <w:sz w:val="21"/>
            <w:szCs w:val="21"/>
          </w:rPr>
          <w:delText>包含每个测试用例的覆盖率和执行结果的示例程序</w:delText>
        </w:r>
      </w:del>
    </w:p>
    <w:p w14:paraId="56029860" w14:textId="180E4A55" w:rsidR="00FF28D5" w:rsidRPr="00E849DC" w:rsidRDefault="00806178" w:rsidP="00FF28D5">
      <w:pPr>
        <w:pStyle w:val="ql-long-65221147"/>
        <w:spacing w:before="0" w:beforeAutospacing="0" w:after="0" w:afterAutospacing="0"/>
        <w:rPr>
          <w:rFonts w:ascii="Times New Roman" w:hAnsi="Times New Roman" w:cs="Times New Roman"/>
          <w:b/>
          <w:rPrChange w:id="500" w:author="王 浩仁" w:date="2021-06-08T09:04:00Z">
            <w:rPr>
              <w:rFonts w:ascii="Times New Roman" w:hAnsi="Times New Roman" w:cs="Times New Roman"/>
              <w:b/>
              <w:color w:val="494949"/>
            </w:rPr>
          </w:rPrChange>
        </w:rPr>
      </w:pPr>
      <w:r w:rsidRPr="00E849DC">
        <w:rPr>
          <w:b/>
          <w:rPrChange w:id="501" w:author="王 浩仁" w:date="2021-06-08T09:04:00Z">
            <w:rPr>
              <w:b/>
              <w:color w:val="494949"/>
            </w:rPr>
          </w:rPrChange>
        </w:rPr>
        <w:t>2.2</w:t>
      </w:r>
      <w:r w:rsidRPr="00E849DC">
        <w:rPr>
          <w:rFonts w:ascii="Times New Roman" w:hAnsi="Times New Roman" w:cs="Times New Roman" w:hint="eastAsia"/>
          <w:b/>
          <w:rPrChange w:id="502" w:author="王 浩仁" w:date="2021-06-08T09:04:00Z">
            <w:rPr>
              <w:rFonts w:ascii="Times New Roman" w:hAnsi="Times New Roman" w:cs="Times New Roman" w:hint="eastAsia"/>
              <w:b/>
              <w:color w:val="494949"/>
            </w:rPr>
          </w:rPrChange>
        </w:rPr>
        <w:t>基于变异的软件缺陷定位（</w:t>
      </w:r>
      <w:r w:rsidRPr="00837BAD">
        <w:rPr>
          <w:rFonts w:ascii="Times New Roman" w:hAnsi="Times New Roman" w:cs="Times New Roman"/>
          <w:bCs/>
          <w:rPrChange w:id="503" w:author="王 浩仁" w:date="2021-06-10T15:25:00Z">
            <w:rPr>
              <w:rFonts w:ascii="Times New Roman" w:hAnsi="Times New Roman" w:cs="Times New Roman"/>
              <w:b/>
              <w:color w:val="494949"/>
            </w:rPr>
          </w:rPrChange>
        </w:rPr>
        <w:t>MBFL</w:t>
      </w:r>
      <w:r w:rsidRPr="00E849DC">
        <w:rPr>
          <w:rFonts w:ascii="Times New Roman" w:hAnsi="Times New Roman" w:cs="Times New Roman" w:hint="eastAsia"/>
          <w:b/>
          <w:rPrChange w:id="504" w:author="王 浩仁" w:date="2021-06-08T09:04:00Z">
            <w:rPr>
              <w:rFonts w:ascii="Times New Roman" w:hAnsi="Times New Roman" w:cs="Times New Roman" w:hint="eastAsia"/>
              <w:b/>
              <w:color w:val="494949"/>
            </w:rPr>
          </w:rPrChange>
        </w:rPr>
        <w:t>）</w:t>
      </w:r>
    </w:p>
    <w:p w14:paraId="4F432956" w14:textId="3FAAACA7" w:rsidR="004008D6" w:rsidRPr="000C3217" w:rsidRDefault="00806178">
      <w:pPr>
        <w:pStyle w:val="ql-long-65221147"/>
        <w:spacing w:before="0" w:beforeAutospacing="0" w:after="0" w:afterAutospacing="0"/>
        <w:ind w:firstLineChars="200" w:firstLine="420"/>
        <w:jc w:val="both"/>
        <w:rPr>
          <w:rFonts w:ascii="Times New Roman" w:hAnsi="Times New Roman" w:cs="Times New Roman"/>
          <w:bCs/>
          <w:sz w:val="21"/>
          <w:szCs w:val="21"/>
        </w:rPr>
        <w:pPrChange w:id="505" w:author="王 浩仁" w:date="2021-06-14T19:28:00Z">
          <w:pPr>
            <w:pStyle w:val="ql-long-65221147"/>
            <w:jc w:val="both"/>
          </w:pPr>
        </w:pPrChange>
      </w:pPr>
      <w:r w:rsidRPr="000C3217">
        <w:rPr>
          <w:rFonts w:ascii="Times New Roman" w:hAnsi="Times New Roman" w:cs="Times New Roman"/>
          <w:bCs/>
          <w:sz w:val="21"/>
          <w:szCs w:val="21"/>
        </w:rPr>
        <w:t>MBFL</w:t>
      </w:r>
      <w:r w:rsidR="00CD3D0A" w:rsidRPr="000C3217">
        <w:rPr>
          <w:rFonts w:ascii="Times New Roman" w:hAnsi="Times New Roman" w:cs="Times New Roman" w:hint="eastAsia"/>
          <w:bCs/>
          <w:sz w:val="21"/>
          <w:szCs w:val="21"/>
        </w:rPr>
        <w:t>是</w:t>
      </w:r>
      <w:r w:rsidR="006A2622" w:rsidRPr="000C3217">
        <w:rPr>
          <w:rFonts w:ascii="Times New Roman" w:hAnsi="Times New Roman" w:cs="Times New Roman" w:hint="eastAsia"/>
          <w:bCs/>
          <w:sz w:val="21"/>
          <w:szCs w:val="21"/>
        </w:rPr>
        <w:t>基于变异的缺陷定位技术</w:t>
      </w:r>
      <w:r w:rsidR="00815D8E">
        <w:rPr>
          <w:rFonts w:ascii="Times New Roman" w:hAnsi="Times New Roman" w:cs="Times New Roman" w:hint="eastAsia"/>
          <w:bCs/>
          <w:sz w:val="21"/>
          <w:szCs w:val="21"/>
        </w:rPr>
        <w:t>。</w:t>
      </w:r>
      <w:r w:rsidR="00C23FDE">
        <w:rPr>
          <w:rFonts w:ascii="Times New Roman" w:hAnsi="Times New Roman" w:cs="Times New Roman" w:hint="eastAsia"/>
          <w:bCs/>
          <w:sz w:val="21"/>
          <w:szCs w:val="21"/>
        </w:rPr>
        <w:t>这里的</w:t>
      </w:r>
      <w:r w:rsidR="00C23FDE" w:rsidRPr="000C3217">
        <w:rPr>
          <w:rFonts w:ascii="Times New Roman" w:hAnsi="Times New Roman" w:cs="Times New Roman"/>
          <w:bCs/>
          <w:sz w:val="21"/>
          <w:szCs w:val="21"/>
        </w:rPr>
        <w:t>变异是一种基于错误注入的软件</w:t>
      </w:r>
      <w:r w:rsidR="00C23FDE" w:rsidRPr="000C3217">
        <w:rPr>
          <w:rFonts w:ascii="Times New Roman" w:hAnsi="Times New Roman" w:cs="Times New Roman" w:hint="eastAsia"/>
          <w:bCs/>
          <w:sz w:val="21"/>
          <w:szCs w:val="21"/>
        </w:rPr>
        <w:t>缺陷定位</w:t>
      </w:r>
      <w:r w:rsidR="00C23FDE" w:rsidRPr="000C3217">
        <w:rPr>
          <w:rFonts w:ascii="Times New Roman" w:hAnsi="Times New Roman" w:cs="Times New Roman"/>
          <w:bCs/>
          <w:sz w:val="21"/>
          <w:szCs w:val="21"/>
        </w:rPr>
        <w:t>方法，将一个程序采用某种规则对程序中的一处或多处进行改变，得到一个</w:t>
      </w:r>
      <w:r w:rsidR="00C23FDE" w:rsidRPr="000C3217">
        <w:rPr>
          <w:rFonts w:ascii="Times New Roman" w:hAnsi="Times New Roman" w:cs="Times New Roman" w:hint="eastAsia"/>
          <w:bCs/>
          <w:sz w:val="21"/>
          <w:szCs w:val="21"/>
        </w:rPr>
        <w:t>修改后的</w:t>
      </w:r>
      <w:r w:rsidR="00C23FDE" w:rsidRPr="000C3217">
        <w:rPr>
          <w:rFonts w:ascii="Times New Roman" w:hAnsi="Times New Roman" w:cs="Times New Roman"/>
          <w:bCs/>
          <w:sz w:val="21"/>
          <w:szCs w:val="21"/>
        </w:rPr>
        <w:t>可执行的程序副</w:t>
      </w:r>
      <w:r w:rsidR="00C23FDE" w:rsidRPr="000C3217">
        <w:rPr>
          <w:rFonts w:ascii="Times New Roman" w:hAnsi="Times New Roman" w:cs="Times New Roman" w:hint="eastAsia"/>
          <w:bCs/>
          <w:sz w:val="21"/>
          <w:szCs w:val="21"/>
        </w:rPr>
        <w:t>本</w:t>
      </w:r>
      <w:r w:rsidR="00E547E4" w:rsidRPr="000C3217">
        <w:rPr>
          <w:rFonts w:ascii="Times New Roman" w:hAnsi="Times New Roman" w:cs="Times New Roman"/>
          <w:bCs/>
          <w:sz w:val="21"/>
          <w:szCs w:val="21"/>
        </w:rPr>
        <w:t>。</w:t>
      </w:r>
      <w:r w:rsidR="00C23FDE" w:rsidRPr="000C3217">
        <w:rPr>
          <w:rFonts w:ascii="Times New Roman" w:hAnsi="Times New Roman" w:cs="Times New Roman" w:hint="eastAsia"/>
          <w:bCs/>
          <w:sz w:val="21"/>
          <w:szCs w:val="21"/>
        </w:rPr>
        <w:t>其中使用的规则称为变异算子，得到的程序称为</w:t>
      </w:r>
      <w:commentRangeStart w:id="506"/>
      <w:r w:rsidR="00C23FDE" w:rsidRPr="000C3217">
        <w:rPr>
          <w:rFonts w:ascii="Times New Roman" w:hAnsi="Times New Roman" w:cs="Times New Roman" w:hint="eastAsia"/>
          <w:bCs/>
          <w:sz w:val="21"/>
          <w:szCs w:val="21"/>
        </w:rPr>
        <w:t>变异体</w:t>
      </w:r>
      <w:commentRangeEnd w:id="506"/>
      <w:r w:rsidR="00431D39">
        <w:rPr>
          <w:rStyle w:val="a4"/>
          <w:rFonts w:asciiTheme="minorHAnsi" w:eastAsiaTheme="minorEastAsia" w:hAnsiTheme="minorHAnsi" w:cstheme="minorBidi"/>
          <w:kern w:val="2"/>
        </w:rPr>
        <w:commentReference w:id="506"/>
      </w:r>
      <w:r w:rsidR="00C23FDE" w:rsidRPr="000C3217">
        <w:rPr>
          <w:rFonts w:ascii="Times New Roman" w:hAnsi="Times New Roman" w:cs="Times New Roman" w:hint="eastAsia"/>
          <w:bCs/>
          <w:sz w:val="21"/>
          <w:szCs w:val="21"/>
        </w:rPr>
        <w:t>。</w:t>
      </w:r>
      <w:r w:rsidR="00815D8E">
        <w:rPr>
          <w:rFonts w:ascii="Times New Roman" w:hAnsi="Times New Roman" w:cs="Times New Roman" w:hint="eastAsia"/>
          <w:bCs/>
          <w:sz w:val="21"/>
          <w:szCs w:val="21"/>
        </w:rPr>
        <w:t>具体来讲，</w:t>
      </w:r>
      <w:r w:rsidR="00815D8E">
        <w:rPr>
          <w:rFonts w:ascii="Times New Roman" w:hAnsi="Times New Roman" w:cs="Times New Roman" w:hint="eastAsia"/>
          <w:bCs/>
          <w:sz w:val="21"/>
          <w:szCs w:val="21"/>
        </w:rPr>
        <w:t>M</w:t>
      </w:r>
      <w:r w:rsidR="00815D8E">
        <w:rPr>
          <w:rFonts w:ascii="Times New Roman" w:hAnsi="Times New Roman" w:cs="Times New Roman"/>
          <w:bCs/>
          <w:sz w:val="21"/>
          <w:szCs w:val="21"/>
        </w:rPr>
        <w:t>BFL</w:t>
      </w:r>
      <w:r w:rsidR="006C4B94">
        <w:rPr>
          <w:rFonts w:ascii="Times New Roman" w:hAnsi="Times New Roman" w:cs="Times New Roman" w:hint="eastAsia"/>
          <w:bCs/>
          <w:sz w:val="21"/>
          <w:szCs w:val="21"/>
        </w:rPr>
        <w:t>可以通过变异程序中的缺陷来修复程序，其关注的是当变异一个有缺陷的语句会对程序带来什么影响</w:t>
      </w:r>
      <w:r w:rsidR="00815D8E">
        <w:rPr>
          <w:rFonts w:ascii="Times New Roman" w:hAnsi="Times New Roman" w:cs="Times New Roman" w:hint="eastAsia"/>
          <w:bCs/>
          <w:sz w:val="21"/>
          <w:szCs w:val="21"/>
        </w:rPr>
        <w:t>。首先，</w:t>
      </w:r>
      <w:r w:rsidR="004008D6">
        <w:rPr>
          <w:rFonts w:ascii="Times New Roman" w:hAnsi="Times New Roman" w:cs="Times New Roman"/>
          <w:bCs/>
          <w:sz w:val="21"/>
          <w:szCs w:val="21"/>
        </w:rPr>
        <w:t>MBFL</w:t>
      </w:r>
      <w:r w:rsidR="004008D6">
        <w:rPr>
          <w:rFonts w:ascii="Times New Roman" w:hAnsi="Times New Roman" w:cs="Times New Roman" w:hint="eastAsia"/>
          <w:bCs/>
          <w:sz w:val="21"/>
          <w:szCs w:val="21"/>
        </w:rPr>
        <w:t>会</w:t>
      </w:r>
      <w:r w:rsidR="00815D8E">
        <w:rPr>
          <w:rFonts w:ascii="Times New Roman" w:hAnsi="Times New Roman" w:cs="Times New Roman" w:hint="eastAsia"/>
          <w:bCs/>
          <w:sz w:val="21"/>
          <w:szCs w:val="21"/>
        </w:rPr>
        <w:t>产生多个</w:t>
      </w:r>
      <w:r w:rsidRPr="000C3217">
        <w:rPr>
          <w:rFonts w:ascii="Times New Roman" w:hAnsi="Times New Roman" w:cs="Times New Roman" w:hint="eastAsia"/>
          <w:bCs/>
          <w:sz w:val="21"/>
          <w:szCs w:val="21"/>
        </w:rPr>
        <w:t>突变</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，通过用变异</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去替换或修改程序</w:t>
      </w:r>
      <w:r w:rsidR="00E547E4">
        <w:rPr>
          <w:rFonts w:ascii="Times New Roman" w:hAnsi="Times New Roman" w:cs="Times New Roman" w:hint="eastAsia"/>
          <w:bCs/>
          <w:sz w:val="21"/>
          <w:szCs w:val="21"/>
        </w:rPr>
        <w:t>中</w:t>
      </w:r>
      <w:r w:rsidR="00815D8E">
        <w:rPr>
          <w:rFonts w:ascii="Times New Roman" w:hAnsi="Times New Roman" w:cs="Times New Roman" w:hint="eastAsia"/>
          <w:bCs/>
          <w:sz w:val="21"/>
          <w:szCs w:val="21"/>
        </w:rPr>
        <w:t>的语句，突变</w:t>
      </w:r>
      <w:r w:rsidR="00E547E4">
        <w:rPr>
          <w:rFonts w:ascii="Times New Roman" w:hAnsi="Times New Roman" w:cs="Times New Roman" w:hint="eastAsia"/>
          <w:bCs/>
          <w:sz w:val="21"/>
          <w:szCs w:val="21"/>
        </w:rPr>
        <w:t>算子</w:t>
      </w:r>
      <w:r w:rsidR="00815D8E">
        <w:rPr>
          <w:rFonts w:ascii="Times New Roman" w:hAnsi="Times New Roman" w:cs="Times New Roman" w:hint="eastAsia"/>
          <w:bCs/>
          <w:sz w:val="21"/>
          <w:szCs w:val="21"/>
        </w:rPr>
        <w:t>可以是语句，操作，变量，常量等。然后，</w:t>
      </w:r>
      <w:r w:rsidR="00E547E4">
        <w:rPr>
          <w:rFonts w:ascii="Times New Roman" w:hAnsi="Times New Roman" w:cs="Times New Roman" w:hint="eastAsia"/>
          <w:bCs/>
          <w:sz w:val="21"/>
          <w:szCs w:val="21"/>
        </w:rPr>
        <w:t>将</w:t>
      </w:r>
      <w:r w:rsidR="00815D8E">
        <w:rPr>
          <w:rFonts w:ascii="Times New Roman" w:hAnsi="Times New Roman" w:cs="Times New Roman" w:hint="eastAsia"/>
          <w:bCs/>
          <w:sz w:val="21"/>
          <w:szCs w:val="21"/>
        </w:rPr>
        <w:t>突变后的</w:t>
      </w:r>
      <w:r w:rsidR="00E547E4">
        <w:rPr>
          <w:rFonts w:ascii="Times New Roman" w:hAnsi="Times New Roman" w:cs="Times New Roman" w:hint="eastAsia"/>
          <w:bCs/>
          <w:sz w:val="21"/>
          <w:szCs w:val="21"/>
        </w:rPr>
        <w:t>变异体（程序）</w:t>
      </w:r>
      <w:r w:rsidR="00815D8E">
        <w:rPr>
          <w:rFonts w:ascii="Times New Roman" w:hAnsi="Times New Roman" w:cs="Times New Roman" w:hint="eastAsia"/>
          <w:bCs/>
          <w:sz w:val="21"/>
          <w:szCs w:val="21"/>
        </w:rPr>
        <w:t>使用测试用例执行</w:t>
      </w:r>
      <w:r w:rsidR="00C23FDE">
        <w:rPr>
          <w:rFonts w:ascii="Times New Roman" w:hAnsi="Times New Roman" w:cs="Times New Roman" w:hint="eastAsia"/>
          <w:bCs/>
          <w:sz w:val="21"/>
          <w:szCs w:val="21"/>
        </w:rPr>
        <w:t>，收集变异体覆盖信息，</w:t>
      </w:r>
      <w:r w:rsidR="00363947">
        <w:rPr>
          <w:rFonts w:ascii="Times New Roman" w:hAnsi="Times New Roman" w:cs="Times New Roman" w:hint="eastAsia"/>
          <w:bCs/>
          <w:sz w:val="21"/>
          <w:szCs w:val="21"/>
        </w:rPr>
        <w:t>最后计算变异体的可疑度，一般选择可疑度最大的变异体作为对应语句的可疑度值</w:t>
      </w:r>
      <w:r w:rsidR="00815D8E">
        <w:rPr>
          <w:rFonts w:ascii="Times New Roman" w:hAnsi="Times New Roman" w:cs="Times New Roman" w:hint="eastAsia"/>
          <w:bCs/>
          <w:sz w:val="21"/>
          <w:szCs w:val="21"/>
        </w:rPr>
        <w:t>。通常来说，</w:t>
      </w:r>
      <w:r w:rsidRPr="000C3217">
        <w:rPr>
          <w:rFonts w:ascii="Times New Roman" w:hAnsi="Times New Roman" w:cs="Times New Roman" w:hint="eastAsia"/>
          <w:bCs/>
          <w:sz w:val="21"/>
          <w:szCs w:val="21"/>
        </w:rPr>
        <w:t>如果一个</w:t>
      </w:r>
      <w:r w:rsidR="006C4B94">
        <w:rPr>
          <w:rFonts w:ascii="Times New Roman" w:hAnsi="Times New Roman" w:cs="Times New Roman" w:hint="eastAsia"/>
          <w:bCs/>
          <w:sz w:val="21"/>
          <w:szCs w:val="21"/>
        </w:rPr>
        <w:t>正确的</w:t>
      </w:r>
      <w:r w:rsidR="006E613F" w:rsidRPr="000C3217">
        <w:rPr>
          <w:rFonts w:ascii="Times New Roman" w:hAnsi="Times New Roman" w:cs="Times New Roman" w:hint="eastAsia"/>
          <w:bCs/>
          <w:sz w:val="21"/>
          <w:szCs w:val="21"/>
        </w:rPr>
        <w:t>语句</w:t>
      </w:r>
      <w:r w:rsidR="006C4B94">
        <w:rPr>
          <w:rFonts w:ascii="Times New Roman" w:hAnsi="Times New Roman" w:cs="Times New Roman" w:hint="eastAsia"/>
          <w:bCs/>
          <w:sz w:val="21"/>
          <w:szCs w:val="21"/>
        </w:rPr>
        <w:t>被变异</w:t>
      </w:r>
      <w:r w:rsidR="004008D6">
        <w:rPr>
          <w:rFonts w:ascii="Times New Roman" w:hAnsi="Times New Roman" w:cs="Times New Roman" w:hint="eastAsia"/>
          <w:bCs/>
          <w:sz w:val="21"/>
          <w:szCs w:val="21"/>
        </w:rPr>
        <w:t>，那么程序执行通过的测试用例会减少。相比之下，变异有缺陷的语句，会比变异正确的语句通过更多的测试用例。</w:t>
      </w:r>
    </w:p>
    <w:p w14:paraId="276B7C03" w14:textId="2C5C5C28" w:rsidR="003B5CAF" w:rsidRPr="000C3217" w:rsidRDefault="004008D6">
      <w:pPr>
        <w:pStyle w:val="ql-long-65221147"/>
        <w:spacing w:before="0" w:beforeAutospacing="0" w:after="0" w:afterAutospacing="0"/>
        <w:ind w:firstLineChars="200" w:firstLine="420"/>
        <w:jc w:val="both"/>
        <w:rPr>
          <w:rFonts w:ascii="Times New Roman" w:hAnsi="Times New Roman" w:cs="Times New Roman"/>
          <w:spacing w:val="15"/>
          <w:sz w:val="21"/>
          <w:szCs w:val="21"/>
        </w:rPr>
        <w:pPrChange w:id="507" w:author="王 浩仁" w:date="2021-06-14T19:28:00Z">
          <w:pPr>
            <w:pStyle w:val="ql-long-65221147"/>
            <w:jc w:val="both"/>
          </w:pPr>
        </w:pPrChange>
      </w:pPr>
      <w:r w:rsidRPr="001A69FC">
        <w:rPr>
          <w:rFonts w:ascii="Times New Roman" w:hAnsi="Times New Roman" w:cs="Times New Roman"/>
          <w:bCs/>
          <w:sz w:val="21"/>
          <w:szCs w:val="21"/>
        </w:rPr>
        <w:t>MBFL</w:t>
      </w:r>
      <w:r w:rsidRPr="001A69FC">
        <w:rPr>
          <w:rFonts w:ascii="Times New Roman" w:hAnsi="Times New Roman" w:cs="Times New Roman"/>
          <w:bCs/>
          <w:sz w:val="21"/>
          <w:szCs w:val="21"/>
        </w:rPr>
        <w:t>是近几年出现的新兴缺陷定位方法</w:t>
      </w:r>
      <w:r w:rsidR="00806178" w:rsidRPr="001A69FC">
        <w:rPr>
          <w:rFonts w:ascii="Times New Roman" w:hAnsi="Times New Roman" w:cs="Times New Roman"/>
          <w:bCs/>
          <w:sz w:val="21"/>
          <w:szCs w:val="21"/>
        </w:rPr>
        <w:t>，</w:t>
      </w:r>
      <w:r w:rsidR="006418DB" w:rsidRPr="001A69FC">
        <w:rPr>
          <w:rFonts w:ascii="Times New Roman" w:hAnsi="Times New Roman" w:cs="Times New Roman"/>
          <w:bCs/>
          <w:sz w:val="21"/>
          <w:szCs w:val="21"/>
        </w:rPr>
        <w:t>其中被提出的经典方法有</w:t>
      </w:r>
      <w:r w:rsidR="007D27A9" w:rsidRPr="001A69FC">
        <w:rPr>
          <w:rFonts w:ascii="Times New Roman" w:hAnsi="Times New Roman" w:cs="Times New Roman"/>
          <w:bCs/>
          <w:sz w:val="21"/>
          <w:szCs w:val="21"/>
        </w:rPr>
        <w:t>：</w:t>
      </w:r>
      <w:r w:rsidR="002268EF" w:rsidRPr="001A69FC">
        <w:rPr>
          <w:rFonts w:ascii="Times New Roman" w:hAnsi="Times New Roman" w:cs="Times New Roman"/>
          <w:bCs/>
          <w:sz w:val="21"/>
          <w:szCs w:val="21"/>
        </w:rPr>
        <w:t>由文</w:t>
      </w:r>
      <w:r w:rsidR="00F02677" w:rsidRPr="001A69FC">
        <w:rPr>
          <w:rFonts w:ascii="Times New Roman" w:hAnsi="Times New Roman" w:cs="Times New Roman"/>
          <w:spacing w:val="15"/>
          <w:sz w:val="21"/>
          <w:szCs w:val="21"/>
        </w:rPr>
        <w:t>章</w:t>
      </w:r>
      <w:r w:rsidR="00F02677"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提出</w:t>
      </w:r>
      <w:r w:rsidR="002268EF" w:rsidRPr="001A69FC">
        <w:rPr>
          <w:rFonts w:ascii="Times New Roman" w:hAnsi="Times New Roman" w:cs="Times New Roman"/>
          <w:spacing w:val="15"/>
          <w:sz w:val="21"/>
          <w:szCs w:val="21"/>
        </w:rPr>
        <w:t>的</w:t>
      </w:r>
      <w:r w:rsidR="00F02677" w:rsidRPr="001A69FC">
        <w:rPr>
          <w:rFonts w:ascii="Times New Roman" w:hAnsi="Times New Roman" w:cs="Times New Roman"/>
          <w:spacing w:val="15"/>
          <w:sz w:val="21"/>
          <w:szCs w:val="21"/>
        </w:rPr>
        <w:t>一种</w:t>
      </w:r>
      <w:r w:rsidR="00F02677" w:rsidRPr="001A69FC">
        <w:rPr>
          <w:rFonts w:ascii="Times New Roman" w:hAnsi="Times New Roman" w:cs="Times New Roman"/>
          <w:spacing w:val="15"/>
          <w:sz w:val="21"/>
          <w:szCs w:val="21"/>
        </w:rPr>
        <w:t>MBFL</w:t>
      </w:r>
      <w:r w:rsidR="00F02677" w:rsidRPr="001A69FC">
        <w:rPr>
          <w:rFonts w:ascii="Times New Roman" w:hAnsi="Times New Roman" w:cs="Times New Roman"/>
          <w:spacing w:val="15"/>
          <w:sz w:val="21"/>
          <w:szCs w:val="21"/>
        </w:rPr>
        <w:t>技术</w:t>
      </w:r>
      <w:r w:rsidR="006418DB" w:rsidRPr="001A69FC">
        <w:rPr>
          <w:rFonts w:ascii="Times New Roman" w:hAnsi="Times New Roman" w:cs="Times New Roman"/>
          <w:spacing w:val="15"/>
          <w:sz w:val="21"/>
          <w:szCs w:val="21"/>
        </w:rPr>
        <w:t>MUSE</w:t>
      </w:r>
      <w:commentRangeStart w:id="508"/>
      <w:r w:rsidR="006418DB" w:rsidRPr="001A69FC">
        <w:rPr>
          <w:rFonts w:ascii="Times New Roman" w:hAnsi="Times New Roman" w:cs="Times New Roman"/>
          <w:spacing w:val="15"/>
          <w:sz w:val="21"/>
          <w:szCs w:val="21"/>
        </w:rPr>
        <w:t>和</w:t>
      </w:r>
      <w:commentRangeEnd w:id="508"/>
      <w:r w:rsidR="00B569C8" w:rsidRPr="001A69FC">
        <w:rPr>
          <w:rStyle w:val="a4"/>
          <w:rFonts w:ascii="Times New Roman" w:hAnsi="Times New Roman" w:cs="Times New Roman"/>
          <w:kern w:val="2"/>
        </w:rPr>
        <w:commentReference w:id="508"/>
      </w:r>
      <w:r w:rsidR="00F02677" w:rsidRPr="001A69FC">
        <w:rPr>
          <w:rFonts w:ascii="Times New Roman" w:hAnsi="Times New Roman" w:cs="Times New Roman"/>
          <w:spacing w:val="15"/>
          <w:sz w:val="21"/>
          <w:szCs w:val="21"/>
        </w:rPr>
        <w:t>文章</w:t>
      </w:r>
      <w:r w:rsidR="00F02677"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提出的</w:t>
      </w:r>
      <w:commentRangeStart w:id="509"/>
      <w:proofErr w:type="spellStart"/>
      <w:r w:rsidR="006418DB" w:rsidRPr="001A69FC">
        <w:rPr>
          <w:rFonts w:ascii="Times New Roman" w:hAnsi="Times New Roman" w:cs="Times New Roman"/>
          <w:spacing w:val="15"/>
          <w:sz w:val="21"/>
          <w:szCs w:val="21"/>
        </w:rPr>
        <w:t>Metallaxis</w:t>
      </w:r>
      <w:commentRangeEnd w:id="509"/>
      <w:proofErr w:type="spellEnd"/>
      <w:r w:rsidR="00B569C8" w:rsidRPr="001A69FC">
        <w:rPr>
          <w:rStyle w:val="a4"/>
          <w:rFonts w:ascii="Times New Roman" w:hAnsi="Times New Roman" w:cs="Times New Roman"/>
          <w:kern w:val="2"/>
        </w:rPr>
        <w:commentReference w:id="509"/>
      </w:r>
      <w:r w:rsidR="006418DB" w:rsidRPr="001A69FC">
        <w:rPr>
          <w:rFonts w:ascii="Times New Roman" w:hAnsi="Times New Roman" w:cs="Times New Roman"/>
          <w:spacing w:val="15"/>
          <w:sz w:val="21"/>
          <w:szCs w:val="21"/>
        </w:rPr>
        <w:t>，</w:t>
      </w:r>
      <w:commentRangeStart w:id="510"/>
      <w:commentRangeStart w:id="511"/>
      <w:r w:rsidR="002268EF" w:rsidRPr="001A69FC">
        <w:rPr>
          <w:rFonts w:ascii="Times New Roman" w:hAnsi="Times New Roman" w:cs="Times New Roman"/>
          <w:spacing w:val="15"/>
          <w:sz w:val="21"/>
          <w:szCs w:val="21"/>
        </w:rPr>
        <w:t>MUSE</w:t>
      </w:r>
      <w:commentRangeEnd w:id="510"/>
      <w:r w:rsidR="002268EF" w:rsidRPr="001A69FC">
        <w:rPr>
          <w:rStyle w:val="a4"/>
          <w:rFonts w:ascii="Times New Roman" w:hAnsi="Times New Roman" w:cs="Times New Roman"/>
          <w:kern w:val="2"/>
        </w:rPr>
        <w:commentReference w:id="510"/>
      </w:r>
      <w:r w:rsidR="002268EF" w:rsidRPr="001A69FC">
        <w:rPr>
          <w:rFonts w:ascii="Times New Roman" w:hAnsi="Times New Roman" w:cs="Times New Roman"/>
          <w:spacing w:val="15"/>
          <w:sz w:val="21"/>
          <w:szCs w:val="21"/>
        </w:rPr>
        <w:t>和</w:t>
      </w:r>
      <w:proofErr w:type="spellStart"/>
      <w:r w:rsidR="002268EF" w:rsidRPr="001A69FC">
        <w:rPr>
          <w:rFonts w:ascii="Times New Roman" w:hAnsi="Times New Roman" w:cs="Times New Roman"/>
          <w:spacing w:val="15"/>
          <w:sz w:val="21"/>
          <w:szCs w:val="21"/>
        </w:rPr>
        <w:t>Metallaxis</w:t>
      </w:r>
      <w:commentRangeStart w:id="512"/>
      <w:proofErr w:type="spellEnd"/>
      <w:r w:rsidR="002268EF" w:rsidRPr="001A69FC">
        <w:rPr>
          <w:rFonts w:ascii="Times New Roman" w:hAnsi="Times New Roman" w:cs="Times New Roman"/>
          <w:spacing w:val="15"/>
          <w:sz w:val="21"/>
          <w:szCs w:val="21"/>
        </w:rPr>
        <w:t>中</w:t>
      </w:r>
      <w:commentRangeEnd w:id="512"/>
      <w:r w:rsidR="002268EF" w:rsidRPr="001A69FC">
        <w:rPr>
          <w:rStyle w:val="a4"/>
          <w:rFonts w:ascii="Times New Roman" w:eastAsiaTheme="minorEastAsia" w:hAnsi="Times New Roman" w:cs="Times New Roman"/>
          <w:kern w:val="2"/>
        </w:rPr>
        <w:commentReference w:id="512"/>
      </w:r>
      <w:r w:rsidR="002268EF" w:rsidRPr="001A69FC">
        <w:rPr>
          <w:rFonts w:ascii="Times New Roman" w:hAnsi="Times New Roman" w:cs="Times New Roman"/>
          <w:spacing w:val="15"/>
          <w:sz w:val="21"/>
          <w:szCs w:val="21"/>
        </w:rPr>
        <w:t>被</w:t>
      </w:r>
      <w:r w:rsidR="00037562" w:rsidRPr="000C3217">
        <w:rPr>
          <w:rFonts w:ascii="Times New Roman" w:hAnsi="Times New Roman" w:cs="Times New Roman"/>
          <w:color w:val="FF0000"/>
          <w:spacing w:val="15"/>
          <w:szCs w:val="21"/>
          <w:highlight w:val="yellow"/>
        </w:rPr>
        <w:lastRenderedPageBreak/>
        <w:t>kill</w:t>
      </w:r>
      <w:r w:rsidR="002268EF" w:rsidRPr="001A69FC">
        <w:rPr>
          <w:rFonts w:ascii="Times New Roman" w:hAnsi="Times New Roman" w:cs="Times New Roman"/>
          <w:spacing w:val="15"/>
          <w:sz w:val="21"/>
          <w:szCs w:val="21"/>
        </w:rPr>
        <w:t>的定义是不一样的。</w:t>
      </w:r>
      <w:r w:rsidR="00705176" w:rsidRPr="001A69FC">
        <w:rPr>
          <w:rFonts w:ascii="Times New Roman" w:hAnsi="Times New Roman" w:cs="Times New Roman"/>
          <w:spacing w:val="15"/>
          <w:sz w:val="21"/>
          <w:szCs w:val="21"/>
        </w:rPr>
        <w:t>在</w:t>
      </w:r>
      <w:r w:rsidR="00705176" w:rsidRPr="001A69FC">
        <w:rPr>
          <w:rFonts w:ascii="Times New Roman" w:hAnsi="Times New Roman" w:cs="Times New Roman"/>
          <w:spacing w:val="15"/>
          <w:sz w:val="21"/>
          <w:szCs w:val="21"/>
        </w:rPr>
        <w:t>MUSE</w:t>
      </w:r>
      <w:r w:rsidR="00705176" w:rsidRPr="001A69FC">
        <w:rPr>
          <w:rFonts w:ascii="Times New Roman" w:hAnsi="Times New Roman" w:cs="Times New Roman"/>
          <w:spacing w:val="15"/>
          <w:sz w:val="21"/>
          <w:szCs w:val="21"/>
        </w:rPr>
        <w:t>中，失败的测试用例必须</w:t>
      </w:r>
      <w:r w:rsidR="002268EF" w:rsidRPr="001A69FC">
        <w:rPr>
          <w:rFonts w:ascii="Times New Roman" w:hAnsi="Times New Roman" w:cs="Times New Roman"/>
          <w:spacing w:val="15"/>
          <w:sz w:val="21"/>
          <w:szCs w:val="21"/>
        </w:rPr>
        <w:t>变为</w:t>
      </w:r>
      <w:r w:rsidR="00705176" w:rsidRPr="001A69FC">
        <w:rPr>
          <w:rFonts w:ascii="Times New Roman" w:hAnsi="Times New Roman" w:cs="Times New Roman"/>
          <w:spacing w:val="15"/>
          <w:sz w:val="21"/>
          <w:szCs w:val="21"/>
        </w:rPr>
        <w:t>通过才能算作一个突变体。在</w:t>
      </w:r>
      <w:proofErr w:type="spellStart"/>
      <w:r w:rsidR="00705176" w:rsidRPr="001A69FC">
        <w:rPr>
          <w:rFonts w:ascii="Times New Roman" w:hAnsi="Times New Roman" w:cs="Times New Roman"/>
          <w:spacing w:val="15"/>
          <w:sz w:val="21"/>
          <w:szCs w:val="21"/>
        </w:rPr>
        <w:t>Metallaxis</w:t>
      </w:r>
      <w:proofErr w:type="spellEnd"/>
      <w:r w:rsidR="00705176" w:rsidRPr="001A69FC">
        <w:rPr>
          <w:rFonts w:ascii="Times New Roman" w:hAnsi="Times New Roman" w:cs="Times New Roman"/>
          <w:spacing w:val="15"/>
          <w:sz w:val="21"/>
          <w:szCs w:val="21"/>
        </w:rPr>
        <w:t>中，一个失败的测试用例只需要生成一个不同的输出</w:t>
      </w:r>
      <w:r w:rsidR="00705176" w:rsidRPr="001A69FC">
        <w:rPr>
          <w:rFonts w:ascii="Times New Roman" w:hAnsi="Times New Roman" w:cs="Times New Roman"/>
          <w:spacing w:val="15"/>
          <w:sz w:val="21"/>
          <w:szCs w:val="21"/>
        </w:rPr>
        <w:t>(</w:t>
      </w:r>
      <w:r w:rsidR="00705176" w:rsidRPr="001A69FC">
        <w:rPr>
          <w:rFonts w:ascii="Times New Roman" w:hAnsi="Times New Roman" w:cs="Times New Roman"/>
          <w:spacing w:val="15"/>
          <w:sz w:val="21"/>
          <w:szCs w:val="21"/>
        </w:rPr>
        <w:t>可能仍然失败</w:t>
      </w:r>
      <w:r w:rsidR="00705176" w:rsidRPr="001A69FC">
        <w:rPr>
          <w:rFonts w:ascii="Times New Roman" w:hAnsi="Times New Roman" w:cs="Times New Roman"/>
          <w:spacing w:val="15"/>
          <w:sz w:val="21"/>
          <w:szCs w:val="21"/>
        </w:rPr>
        <w:t>)</w:t>
      </w:r>
      <w:r w:rsidR="00705176" w:rsidRPr="001A69FC">
        <w:rPr>
          <w:rFonts w:ascii="Times New Roman" w:hAnsi="Times New Roman" w:cs="Times New Roman"/>
          <w:spacing w:val="15"/>
          <w:sz w:val="21"/>
          <w:szCs w:val="21"/>
        </w:rPr>
        <w:t>就可以算</w:t>
      </w:r>
      <w:r w:rsidR="00037562" w:rsidRPr="001A69FC">
        <w:rPr>
          <w:rFonts w:ascii="Times New Roman" w:hAnsi="Times New Roman" w:cs="Times New Roman"/>
          <w:spacing w:val="15"/>
          <w:sz w:val="21"/>
          <w:szCs w:val="21"/>
        </w:rPr>
        <w:t>作为</w:t>
      </w:r>
      <w:r w:rsidR="00705176" w:rsidRPr="001A69FC">
        <w:rPr>
          <w:rFonts w:ascii="Times New Roman" w:hAnsi="Times New Roman" w:cs="Times New Roman"/>
          <w:spacing w:val="15"/>
          <w:sz w:val="21"/>
          <w:szCs w:val="21"/>
        </w:rPr>
        <w:t>一个突变体</w:t>
      </w:r>
      <w:commentRangeEnd w:id="511"/>
      <w:r w:rsidR="00FB61BA" w:rsidRPr="001A69FC">
        <w:rPr>
          <w:rStyle w:val="a4"/>
          <w:rFonts w:ascii="Times New Roman" w:eastAsiaTheme="minorEastAsia" w:hAnsi="Times New Roman" w:cs="Times New Roman"/>
          <w:kern w:val="2"/>
        </w:rPr>
        <w:commentReference w:id="511"/>
      </w:r>
      <w:r w:rsidR="00705176"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而经过研究表明，</w:t>
      </w:r>
      <w:r w:rsidR="00F02677" w:rsidRPr="001A69FC">
        <w:rPr>
          <w:rFonts w:ascii="Times New Roman" w:hAnsi="Times New Roman" w:cs="Times New Roman"/>
          <w:spacing w:val="15"/>
          <w:sz w:val="21"/>
          <w:szCs w:val="21"/>
        </w:rPr>
        <w:t>MUSE</w:t>
      </w:r>
      <w:r w:rsidR="00F02677" w:rsidRPr="001A69FC">
        <w:rPr>
          <w:rFonts w:ascii="Times New Roman" w:hAnsi="Times New Roman" w:cs="Times New Roman"/>
          <w:spacing w:val="15"/>
          <w:sz w:val="21"/>
          <w:szCs w:val="21"/>
        </w:rPr>
        <w:t>和</w:t>
      </w:r>
      <w:proofErr w:type="spellStart"/>
      <w:r w:rsidR="00F02677" w:rsidRPr="001A69FC">
        <w:rPr>
          <w:rFonts w:ascii="Times New Roman" w:hAnsi="Times New Roman" w:cs="Times New Roman"/>
          <w:spacing w:val="15"/>
          <w:sz w:val="21"/>
          <w:szCs w:val="21"/>
        </w:rPr>
        <w:t>Metallaxis</w:t>
      </w:r>
      <w:proofErr w:type="spellEnd"/>
      <w:r w:rsidR="006418DB" w:rsidRPr="001A69FC">
        <w:rPr>
          <w:rFonts w:ascii="Times New Roman" w:hAnsi="Times New Roman" w:cs="Times New Roman"/>
          <w:spacing w:val="15"/>
          <w:sz w:val="21"/>
          <w:szCs w:val="21"/>
        </w:rPr>
        <w:t>这两个方法是性能最好的</w:t>
      </w:r>
      <w:commentRangeStart w:id="513"/>
      <w:r w:rsidR="006418DB" w:rsidRPr="001A69FC">
        <w:rPr>
          <w:rFonts w:ascii="Times New Roman" w:hAnsi="Times New Roman" w:cs="Times New Roman"/>
          <w:spacing w:val="15"/>
          <w:sz w:val="21"/>
          <w:szCs w:val="21"/>
        </w:rPr>
        <w:t>两种</w:t>
      </w:r>
      <w:r w:rsidR="006418DB" w:rsidRPr="001A69FC">
        <w:rPr>
          <w:rFonts w:ascii="Times New Roman" w:hAnsi="Times New Roman" w:cs="Times New Roman"/>
          <w:spacing w:val="15"/>
          <w:sz w:val="21"/>
          <w:szCs w:val="21"/>
        </w:rPr>
        <w:t>MBFL</w:t>
      </w:r>
      <w:r w:rsidR="006418DB" w:rsidRPr="001A69FC">
        <w:rPr>
          <w:rFonts w:ascii="Times New Roman" w:hAnsi="Times New Roman" w:cs="Times New Roman"/>
          <w:spacing w:val="15"/>
          <w:sz w:val="21"/>
          <w:szCs w:val="21"/>
        </w:rPr>
        <w:t>技术</w:t>
      </w:r>
      <w:r w:rsidR="006418DB" w:rsidRPr="001A69FC">
        <w:rPr>
          <w:rFonts w:ascii="Times New Roman" w:hAnsi="Times New Roman" w:cs="Times New Roman"/>
          <w:spacing w:val="15"/>
          <w:sz w:val="21"/>
          <w:szCs w:val="21"/>
        </w:rPr>
        <w:t>[</w:t>
      </w:r>
      <w:commentRangeEnd w:id="513"/>
      <w:r w:rsidR="00766E0A" w:rsidRPr="001A69FC">
        <w:rPr>
          <w:rStyle w:val="a4"/>
          <w:rFonts w:ascii="Times New Roman" w:eastAsiaTheme="minorEastAsia" w:hAnsi="Times New Roman" w:cs="Times New Roman"/>
          <w:kern w:val="2"/>
        </w:rPr>
        <w:commentReference w:id="513"/>
      </w:r>
      <w:r w:rsidR="006418DB" w:rsidRPr="001A69FC">
        <w:rPr>
          <w:rFonts w:ascii="Times New Roman" w:hAnsi="Times New Roman" w:cs="Times New Roman"/>
          <w:spacing w:val="15"/>
          <w:sz w:val="21"/>
          <w:szCs w:val="21"/>
        </w:rPr>
        <w:t>]</w:t>
      </w:r>
      <w:r w:rsidR="00F02677" w:rsidRPr="001A69FC">
        <w:rPr>
          <w:rFonts w:ascii="Times New Roman" w:hAnsi="Times New Roman" w:cs="Times New Roman"/>
          <w:spacing w:val="15"/>
          <w:sz w:val="21"/>
          <w:szCs w:val="21"/>
        </w:rPr>
        <w:t>，能够有效的</w:t>
      </w:r>
      <w:r w:rsidR="00F02677" w:rsidRPr="001A69FC">
        <w:rPr>
          <w:rFonts w:ascii="Times New Roman" w:hAnsi="Times New Roman" w:cs="Times New Roman"/>
          <w:sz w:val="21"/>
          <w:szCs w:val="21"/>
        </w:rPr>
        <w:t>提高软件缺陷的定位效率，从而达到减小缺陷定位的成本的目标。</w:t>
      </w:r>
    </w:p>
    <w:p w14:paraId="683B9897" w14:textId="059202F6" w:rsidR="009E57F5" w:rsidRDefault="00806178" w:rsidP="009E57F5">
      <w:pPr>
        <w:pStyle w:val="ql-long-65221147"/>
        <w:spacing w:before="0" w:beforeAutospacing="0" w:after="0" w:afterAutospacing="0"/>
        <w:rPr>
          <w:ins w:id="514" w:author="王 浩仁" w:date="2021-06-08T15:44:00Z"/>
          <w:b/>
        </w:rPr>
      </w:pPr>
      <w:r w:rsidRPr="006418DB">
        <w:rPr>
          <w:b/>
          <w:sz w:val="28"/>
          <w:szCs w:val="28"/>
          <w:rPrChange w:id="515" w:author="王 浩仁" w:date="2021-06-09T15:22:00Z">
            <w:rPr>
              <w:b/>
              <w:color w:val="494949"/>
            </w:rPr>
          </w:rPrChange>
        </w:rPr>
        <w:t>2.3</w:t>
      </w:r>
      <w:ins w:id="516" w:author="王 浩仁" w:date="2021-06-08T15:43:00Z">
        <w:r w:rsidR="009E57F5" w:rsidRPr="006418DB">
          <w:rPr>
            <w:rFonts w:hint="eastAsia"/>
            <w:b/>
            <w:sz w:val="28"/>
            <w:szCs w:val="28"/>
            <w:rPrChange w:id="517" w:author="王 浩仁" w:date="2021-06-09T15:22:00Z">
              <w:rPr>
                <w:rFonts w:hint="eastAsia"/>
                <w:b/>
              </w:rPr>
            </w:rPrChange>
          </w:rPr>
          <w:t>其他缺陷</w:t>
        </w:r>
      </w:ins>
      <w:ins w:id="518" w:author="王 浩仁" w:date="2021-06-09T17:47:00Z">
        <w:r w:rsidR="00F02677">
          <w:rPr>
            <w:rFonts w:hint="eastAsia"/>
            <w:b/>
            <w:sz w:val="28"/>
            <w:szCs w:val="28"/>
          </w:rPr>
          <w:t>定位</w:t>
        </w:r>
      </w:ins>
      <w:ins w:id="519" w:author="王 浩仁" w:date="2021-06-08T15:43:00Z">
        <w:r w:rsidR="009E57F5" w:rsidRPr="006418DB">
          <w:rPr>
            <w:rFonts w:hint="eastAsia"/>
            <w:b/>
            <w:sz w:val="28"/>
            <w:szCs w:val="28"/>
            <w:rPrChange w:id="520" w:author="王 浩仁" w:date="2021-06-09T15:22:00Z">
              <w:rPr>
                <w:rFonts w:hint="eastAsia"/>
                <w:b/>
              </w:rPr>
            </w:rPrChange>
          </w:rPr>
          <w:t>方法</w:t>
        </w:r>
      </w:ins>
    </w:p>
    <w:p w14:paraId="4C8C8B7B" w14:textId="19190147" w:rsidR="00C6307E" w:rsidRPr="006418DB" w:rsidRDefault="001C1567">
      <w:pPr>
        <w:pStyle w:val="ql-long-65221147"/>
        <w:spacing w:before="0" w:beforeAutospacing="0" w:after="0" w:afterAutospacing="0"/>
        <w:ind w:firstLineChars="200" w:firstLine="420"/>
        <w:jc w:val="both"/>
        <w:rPr>
          <w:ins w:id="521" w:author="王 浩仁" w:date="2021-06-09T09:12:00Z"/>
          <w:rFonts w:ascii="Times New Roman" w:hAnsi="Times New Roman" w:cs="Times New Roman"/>
          <w:bCs/>
          <w:sz w:val="21"/>
          <w:szCs w:val="21"/>
        </w:rPr>
        <w:pPrChange w:id="522" w:author="王 浩仁" w:date="2021-06-14T21:41:00Z">
          <w:pPr>
            <w:pStyle w:val="ql-long-65221147"/>
            <w:spacing w:before="0" w:beforeAutospacing="0" w:after="0" w:afterAutospacing="0"/>
            <w:jc w:val="both"/>
          </w:pPr>
        </w:pPrChange>
      </w:pPr>
      <w:r>
        <w:rPr>
          <w:rFonts w:ascii="Times New Roman" w:hAnsi="Times New Roman" w:cs="Times New Roman" w:hint="eastAsia"/>
          <w:sz w:val="21"/>
          <w:szCs w:val="21"/>
        </w:rPr>
        <w:t>目前</w:t>
      </w:r>
      <w:r w:rsidR="00F02677">
        <w:rPr>
          <w:rFonts w:ascii="Times New Roman" w:hAnsi="Times New Roman" w:cs="Times New Roman" w:hint="eastAsia"/>
          <w:sz w:val="21"/>
          <w:szCs w:val="21"/>
        </w:rPr>
        <w:t>还有其他的缺陷定位方法，例如</w:t>
      </w:r>
      <w:r w:rsidR="007445A6" w:rsidRPr="006418DB">
        <w:rPr>
          <w:rFonts w:ascii="Times New Roman" w:hAnsi="Times New Roman" w:cs="Times New Roman"/>
          <w:sz w:val="21"/>
          <w:szCs w:val="21"/>
        </w:rPr>
        <w:t>基于程序切片的缺陷定位方法</w:t>
      </w:r>
      <w:commentRangeStart w:id="523"/>
      <w:r w:rsidR="007445A6" w:rsidRPr="006418DB">
        <w:rPr>
          <w:rFonts w:ascii="Times New Roman" w:hAnsi="Times New Roman" w:cs="Times New Roman"/>
          <w:sz w:val="21"/>
          <w:szCs w:val="21"/>
        </w:rPr>
        <w:t>[]</w:t>
      </w:r>
      <w:commentRangeEnd w:id="523"/>
      <w:r w:rsidR="00766E0A">
        <w:rPr>
          <w:rStyle w:val="a4"/>
          <w:rFonts w:asciiTheme="minorHAnsi" w:eastAsiaTheme="minorEastAsia" w:hAnsiTheme="minorHAnsi" w:cstheme="minorBidi"/>
          <w:kern w:val="2"/>
        </w:rPr>
        <w:commentReference w:id="523"/>
      </w:r>
      <w:r w:rsidR="007445A6" w:rsidRPr="006418DB">
        <w:rPr>
          <w:rFonts w:ascii="Times New Roman" w:hAnsi="Times New Roman" w:cs="Times New Roman"/>
          <w:sz w:val="21"/>
          <w:szCs w:val="21"/>
        </w:rPr>
        <w:t>，在定位工作过程中，分析程序的输出变量以及执行路径，将输出语句或者与变量有所关联的语句做程序切片，从而达到缩小程序代码规模的效果。早在</w:t>
      </w:r>
      <w:r w:rsidR="007445A6" w:rsidRPr="006418DB">
        <w:rPr>
          <w:rFonts w:ascii="Times New Roman" w:hAnsi="Times New Roman" w:cs="Times New Roman"/>
          <w:sz w:val="21"/>
          <w:szCs w:val="21"/>
        </w:rPr>
        <w:t>1984</w:t>
      </w:r>
      <w:r w:rsidR="007445A6" w:rsidRPr="006418DB">
        <w:rPr>
          <w:rFonts w:ascii="Times New Roman" w:hAnsi="Times New Roman" w:cs="Times New Roman"/>
          <w:sz w:val="21"/>
          <w:szCs w:val="21"/>
        </w:rPr>
        <w:t>年，程序切片用于软件缺陷定位首次引起了研究人员的注意</w:t>
      </w:r>
      <w:commentRangeStart w:id="524"/>
      <w:r w:rsidR="007445A6" w:rsidRPr="006418DB">
        <w:rPr>
          <w:rFonts w:ascii="Times New Roman" w:hAnsi="Times New Roman" w:cs="Times New Roman"/>
          <w:sz w:val="21"/>
          <w:szCs w:val="21"/>
        </w:rPr>
        <w:t>[]</w:t>
      </w:r>
      <w:commentRangeEnd w:id="524"/>
      <w:r w:rsidR="00766E0A">
        <w:rPr>
          <w:rStyle w:val="a4"/>
          <w:rFonts w:asciiTheme="minorHAnsi" w:eastAsiaTheme="minorEastAsia" w:hAnsiTheme="minorHAnsi" w:cstheme="minorBidi"/>
          <w:kern w:val="2"/>
        </w:rPr>
        <w:commentReference w:id="524"/>
      </w:r>
      <w:r w:rsidR="007445A6" w:rsidRPr="006418DB">
        <w:rPr>
          <w:rFonts w:ascii="Times New Roman" w:hAnsi="Times New Roman" w:cs="Times New Roman"/>
          <w:sz w:val="21"/>
          <w:szCs w:val="21"/>
        </w:rPr>
        <w:t>。</w:t>
      </w:r>
      <w:r w:rsidR="007445A6" w:rsidRPr="006418DB">
        <w:rPr>
          <w:rFonts w:ascii="Times New Roman" w:hAnsi="Times New Roman" w:cs="Times New Roman"/>
          <w:sz w:val="21"/>
          <w:szCs w:val="21"/>
        </w:rPr>
        <w:t>Lin</w:t>
      </w:r>
      <w:r w:rsidR="007445A6" w:rsidRPr="006418DB">
        <w:rPr>
          <w:rFonts w:ascii="Times New Roman" w:hAnsi="Times New Roman" w:cs="Times New Roman"/>
          <w:sz w:val="21"/>
          <w:szCs w:val="21"/>
        </w:rPr>
        <w:t>等</w:t>
      </w:r>
      <w:commentRangeStart w:id="525"/>
      <w:r w:rsidR="007445A6" w:rsidRPr="006418DB">
        <w:rPr>
          <w:rFonts w:ascii="Times New Roman" w:hAnsi="Times New Roman" w:cs="Times New Roman"/>
          <w:sz w:val="21"/>
          <w:szCs w:val="21"/>
        </w:rPr>
        <w:t>[]</w:t>
      </w:r>
      <w:commentRangeEnd w:id="525"/>
      <w:r w:rsidR="00766E0A">
        <w:rPr>
          <w:rStyle w:val="a4"/>
          <w:rFonts w:asciiTheme="minorHAnsi" w:eastAsiaTheme="minorEastAsia" w:hAnsiTheme="minorHAnsi" w:cstheme="minorBidi"/>
          <w:kern w:val="2"/>
        </w:rPr>
        <w:commentReference w:id="525"/>
      </w:r>
      <w:r w:rsidR="007445A6" w:rsidRPr="006418DB">
        <w:rPr>
          <w:rFonts w:ascii="Times New Roman" w:hAnsi="Times New Roman" w:cs="Times New Roman"/>
          <w:sz w:val="21"/>
          <w:szCs w:val="21"/>
        </w:rPr>
        <w:t>将动态切片与正向跟踪技术相结合，提出了一种新的缺陷定位方法，该方法在前向跟踪过程中利用了来自设计规范的信息，增强上下文以减小所构造动态切片的大小</w:t>
      </w:r>
      <w:commentRangeStart w:id="526"/>
      <w:r w:rsidR="007445A6" w:rsidRPr="006418DB">
        <w:rPr>
          <w:rFonts w:ascii="Times New Roman" w:hAnsi="Times New Roman" w:cs="Times New Roman"/>
          <w:sz w:val="21"/>
          <w:szCs w:val="21"/>
        </w:rPr>
        <w:t>[]</w:t>
      </w:r>
      <w:commentRangeEnd w:id="526"/>
      <w:r w:rsidR="00766E0A">
        <w:rPr>
          <w:rStyle w:val="a4"/>
          <w:rFonts w:asciiTheme="minorHAnsi" w:eastAsiaTheme="minorEastAsia" w:hAnsiTheme="minorHAnsi" w:cstheme="minorBidi"/>
          <w:kern w:val="2"/>
        </w:rPr>
        <w:commentReference w:id="526"/>
      </w:r>
      <w:r w:rsidR="007445A6" w:rsidRPr="006418DB">
        <w:rPr>
          <w:rFonts w:ascii="Times New Roman" w:hAnsi="Times New Roman" w:cs="Times New Roman"/>
          <w:sz w:val="21"/>
          <w:szCs w:val="21"/>
        </w:rPr>
        <w:t>。谢晓媛等</w:t>
      </w:r>
      <w:commentRangeStart w:id="527"/>
      <w:r w:rsidR="007445A6" w:rsidRPr="006418DB">
        <w:rPr>
          <w:rFonts w:ascii="Times New Roman" w:hAnsi="Times New Roman" w:cs="Times New Roman"/>
          <w:sz w:val="21"/>
          <w:szCs w:val="21"/>
        </w:rPr>
        <w:t>[]</w:t>
      </w:r>
      <w:commentRangeEnd w:id="527"/>
      <w:r w:rsidR="00766E0A">
        <w:rPr>
          <w:rStyle w:val="a4"/>
          <w:rFonts w:asciiTheme="minorHAnsi" w:eastAsiaTheme="minorEastAsia" w:hAnsiTheme="minorHAnsi" w:cstheme="minorBidi"/>
          <w:kern w:val="2"/>
        </w:rPr>
        <w:commentReference w:id="527"/>
      </w:r>
      <w:r w:rsidR="007445A6" w:rsidRPr="006418DB">
        <w:rPr>
          <w:rFonts w:ascii="Times New Roman" w:hAnsi="Times New Roman" w:cs="Times New Roman"/>
          <w:sz w:val="21"/>
          <w:szCs w:val="21"/>
        </w:rPr>
        <w:t>使用变质切片的概念开发了一种可扩展</w:t>
      </w:r>
      <w:r w:rsidR="007445A6" w:rsidRPr="006418DB">
        <w:rPr>
          <w:rFonts w:ascii="Times New Roman" w:hAnsi="Times New Roman" w:cs="Times New Roman"/>
          <w:sz w:val="21"/>
          <w:szCs w:val="21"/>
        </w:rPr>
        <w:t>SBFL</w:t>
      </w:r>
      <w:r w:rsidR="007445A6" w:rsidRPr="006418DB">
        <w:rPr>
          <w:rFonts w:ascii="Times New Roman" w:hAnsi="Times New Roman" w:cs="Times New Roman"/>
          <w:sz w:val="21"/>
          <w:szCs w:val="21"/>
        </w:rPr>
        <w:t>的框架，该框架在不需要测试预言机的情况下，可提供与现有</w:t>
      </w:r>
      <w:r w:rsidR="007445A6" w:rsidRPr="006418DB">
        <w:rPr>
          <w:rFonts w:ascii="Times New Roman" w:hAnsi="Times New Roman" w:cs="Times New Roman"/>
          <w:sz w:val="21"/>
          <w:szCs w:val="21"/>
        </w:rPr>
        <w:t>SBFL</w:t>
      </w:r>
      <w:r w:rsidR="007445A6" w:rsidRPr="006418DB">
        <w:rPr>
          <w:rFonts w:ascii="Times New Roman" w:hAnsi="Times New Roman" w:cs="Times New Roman"/>
          <w:sz w:val="21"/>
          <w:szCs w:val="21"/>
        </w:rPr>
        <w:t>技术相近的性能。此外，董俊华</w:t>
      </w:r>
      <w:commentRangeStart w:id="528"/>
      <w:r w:rsidR="007445A6" w:rsidRPr="006418DB">
        <w:rPr>
          <w:rFonts w:ascii="Times New Roman" w:hAnsi="Times New Roman" w:cs="Times New Roman"/>
          <w:sz w:val="21"/>
          <w:szCs w:val="21"/>
        </w:rPr>
        <w:t>[]</w:t>
      </w:r>
      <w:commentRangeEnd w:id="528"/>
      <w:r w:rsidR="00766E0A">
        <w:rPr>
          <w:rStyle w:val="a4"/>
          <w:rFonts w:asciiTheme="minorHAnsi" w:eastAsiaTheme="minorEastAsia" w:hAnsiTheme="minorHAnsi" w:cstheme="minorBidi"/>
          <w:kern w:val="2"/>
        </w:rPr>
        <w:commentReference w:id="528"/>
      </w:r>
      <w:r w:rsidR="007445A6" w:rsidRPr="006418DB">
        <w:rPr>
          <w:rFonts w:ascii="Times New Roman" w:hAnsi="Times New Roman" w:cs="Times New Roman"/>
          <w:sz w:val="21"/>
          <w:szCs w:val="21"/>
        </w:rPr>
        <w:t>将程序频谱与程序切片相结合，提出了一种程序切片缺陷定位方法，并与</w:t>
      </w:r>
      <w:r w:rsidR="007445A6" w:rsidRPr="006418DB">
        <w:rPr>
          <w:rFonts w:ascii="Times New Roman" w:hAnsi="Times New Roman" w:cs="Times New Roman"/>
          <w:sz w:val="21"/>
          <w:szCs w:val="21"/>
        </w:rPr>
        <w:t>Tarantula</w:t>
      </w:r>
      <w:r w:rsidR="007445A6" w:rsidRPr="006418DB">
        <w:rPr>
          <w:rFonts w:ascii="Times New Roman" w:hAnsi="Times New Roman" w:cs="Times New Roman"/>
          <w:sz w:val="21"/>
          <w:szCs w:val="21"/>
        </w:rPr>
        <w:t>、</w:t>
      </w:r>
      <w:r w:rsidR="007445A6" w:rsidRPr="006418DB">
        <w:rPr>
          <w:rFonts w:ascii="Times New Roman" w:hAnsi="Times New Roman" w:cs="Times New Roman"/>
          <w:sz w:val="21"/>
          <w:szCs w:val="21"/>
        </w:rPr>
        <w:t>Jaccard</w:t>
      </w:r>
      <w:r w:rsidR="007445A6" w:rsidRPr="006418DB">
        <w:rPr>
          <w:rFonts w:ascii="Times New Roman" w:hAnsi="Times New Roman" w:cs="Times New Roman"/>
          <w:sz w:val="21"/>
          <w:szCs w:val="21"/>
        </w:rPr>
        <w:t>、</w:t>
      </w:r>
      <w:proofErr w:type="spellStart"/>
      <w:r w:rsidR="007445A6" w:rsidRPr="006418DB">
        <w:rPr>
          <w:rFonts w:ascii="Times New Roman" w:hAnsi="Times New Roman" w:cs="Times New Roman"/>
          <w:sz w:val="21"/>
          <w:szCs w:val="21"/>
        </w:rPr>
        <w:t>Ochiai</w:t>
      </w:r>
      <w:proofErr w:type="spellEnd"/>
      <w:r w:rsidR="007445A6" w:rsidRPr="006418DB">
        <w:rPr>
          <w:rFonts w:ascii="Times New Roman" w:hAnsi="Times New Roman" w:cs="Times New Roman"/>
          <w:sz w:val="21"/>
          <w:szCs w:val="21"/>
        </w:rPr>
        <w:t>三种频谱方法进行对比，实验结果再次证明了程序切片缺陷定位方法能够有效提高软件缺陷的定位效率，从而达到减小缺陷定位的成本的目标。</w:t>
      </w:r>
    </w:p>
    <w:p w14:paraId="23E259A4" w14:textId="651E5081" w:rsidR="009E57F5" w:rsidRDefault="009E57F5">
      <w:pPr>
        <w:pStyle w:val="ql-long-65221147"/>
        <w:numPr>
          <w:ilvl w:val="0"/>
          <w:numId w:val="1"/>
        </w:numPr>
        <w:spacing w:before="0" w:beforeAutospacing="0" w:after="0" w:afterAutospacing="0"/>
        <w:rPr>
          <w:b/>
        </w:rPr>
      </w:pPr>
      <w:ins w:id="529" w:author="王 浩仁" w:date="2021-06-08T15:44:00Z">
        <w:r w:rsidRPr="009403BD">
          <w:rPr>
            <w:rFonts w:hint="eastAsia"/>
            <w:b/>
          </w:rPr>
          <w:t>方法设计</w:t>
        </w:r>
      </w:ins>
    </w:p>
    <w:p w14:paraId="6FCD20D6" w14:textId="7FD31831" w:rsidR="00AE7C14" w:rsidRDefault="00F53424">
      <w:pPr>
        <w:pStyle w:val="ql-long-65221147"/>
        <w:spacing w:before="0" w:beforeAutospacing="0" w:after="0" w:afterAutospacing="0"/>
        <w:ind w:firstLineChars="200" w:firstLine="420"/>
        <w:rPr>
          <w:rStyle w:val="ql-author-65290468"/>
          <w:rFonts w:ascii="Times New Roman" w:hAnsi="Times New Roman" w:cs="Times New Roman"/>
          <w:sz w:val="21"/>
          <w:szCs w:val="21"/>
        </w:rPr>
        <w:pPrChange w:id="530" w:author="王 浩仁" w:date="2021-06-14T22:02:00Z">
          <w:pPr>
            <w:pStyle w:val="ql-long-65221147"/>
            <w:ind w:left="360"/>
          </w:pPr>
        </w:pPrChange>
      </w:pPr>
      <w:r w:rsidRPr="00F53424">
        <w:rPr>
          <w:rFonts w:ascii="Times New Roman" w:hAnsi="Times New Roman" w:cs="Times New Roman" w:hint="eastAsia"/>
          <w:sz w:val="21"/>
          <w:szCs w:val="21"/>
        </w:rPr>
        <w:t>根据本文</w:t>
      </w:r>
      <w:del w:id="531" w:author="王 浩仁" w:date="2021-06-14T22:03:00Z">
        <w:r w:rsidRPr="00F53424" w:rsidDel="00F53424">
          <w:rPr>
            <w:rFonts w:ascii="Times New Roman" w:hAnsi="Times New Roman" w:cs="Times New Roman" w:hint="eastAsia"/>
            <w:sz w:val="21"/>
            <w:szCs w:val="21"/>
          </w:rPr>
          <w:delText>概述</w:delText>
        </w:r>
      </w:del>
      <w:ins w:id="532" w:author="王 浩仁" w:date="2021-06-14T22:03:00Z">
        <w:r>
          <w:rPr>
            <w:rFonts w:ascii="Times New Roman" w:hAnsi="Times New Roman" w:cs="Times New Roman" w:hint="eastAsia"/>
            <w:sz w:val="21"/>
            <w:szCs w:val="21"/>
          </w:rPr>
          <w:t>第一节内容，</w:t>
        </w:r>
      </w:ins>
      <w:del w:id="533" w:author="王 浩仁" w:date="2021-06-14T22:03:00Z">
        <w:r w:rsidRPr="00F53424" w:rsidDel="00F53424">
          <w:rPr>
            <w:rFonts w:ascii="Times New Roman" w:hAnsi="Times New Roman" w:cs="Times New Roman" w:hint="eastAsia"/>
            <w:sz w:val="21"/>
            <w:szCs w:val="21"/>
          </w:rPr>
          <w:delText>，</w:delText>
        </w:r>
      </w:del>
      <w:r w:rsidRPr="00F53424">
        <w:rPr>
          <w:rFonts w:ascii="Times New Roman" w:hAnsi="Times New Roman" w:cs="Times New Roman" w:hint="eastAsia"/>
          <w:sz w:val="21"/>
          <w:szCs w:val="21"/>
        </w:rPr>
        <w:t>现有缺陷定位方法中最突出的问题是缺陷定位效率不高，定位结果往往存在大量语句可疑度相同，难以区分的问题。因此本文提出基于语句复杂</w:t>
      </w:r>
      <w:proofErr w:type="gramStart"/>
      <w:r w:rsidRPr="00F53424">
        <w:rPr>
          <w:rFonts w:ascii="Times New Roman" w:hAnsi="Times New Roman" w:cs="Times New Roman" w:hint="eastAsia"/>
          <w:sz w:val="21"/>
          <w:szCs w:val="21"/>
        </w:rPr>
        <w:t>度分析</w:t>
      </w:r>
      <w:proofErr w:type="gramEnd"/>
      <w:r w:rsidRPr="00F53424">
        <w:rPr>
          <w:rFonts w:ascii="Times New Roman" w:hAnsi="Times New Roman" w:cs="Times New Roman" w:hint="eastAsia"/>
          <w:sz w:val="21"/>
          <w:szCs w:val="21"/>
        </w:rPr>
        <w:t>的方法，旨在区别可疑度相同的程序语句，提高现有缺陷定位方法的定位效率，减少人工审查的代码量，从而降低软件项目的成本。</w:t>
      </w:r>
      <w:del w:id="534" w:author="王 浩仁" w:date="2021-06-14T22:03:00Z">
        <w:r w:rsidRPr="00F53424" w:rsidDel="00F53424">
          <w:rPr>
            <w:rFonts w:ascii="Times New Roman" w:hAnsi="Times New Roman" w:cs="Times New Roman" w:hint="eastAsia"/>
            <w:sz w:val="21"/>
            <w:szCs w:val="21"/>
          </w:rPr>
          <w:delText>该方法的总体实现情况如下：</w:delText>
        </w:r>
      </w:del>
      <w:r w:rsidR="00AE7C14">
        <w:rPr>
          <w:rStyle w:val="ql-author-65290468"/>
          <w:rFonts w:ascii="Times New Roman" w:hAnsi="Times New Roman" w:cs="Times New Roman" w:hint="eastAsia"/>
          <w:sz w:val="21"/>
          <w:szCs w:val="21"/>
        </w:rPr>
        <w:t>其步骤如</w:t>
      </w:r>
      <w:r w:rsidR="00BD552F" w:rsidRPr="00E72557">
        <w:rPr>
          <w:rFonts w:ascii="Times New Roman" w:hAnsi="Times New Roman" w:cs="Times New Roman" w:hint="eastAsia"/>
          <w:bCs/>
          <w:sz w:val="21"/>
          <w:szCs w:val="21"/>
        </w:rPr>
        <w:t>图</w:t>
      </w:r>
      <w:r w:rsidR="00BD552F">
        <w:rPr>
          <w:rFonts w:ascii="Times New Roman" w:hAnsi="Times New Roman" w:cs="Times New Roman"/>
          <w:bCs/>
          <w:sz w:val="21"/>
          <w:szCs w:val="21"/>
        </w:rPr>
        <w:t>1</w:t>
      </w:r>
      <w:r w:rsidR="00BD552F">
        <w:rPr>
          <w:rFonts w:ascii="Times New Roman" w:hAnsi="Times New Roman" w:cs="Times New Roman" w:hint="eastAsia"/>
          <w:bCs/>
          <w:sz w:val="21"/>
          <w:szCs w:val="21"/>
        </w:rPr>
        <w:t>所示</w:t>
      </w:r>
      <w:r w:rsidR="00BD552F" w:rsidRPr="00E72557">
        <w:rPr>
          <w:rFonts w:ascii="Times New Roman" w:hAnsi="Times New Roman" w:cs="Times New Roman" w:hint="eastAsia"/>
          <w:bCs/>
          <w:sz w:val="21"/>
          <w:szCs w:val="21"/>
        </w:rPr>
        <w:t>。</w:t>
      </w:r>
    </w:p>
    <w:p w14:paraId="605B65BF" w14:textId="39DED0FC" w:rsidR="00BD552F" w:rsidRPr="008C57E6" w:rsidRDefault="00AE7C14" w:rsidP="008C57E6">
      <w:pPr>
        <w:pStyle w:val="ql-long-65221147"/>
        <w:numPr>
          <w:ilvl w:val="0"/>
          <w:numId w:val="5"/>
        </w:numPr>
        <w:spacing w:before="0" w:beforeAutospacing="0" w:after="0" w:afterAutospacing="0"/>
        <w:jc w:val="both"/>
        <w:rPr>
          <w:rFonts w:ascii="Times New Roman" w:hAnsi="Times New Roman" w:cs="Times New Roman"/>
          <w:sz w:val="21"/>
          <w:szCs w:val="21"/>
        </w:rPr>
      </w:pPr>
      <w:commentRangeStart w:id="535"/>
      <w:r>
        <w:rPr>
          <w:rStyle w:val="ql-author-65290468"/>
          <w:rFonts w:ascii="Times New Roman" w:hAnsi="Times New Roman" w:cs="Times New Roman" w:hint="eastAsia"/>
          <w:sz w:val="21"/>
          <w:szCs w:val="21"/>
        </w:rPr>
        <w:t>数据提取</w:t>
      </w:r>
      <w:r w:rsidR="008C57E6">
        <w:rPr>
          <w:rStyle w:val="ql-author-65290468"/>
          <w:rFonts w:ascii="Times New Roman" w:hAnsi="Times New Roman" w:cs="Times New Roman" w:hint="eastAsia"/>
          <w:sz w:val="21"/>
          <w:szCs w:val="21"/>
        </w:rPr>
        <w:t>与</w:t>
      </w:r>
      <w:proofErr w:type="gramStart"/>
      <w:r w:rsidR="008C57E6">
        <w:rPr>
          <w:rStyle w:val="ql-author-65290468"/>
          <w:rFonts w:ascii="Times New Roman" w:hAnsi="Times New Roman" w:cs="Times New Roman" w:hint="eastAsia"/>
          <w:sz w:val="21"/>
          <w:szCs w:val="21"/>
        </w:rPr>
        <w:t>度量元</w:t>
      </w:r>
      <w:proofErr w:type="gramEnd"/>
      <w:ins w:id="536" w:author="王 浩仁" w:date="2021-06-14T21:58:00Z">
        <w:r w:rsidR="00403C16">
          <w:rPr>
            <w:rStyle w:val="ql-author-65290468"/>
            <w:rFonts w:ascii="Times New Roman" w:hAnsi="Times New Roman" w:cs="Times New Roman" w:hint="eastAsia"/>
            <w:sz w:val="21"/>
            <w:szCs w:val="21"/>
          </w:rPr>
          <w:t>度量</w:t>
        </w:r>
      </w:ins>
      <w:del w:id="537" w:author="王 浩仁" w:date="2021-06-14T21:58:00Z">
        <w:r w:rsidR="008C57E6" w:rsidDel="00403C16">
          <w:rPr>
            <w:rStyle w:val="ql-author-65290468"/>
            <w:rFonts w:ascii="Times New Roman" w:hAnsi="Times New Roman" w:cs="Times New Roman" w:hint="eastAsia"/>
            <w:sz w:val="21"/>
            <w:szCs w:val="21"/>
          </w:rPr>
          <w:delText>标记</w:delText>
        </w:r>
      </w:del>
      <w:r>
        <w:rPr>
          <w:rStyle w:val="ql-author-65290468"/>
          <w:rFonts w:ascii="Times New Roman" w:hAnsi="Times New Roman" w:cs="Times New Roman" w:hint="eastAsia"/>
          <w:sz w:val="21"/>
          <w:szCs w:val="21"/>
        </w:rPr>
        <w:t>：</w:t>
      </w:r>
      <w:ins w:id="538" w:author="王 浩仁" w:date="2021-06-09T15:25:00Z">
        <w:r w:rsidR="006418DB" w:rsidRPr="008C1DD2">
          <w:rPr>
            <w:rStyle w:val="ql-author-65290468"/>
            <w:rFonts w:ascii="Times New Roman" w:hAnsi="Times New Roman" w:cs="Times New Roman" w:hint="eastAsia"/>
            <w:sz w:val="21"/>
            <w:szCs w:val="21"/>
            <w:rPrChange w:id="539" w:author="王 浩仁" w:date="2021-06-09T17:51:00Z">
              <w:rPr>
                <w:rStyle w:val="ql-author-65290468"/>
                <w:rFonts w:hint="eastAsia"/>
                <w:sz w:val="21"/>
                <w:szCs w:val="21"/>
              </w:rPr>
            </w:rPrChange>
          </w:rPr>
          <w:t>根据</w:t>
        </w:r>
      </w:ins>
      <w:ins w:id="540" w:author="王 浩仁" w:date="2021-06-14T21:57:00Z">
        <w:r w:rsidR="00403C16">
          <w:rPr>
            <w:rStyle w:val="ql-author-65290468"/>
            <w:rFonts w:ascii="Times New Roman" w:hAnsi="Times New Roman" w:cs="Times New Roman" w:hint="eastAsia"/>
            <w:sz w:val="21"/>
            <w:szCs w:val="21"/>
          </w:rPr>
          <w:t>一个</w:t>
        </w:r>
      </w:ins>
      <w:ins w:id="541" w:author="王 浩仁" w:date="2021-06-14T22:04:00Z">
        <w:r w:rsidR="00F53424">
          <w:rPr>
            <w:rStyle w:val="ql-author-65290468"/>
            <w:rFonts w:ascii="Times New Roman" w:hAnsi="Times New Roman" w:cs="Times New Roman" w:hint="eastAsia"/>
            <w:sz w:val="21"/>
            <w:szCs w:val="21"/>
          </w:rPr>
          <w:t>已知</w:t>
        </w:r>
      </w:ins>
      <w:ins w:id="542" w:author="王 浩仁" w:date="2021-06-14T21:57:00Z">
        <w:r w:rsidR="00403C16">
          <w:rPr>
            <w:rStyle w:val="ql-author-65290468"/>
            <w:rFonts w:ascii="Times New Roman" w:hAnsi="Times New Roman" w:cs="Times New Roman" w:hint="eastAsia"/>
            <w:sz w:val="21"/>
            <w:szCs w:val="21"/>
          </w:rPr>
          <w:t>真实的</w:t>
        </w:r>
      </w:ins>
      <w:del w:id="543" w:author="王 浩仁" w:date="2021-06-14T21:59:00Z">
        <w:r w:rsidR="008C57E6" w:rsidDel="00403C16">
          <w:rPr>
            <w:rStyle w:val="ql-author-65290468"/>
            <w:rFonts w:ascii="Times New Roman" w:hAnsi="Times New Roman" w:cs="Times New Roman" w:hint="eastAsia"/>
            <w:sz w:val="21"/>
            <w:szCs w:val="21"/>
          </w:rPr>
          <w:delText>已</w:delText>
        </w:r>
      </w:del>
      <w:del w:id="544" w:author="王 浩仁" w:date="2021-06-14T21:56:00Z">
        <w:r w:rsidR="008C57E6" w:rsidDel="00403C16">
          <w:rPr>
            <w:rStyle w:val="ql-author-65290468"/>
            <w:rFonts w:ascii="Times New Roman" w:hAnsi="Times New Roman" w:cs="Times New Roman" w:hint="eastAsia"/>
            <w:sz w:val="21"/>
            <w:szCs w:val="21"/>
          </w:rPr>
          <w:delText>有的</w:delText>
        </w:r>
      </w:del>
      <w:del w:id="545" w:author="王 浩仁" w:date="2021-06-14T21:57:00Z">
        <w:r w:rsidR="008C57E6" w:rsidDel="00403C16">
          <w:rPr>
            <w:rFonts w:ascii="Times New Roman" w:hAnsi="Times New Roman" w:cs="Times New Roman" w:hint="eastAsia"/>
            <w:bCs/>
            <w:sz w:val="21"/>
            <w:szCs w:val="21"/>
          </w:rPr>
          <w:delText>定位方法</w:delText>
        </w:r>
      </w:del>
      <w:ins w:id="546" w:author="王 浩仁" w:date="2021-06-09T15:25:00Z">
        <w:r w:rsidR="006418DB" w:rsidRPr="008C1DD2">
          <w:rPr>
            <w:rFonts w:ascii="Times New Roman" w:hAnsi="Times New Roman" w:cs="Times New Roman" w:hint="eastAsia"/>
            <w:bCs/>
            <w:sz w:val="21"/>
            <w:szCs w:val="21"/>
            <w:rPrChange w:id="547" w:author="王 浩仁" w:date="2021-06-09T17:51:00Z">
              <w:rPr>
                <w:rFonts w:hint="eastAsia"/>
                <w:bCs/>
                <w:sz w:val="21"/>
                <w:szCs w:val="21"/>
              </w:rPr>
            </w:rPrChange>
          </w:rPr>
          <w:t>缺陷数据集进行</w:t>
        </w:r>
      </w:ins>
      <w:ins w:id="548" w:author="王 浩仁" w:date="2021-06-14T21:57:00Z">
        <w:r w:rsidR="00403C16">
          <w:rPr>
            <w:rFonts w:ascii="Times New Roman" w:hAnsi="Times New Roman" w:cs="Times New Roman" w:hint="eastAsia"/>
            <w:bCs/>
            <w:sz w:val="21"/>
            <w:szCs w:val="21"/>
          </w:rPr>
          <w:t>数据提取</w:t>
        </w:r>
      </w:ins>
      <w:ins w:id="549" w:author="王 浩仁" w:date="2021-06-09T15:25:00Z">
        <w:r w:rsidR="006418DB" w:rsidRPr="008C1DD2">
          <w:rPr>
            <w:rFonts w:ascii="Times New Roman" w:hAnsi="Times New Roman" w:cs="Times New Roman" w:hint="eastAsia"/>
            <w:bCs/>
            <w:sz w:val="21"/>
            <w:szCs w:val="21"/>
            <w:rPrChange w:id="550" w:author="王 浩仁" w:date="2021-06-09T17:51:00Z">
              <w:rPr>
                <w:rFonts w:hint="eastAsia"/>
                <w:bCs/>
                <w:sz w:val="21"/>
                <w:szCs w:val="21"/>
              </w:rPr>
            </w:rPrChange>
          </w:rPr>
          <w:t>，</w:t>
        </w:r>
      </w:ins>
      <w:ins w:id="551" w:author="王 浩仁" w:date="2021-06-14T21:58:00Z">
        <w:r w:rsidR="00403C16">
          <w:rPr>
            <w:rFonts w:ascii="Times New Roman" w:hAnsi="Times New Roman" w:cs="Times New Roman" w:hint="eastAsia"/>
            <w:bCs/>
            <w:sz w:val="21"/>
            <w:szCs w:val="21"/>
          </w:rPr>
          <w:t>对</w:t>
        </w:r>
      </w:ins>
      <w:ins w:id="552" w:author="王 浩仁" w:date="2021-06-09T15:25:00Z">
        <w:r w:rsidR="006418DB" w:rsidRPr="008C1DD2">
          <w:rPr>
            <w:rFonts w:ascii="Times New Roman" w:hAnsi="Times New Roman" w:cs="Times New Roman" w:hint="eastAsia"/>
            <w:bCs/>
            <w:sz w:val="21"/>
            <w:szCs w:val="21"/>
            <w:rPrChange w:id="553" w:author="王 浩仁" w:date="2021-06-09T17:51:00Z">
              <w:rPr>
                <w:rFonts w:hint="eastAsia"/>
                <w:bCs/>
                <w:sz w:val="21"/>
                <w:szCs w:val="21"/>
              </w:rPr>
            </w:rPrChange>
          </w:rPr>
          <w:t>程序中每条语句</w:t>
        </w:r>
      </w:ins>
      <w:ins w:id="554" w:author="王 浩仁" w:date="2021-06-14T21:59:00Z">
        <w:r w:rsidR="00403C16">
          <w:rPr>
            <w:rFonts w:ascii="Times New Roman" w:hAnsi="Times New Roman" w:cs="Times New Roman" w:hint="eastAsia"/>
            <w:bCs/>
            <w:sz w:val="21"/>
            <w:szCs w:val="21"/>
          </w:rPr>
          <w:t>进行</w:t>
        </w:r>
      </w:ins>
      <w:ins w:id="555" w:author="王 浩仁" w:date="2021-06-14T22:04:00Z">
        <w:r w:rsidR="00F53424">
          <w:rPr>
            <w:rFonts w:ascii="Times New Roman" w:hAnsi="Times New Roman" w:cs="Times New Roman" w:hint="eastAsia"/>
            <w:bCs/>
            <w:sz w:val="21"/>
            <w:szCs w:val="21"/>
          </w:rPr>
          <w:t>是否</w:t>
        </w:r>
      </w:ins>
      <w:ins w:id="556" w:author="王 浩仁" w:date="2021-06-14T22:05:00Z">
        <w:r w:rsidR="00F53424">
          <w:rPr>
            <w:rFonts w:ascii="Times New Roman" w:hAnsi="Times New Roman" w:cs="Times New Roman" w:hint="eastAsia"/>
            <w:bCs/>
            <w:sz w:val="21"/>
            <w:szCs w:val="21"/>
          </w:rPr>
          <w:t>是</w:t>
        </w:r>
      </w:ins>
      <w:ins w:id="557" w:author="王 浩仁" w:date="2021-06-14T22:04:00Z">
        <w:r w:rsidR="00F53424">
          <w:rPr>
            <w:rFonts w:ascii="Times New Roman" w:hAnsi="Times New Roman" w:cs="Times New Roman" w:hint="eastAsia"/>
            <w:bCs/>
            <w:sz w:val="21"/>
            <w:szCs w:val="21"/>
          </w:rPr>
          <w:t>真实缺陷的</w:t>
        </w:r>
      </w:ins>
      <w:ins w:id="558" w:author="王 浩仁" w:date="2021-06-14T22:05:00Z">
        <w:r w:rsidR="00F53424">
          <w:rPr>
            <w:rFonts w:ascii="Times New Roman" w:hAnsi="Times New Roman" w:cs="Times New Roman" w:hint="eastAsia"/>
            <w:bCs/>
            <w:sz w:val="21"/>
            <w:szCs w:val="21"/>
          </w:rPr>
          <w:t>标记</w:t>
        </w:r>
      </w:ins>
      <w:r>
        <w:rPr>
          <w:rFonts w:ascii="Times New Roman" w:hAnsi="Times New Roman" w:cs="Times New Roman" w:hint="eastAsia"/>
          <w:bCs/>
          <w:sz w:val="21"/>
          <w:szCs w:val="21"/>
        </w:rPr>
        <w:t>。</w:t>
      </w:r>
      <w:r w:rsidR="008C57E6">
        <w:rPr>
          <w:rFonts w:ascii="Times New Roman" w:hAnsi="Times New Roman" w:cs="Times New Roman" w:hint="eastAsia"/>
          <w:bCs/>
          <w:sz w:val="21"/>
          <w:szCs w:val="21"/>
        </w:rPr>
        <w:t>并根据</w:t>
      </w:r>
      <w:ins w:id="559" w:author="王 浩仁" w:date="2021-06-09T15:25:00Z">
        <w:r w:rsidR="00E979DB" w:rsidRPr="008C57E6">
          <w:rPr>
            <w:rFonts w:ascii="Times New Roman" w:hAnsi="Times New Roman" w:cs="Times New Roman" w:hint="eastAsia"/>
            <w:bCs/>
            <w:sz w:val="21"/>
            <w:szCs w:val="21"/>
            <w:rPrChange w:id="560" w:author="王 浩仁" w:date="2021-06-09T17:51:00Z">
              <w:rPr>
                <w:rFonts w:hint="eastAsia"/>
                <w:bCs/>
                <w:sz w:val="21"/>
                <w:szCs w:val="21"/>
              </w:rPr>
            </w:rPrChange>
          </w:rPr>
          <w:t>提出的语句复杂度</w:t>
        </w:r>
        <w:proofErr w:type="gramStart"/>
        <w:r w:rsidR="00E979DB" w:rsidRPr="008C57E6">
          <w:rPr>
            <w:rFonts w:ascii="Times New Roman" w:hAnsi="Times New Roman" w:cs="Times New Roman" w:hint="eastAsia"/>
            <w:bCs/>
            <w:sz w:val="21"/>
            <w:szCs w:val="21"/>
            <w:rPrChange w:id="561" w:author="王 浩仁" w:date="2021-06-09T17:51:00Z">
              <w:rPr>
                <w:rFonts w:hint="eastAsia"/>
                <w:bCs/>
                <w:sz w:val="21"/>
                <w:szCs w:val="21"/>
              </w:rPr>
            </w:rPrChange>
          </w:rPr>
          <w:t>度量元</w:t>
        </w:r>
        <w:proofErr w:type="gramEnd"/>
        <w:r w:rsidR="00E979DB" w:rsidRPr="008C57E6">
          <w:rPr>
            <w:rFonts w:ascii="Times New Roman" w:hAnsi="Times New Roman" w:cs="Times New Roman" w:hint="eastAsia"/>
            <w:bCs/>
            <w:sz w:val="21"/>
            <w:szCs w:val="21"/>
            <w:rPrChange w:id="562" w:author="王 浩仁" w:date="2021-06-09T17:51:00Z">
              <w:rPr>
                <w:rFonts w:hint="eastAsia"/>
                <w:bCs/>
                <w:sz w:val="21"/>
                <w:szCs w:val="21"/>
              </w:rPr>
            </w:rPrChange>
          </w:rPr>
          <w:t>对</w:t>
        </w:r>
      </w:ins>
      <w:r w:rsidR="008C57E6">
        <w:rPr>
          <w:rFonts w:ascii="Times New Roman" w:hAnsi="Times New Roman" w:cs="Times New Roman" w:hint="eastAsia"/>
          <w:bCs/>
          <w:sz w:val="21"/>
          <w:szCs w:val="21"/>
        </w:rPr>
        <w:t>定位到的</w:t>
      </w:r>
      <w:ins w:id="563" w:author="王 浩仁" w:date="2021-06-09T15:25:00Z">
        <w:r w:rsidR="00E979DB" w:rsidRPr="008C57E6">
          <w:rPr>
            <w:rFonts w:ascii="Times New Roman" w:hAnsi="Times New Roman" w:cs="Times New Roman" w:hint="eastAsia"/>
            <w:bCs/>
            <w:sz w:val="21"/>
            <w:szCs w:val="21"/>
            <w:rPrChange w:id="564" w:author="王 浩仁" w:date="2021-06-09T17:51:00Z">
              <w:rPr>
                <w:rFonts w:hint="eastAsia"/>
                <w:bCs/>
                <w:sz w:val="21"/>
                <w:szCs w:val="21"/>
              </w:rPr>
            </w:rPrChange>
          </w:rPr>
          <w:t>每条</w:t>
        </w:r>
      </w:ins>
      <w:r w:rsidR="008C57E6">
        <w:rPr>
          <w:rFonts w:ascii="Times New Roman" w:hAnsi="Times New Roman" w:cs="Times New Roman" w:hint="eastAsia"/>
          <w:bCs/>
          <w:sz w:val="21"/>
          <w:szCs w:val="21"/>
        </w:rPr>
        <w:t>语句</w:t>
      </w:r>
      <w:ins w:id="565" w:author="王 浩仁" w:date="2021-06-09T15:25:00Z">
        <w:r w:rsidR="00E979DB" w:rsidRPr="008C57E6">
          <w:rPr>
            <w:rFonts w:ascii="Times New Roman" w:hAnsi="Times New Roman" w:cs="Times New Roman" w:hint="eastAsia"/>
            <w:bCs/>
            <w:sz w:val="21"/>
            <w:szCs w:val="21"/>
            <w:rPrChange w:id="566" w:author="王 浩仁" w:date="2021-06-09T17:51:00Z">
              <w:rPr>
                <w:rFonts w:hint="eastAsia"/>
                <w:bCs/>
                <w:sz w:val="21"/>
                <w:szCs w:val="21"/>
              </w:rPr>
            </w:rPrChange>
          </w:rPr>
          <w:t>进行</w:t>
        </w:r>
      </w:ins>
      <w:ins w:id="567" w:author="王 浩仁" w:date="2021-06-10T15:58:00Z">
        <w:r w:rsidR="00E979DB" w:rsidRPr="008C57E6">
          <w:rPr>
            <w:rFonts w:ascii="Times New Roman" w:hAnsi="Times New Roman" w:cs="Times New Roman" w:hint="eastAsia"/>
            <w:bCs/>
            <w:sz w:val="21"/>
            <w:szCs w:val="21"/>
          </w:rPr>
          <w:t>度量</w:t>
        </w:r>
      </w:ins>
      <w:ins w:id="568" w:author="王 浩仁" w:date="2021-06-09T15:25:00Z">
        <w:r w:rsidR="00E979DB" w:rsidRPr="008C57E6">
          <w:rPr>
            <w:rFonts w:ascii="Times New Roman" w:hAnsi="Times New Roman" w:cs="Times New Roman" w:hint="eastAsia"/>
            <w:bCs/>
            <w:sz w:val="21"/>
            <w:szCs w:val="21"/>
            <w:rPrChange w:id="569" w:author="王 浩仁" w:date="2021-06-09T17:51:00Z">
              <w:rPr>
                <w:rFonts w:hint="eastAsia"/>
                <w:bCs/>
                <w:sz w:val="21"/>
                <w:szCs w:val="21"/>
              </w:rPr>
            </w:rPrChange>
          </w:rPr>
          <w:t>，提取每条语句的</w:t>
        </w:r>
      </w:ins>
      <w:proofErr w:type="gramStart"/>
      <w:ins w:id="570" w:author="王 浩仁" w:date="2021-06-10T15:58:00Z">
        <w:r w:rsidR="00E979DB" w:rsidRPr="008C57E6">
          <w:rPr>
            <w:rFonts w:ascii="Times New Roman" w:hAnsi="Times New Roman" w:cs="Times New Roman" w:hint="eastAsia"/>
            <w:bCs/>
            <w:sz w:val="21"/>
            <w:szCs w:val="21"/>
          </w:rPr>
          <w:t>度量元</w:t>
        </w:r>
      </w:ins>
      <w:proofErr w:type="gramEnd"/>
      <w:ins w:id="571" w:author="王 浩仁" w:date="2021-06-09T15:25:00Z">
        <w:r w:rsidR="00E979DB" w:rsidRPr="008C57E6">
          <w:rPr>
            <w:rFonts w:ascii="Times New Roman" w:hAnsi="Times New Roman" w:cs="Times New Roman" w:hint="eastAsia"/>
            <w:bCs/>
            <w:sz w:val="21"/>
            <w:szCs w:val="21"/>
            <w:rPrChange w:id="572" w:author="王 浩仁" w:date="2021-06-09T17:51:00Z">
              <w:rPr>
                <w:rFonts w:hint="eastAsia"/>
                <w:bCs/>
                <w:sz w:val="21"/>
                <w:szCs w:val="21"/>
              </w:rPr>
            </w:rPrChange>
          </w:rPr>
          <w:t>信息</w:t>
        </w:r>
      </w:ins>
      <w:r w:rsidR="00E979DB" w:rsidRPr="008C57E6">
        <w:rPr>
          <w:rFonts w:ascii="Times New Roman" w:hAnsi="Times New Roman" w:cs="Times New Roman" w:hint="eastAsia"/>
          <w:bCs/>
          <w:sz w:val="21"/>
          <w:szCs w:val="21"/>
        </w:rPr>
        <w:t>。</w:t>
      </w:r>
      <w:r w:rsidR="00BD552F" w:rsidRPr="008C57E6">
        <w:rPr>
          <w:rFonts w:ascii="Times New Roman" w:hAnsi="Times New Roman" w:cs="Times New Roman" w:hint="eastAsia"/>
          <w:sz w:val="21"/>
          <w:szCs w:val="21"/>
        </w:rPr>
        <w:t>每条语句的</w:t>
      </w:r>
      <w:proofErr w:type="gramStart"/>
      <w:r w:rsidR="00BD552F" w:rsidRPr="008C57E6">
        <w:rPr>
          <w:rFonts w:ascii="Times New Roman" w:hAnsi="Times New Roman" w:cs="Times New Roman" w:hint="eastAsia"/>
          <w:sz w:val="21"/>
          <w:szCs w:val="21"/>
        </w:rPr>
        <w:t>度量元</w:t>
      </w:r>
      <w:proofErr w:type="gramEnd"/>
      <w:r w:rsidR="00BD552F" w:rsidRPr="008C57E6">
        <w:rPr>
          <w:rFonts w:ascii="Times New Roman" w:hAnsi="Times New Roman" w:cs="Times New Roman" w:hint="eastAsia"/>
          <w:sz w:val="21"/>
          <w:szCs w:val="21"/>
        </w:rPr>
        <w:t>都形成一个能够输入机器学习模型的特征向量</w:t>
      </w:r>
      <w:ins w:id="573" w:author="王 浩仁" w:date="2021-06-14T20:23:00Z">
        <w:r w:rsidR="00A1072C">
          <w:rPr>
            <w:rFonts w:ascii="Times New Roman" w:hAnsi="Times New Roman" w:cs="Times New Roman" w:hint="eastAsia"/>
            <w:sz w:val="21"/>
            <w:szCs w:val="21"/>
          </w:rPr>
          <w:t>。</w:t>
        </w:r>
      </w:ins>
      <w:del w:id="574" w:author="王 浩仁" w:date="2021-06-14T20:23:00Z">
        <w:r w:rsidR="00BD552F" w:rsidRPr="008C57E6" w:rsidDel="00A1072C">
          <w:rPr>
            <w:rFonts w:ascii="Times New Roman" w:hAnsi="Times New Roman" w:cs="Times New Roman" w:hint="eastAsia"/>
            <w:sz w:val="21"/>
            <w:szCs w:val="21"/>
          </w:rPr>
          <w:delText>，</w:delText>
        </w:r>
      </w:del>
      <w:ins w:id="575" w:author="王 浩仁" w:date="2021-06-14T20:25:00Z">
        <w:r w:rsidR="00A1072C" w:rsidDel="00A1072C">
          <w:rPr>
            <w:rFonts w:ascii="Times New Roman" w:hAnsi="Times New Roman" w:cs="Times New Roman" w:hint="eastAsia"/>
            <w:sz w:val="21"/>
            <w:szCs w:val="21"/>
          </w:rPr>
          <w:t xml:space="preserve"> </w:t>
        </w:r>
      </w:ins>
      <w:del w:id="576" w:author="王 浩仁" w:date="2021-06-14T20:25:00Z">
        <w:r w:rsidR="00FD5323" w:rsidDel="00A1072C">
          <w:rPr>
            <w:rFonts w:ascii="Times New Roman" w:hAnsi="Times New Roman" w:cs="Times New Roman" w:hint="eastAsia"/>
            <w:sz w:val="21"/>
            <w:szCs w:val="21"/>
          </w:rPr>
          <w:delText>并且对</w:delText>
        </w:r>
        <w:r w:rsidR="00BD552F" w:rsidRPr="008C57E6" w:rsidDel="00A1072C">
          <w:rPr>
            <w:rFonts w:ascii="Times New Roman" w:hAnsi="Times New Roman" w:cs="Times New Roman" w:hint="eastAsia"/>
            <w:sz w:val="21"/>
            <w:szCs w:val="21"/>
          </w:rPr>
          <w:delText>训练数据进行分类标记</w:delText>
        </w:r>
        <w:r w:rsidR="00FD5323" w:rsidDel="00A1072C">
          <w:rPr>
            <w:rFonts w:ascii="Times New Roman" w:hAnsi="Times New Roman" w:cs="Times New Roman" w:hint="eastAsia"/>
            <w:sz w:val="21"/>
            <w:szCs w:val="21"/>
          </w:rPr>
          <w:delText>，以用来训练有监督的</w:delText>
        </w:r>
        <w:r w:rsidR="00BD552F" w:rsidRPr="008C57E6" w:rsidDel="00A1072C">
          <w:rPr>
            <w:rFonts w:ascii="Times New Roman" w:hAnsi="Times New Roman" w:cs="Times New Roman" w:hint="eastAsia"/>
            <w:sz w:val="21"/>
            <w:szCs w:val="21"/>
          </w:rPr>
          <w:delText>。</w:delText>
        </w:r>
        <w:commentRangeEnd w:id="535"/>
        <w:r w:rsidR="008C57E6" w:rsidDel="00A1072C">
          <w:rPr>
            <w:rStyle w:val="a4"/>
            <w:rFonts w:asciiTheme="minorHAnsi" w:eastAsiaTheme="minorEastAsia" w:hAnsiTheme="minorHAnsi" w:cstheme="minorBidi"/>
            <w:kern w:val="2"/>
          </w:rPr>
          <w:commentReference w:id="535"/>
        </w:r>
      </w:del>
    </w:p>
    <w:p w14:paraId="157ECD25" w14:textId="400A12EF" w:rsidR="00AE7C14" w:rsidRDefault="00BD552F" w:rsidP="00BD552F">
      <w:pPr>
        <w:pStyle w:val="ql-long-65221147"/>
        <w:numPr>
          <w:ilvl w:val="0"/>
          <w:numId w:val="5"/>
        </w:numPr>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构建模型</w:t>
      </w:r>
      <w:r w:rsidRPr="00E849DC">
        <w:rPr>
          <w:rFonts w:ascii="Times New Roman" w:hAnsi="Times New Roman" w:cs="Times New Roman" w:hint="eastAsia"/>
          <w:sz w:val="21"/>
          <w:szCs w:val="21"/>
        </w:rPr>
        <w:t>：</w:t>
      </w:r>
      <w:ins w:id="577" w:author="王 浩仁" w:date="2021-06-14T20:25:00Z">
        <w:r w:rsidR="00A1072C">
          <w:rPr>
            <w:rFonts w:ascii="Times New Roman" w:hAnsi="Times New Roman" w:cs="Times New Roman" w:hint="eastAsia"/>
            <w:sz w:val="21"/>
            <w:szCs w:val="21"/>
          </w:rPr>
          <w:t>将标记好的</w:t>
        </w:r>
      </w:ins>
      <w:ins w:id="578" w:author="王 浩仁" w:date="2021-06-14T20:26:00Z">
        <w:r w:rsidR="00A1072C">
          <w:rPr>
            <w:rFonts w:ascii="Times New Roman" w:hAnsi="Times New Roman" w:cs="Times New Roman" w:hint="eastAsia"/>
            <w:sz w:val="21"/>
            <w:szCs w:val="21"/>
          </w:rPr>
          <w:t>特征向量</w:t>
        </w:r>
      </w:ins>
      <w:ins w:id="579" w:author="王 浩仁" w:date="2021-06-14T20:25:00Z">
        <w:r w:rsidR="00A1072C">
          <w:rPr>
            <w:rFonts w:ascii="Times New Roman" w:hAnsi="Times New Roman" w:cs="Times New Roman" w:hint="eastAsia"/>
            <w:sz w:val="21"/>
            <w:szCs w:val="21"/>
          </w:rPr>
          <w:t>输入</w:t>
        </w:r>
      </w:ins>
      <w:ins w:id="580" w:author="王 浩仁" w:date="2021-06-14T20:26:00Z">
        <w:r w:rsidR="00A1072C">
          <w:rPr>
            <w:rFonts w:ascii="Times New Roman" w:hAnsi="Times New Roman" w:cs="Times New Roman" w:hint="eastAsia"/>
            <w:sz w:val="21"/>
            <w:szCs w:val="21"/>
          </w:rPr>
          <w:t>到有监督学习的软件缺陷倾向性预测模型</w:t>
        </w:r>
      </w:ins>
      <w:ins w:id="581" w:author="王 浩仁" w:date="2021-06-14T20:27:00Z">
        <w:r w:rsidR="00A1072C">
          <w:rPr>
            <w:rFonts w:ascii="Times New Roman" w:hAnsi="Times New Roman" w:cs="Times New Roman" w:hint="eastAsia"/>
            <w:sz w:val="21"/>
            <w:szCs w:val="21"/>
          </w:rPr>
          <w:t>。</w:t>
        </w:r>
      </w:ins>
      <w:r w:rsidRPr="00E849DC">
        <w:rPr>
          <w:rFonts w:ascii="Times New Roman" w:hAnsi="Times New Roman" w:cs="Times New Roman" w:hint="eastAsia"/>
          <w:sz w:val="21"/>
          <w:szCs w:val="21"/>
        </w:rPr>
        <w:t>软件缺陷倾向性预测对应机器学习中的二分类问题，此步骤即是利用机器学习中的分类算法构建一个能够用于二分类的分类器。所构建的分类器</w:t>
      </w:r>
      <w:del w:id="582" w:author="王 浩仁" w:date="2021-06-14T20:27:00Z">
        <w:r w:rsidRPr="00E849DC" w:rsidDel="00A1072C">
          <w:rPr>
            <w:rFonts w:ascii="Times New Roman" w:hAnsi="Times New Roman" w:cs="Times New Roman"/>
            <w:sz w:val="21"/>
            <w:szCs w:val="21"/>
          </w:rPr>
          <w:delText xml:space="preserve"> </w:delText>
        </w:r>
      </w:del>
      <w:r w:rsidRPr="00E849DC">
        <w:rPr>
          <w:rFonts w:ascii="Times New Roman" w:hAnsi="Times New Roman" w:cs="Times New Roman" w:hint="eastAsia"/>
          <w:sz w:val="21"/>
          <w:szCs w:val="21"/>
        </w:rPr>
        <w:t>用于判断待测</w:t>
      </w:r>
      <w:r w:rsidR="00F14106">
        <w:rPr>
          <w:rFonts w:ascii="Times New Roman" w:hAnsi="Times New Roman" w:cs="Times New Roman" w:hint="eastAsia"/>
          <w:sz w:val="21"/>
          <w:szCs w:val="21"/>
        </w:rPr>
        <w:t>语句</w:t>
      </w:r>
      <w:r w:rsidRPr="00E849DC">
        <w:rPr>
          <w:rFonts w:ascii="Times New Roman" w:hAnsi="Times New Roman" w:cs="Times New Roman" w:hint="eastAsia"/>
          <w:sz w:val="21"/>
          <w:szCs w:val="21"/>
        </w:rPr>
        <w:t>是否有缺陷。</w:t>
      </w:r>
    </w:p>
    <w:p w14:paraId="037CD4BD" w14:textId="404A84F3" w:rsidR="00E979DB" w:rsidRDefault="00BD552F" w:rsidP="00F14106">
      <w:pPr>
        <w:pStyle w:val="ql-long-65221147"/>
        <w:numPr>
          <w:ilvl w:val="0"/>
          <w:numId w:val="5"/>
        </w:numPr>
        <w:spacing w:before="0" w:beforeAutospacing="0" w:after="0" w:afterAutospacing="0"/>
        <w:rPr>
          <w:ins w:id="583" w:author="王 浩仁" w:date="2021-06-14T21:37:00Z"/>
          <w:rFonts w:ascii="Times New Roman" w:hAnsi="Times New Roman" w:cs="Times New Roman"/>
          <w:sz w:val="21"/>
          <w:szCs w:val="21"/>
        </w:rPr>
      </w:pPr>
      <w:r w:rsidRPr="00E849DC">
        <w:rPr>
          <w:rFonts w:ascii="Times New Roman" w:hAnsi="Times New Roman" w:cs="Times New Roman" w:hint="eastAsia"/>
          <w:sz w:val="21"/>
          <w:szCs w:val="21"/>
        </w:rPr>
        <w:t>缺陷预测：</w:t>
      </w:r>
      <w:ins w:id="584" w:author="王 浩仁" w:date="2021-06-14T20:27:00Z">
        <w:r w:rsidR="001911A1">
          <w:rPr>
            <w:rFonts w:ascii="Times New Roman" w:hAnsi="Times New Roman" w:cs="Times New Roman" w:hint="eastAsia"/>
            <w:sz w:val="21"/>
            <w:szCs w:val="21"/>
          </w:rPr>
          <w:t>利用构建好的分类器对待测</w:t>
        </w:r>
      </w:ins>
      <w:ins w:id="585" w:author="王 浩仁" w:date="2021-06-14T22:05:00Z">
        <w:r w:rsidR="00F53424">
          <w:rPr>
            <w:rFonts w:ascii="Times New Roman" w:hAnsi="Times New Roman" w:cs="Times New Roman" w:hint="eastAsia"/>
            <w:sz w:val="21"/>
            <w:szCs w:val="21"/>
          </w:rPr>
          <w:t>语句</w:t>
        </w:r>
      </w:ins>
      <w:ins w:id="586" w:author="王 浩仁" w:date="2021-06-14T20:27:00Z">
        <w:r w:rsidR="001911A1">
          <w:rPr>
            <w:rFonts w:ascii="Times New Roman" w:hAnsi="Times New Roman" w:cs="Times New Roman" w:hint="eastAsia"/>
            <w:sz w:val="21"/>
            <w:szCs w:val="21"/>
          </w:rPr>
          <w:t>进行缺陷预测</w:t>
        </w:r>
      </w:ins>
      <w:ins w:id="587" w:author="王 浩仁" w:date="2021-06-14T20:28:00Z">
        <w:r w:rsidR="001911A1">
          <w:rPr>
            <w:rFonts w:ascii="Times New Roman" w:hAnsi="Times New Roman" w:cs="Times New Roman" w:hint="eastAsia"/>
            <w:sz w:val="21"/>
            <w:szCs w:val="21"/>
          </w:rPr>
          <w:t>。</w:t>
        </w:r>
      </w:ins>
      <w:del w:id="588" w:author="王 浩仁" w:date="2021-06-14T22:06:00Z">
        <w:r w:rsidR="00F14106" w:rsidDel="00F53424">
          <w:rPr>
            <w:rFonts w:ascii="Times New Roman" w:hAnsi="Times New Roman" w:cs="Times New Roman" w:hint="eastAsia"/>
            <w:sz w:val="21"/>
            <w:szCs w:val="21"/>
          </w:rPr>
          <w:delText>将</w:delText>
        </w:r>
        <w:r w:rsidR="00ED7D47" w:rsidDel="00F53424">
          <w:rPr>
            <w:rFonts w:ascii="Times New Roman" w:hAnsi="Times New Roman" w:cs="Times New Roman" w:hint="eastAsia"/>
            <w:sz w:val="21"/>
            <w:szCs w:val="21"/>
          </w:rPr>
          <w:delText>待测</w:delText>
        </w:r>
        <w:r w:rsidR="00F14106" w:rsidDel="00F53424">
          <w:rPr>
            <w:rFonts w:ascii="Times New Roman" w:hAnsi="Times New Roman" w:cs="Times New Roman" w:hint="eastAsia"/>
            <w:sz w:val="21"/>
            <w:szCs w:val="21"/>
          </w:rPr>
          <w:delText>语句</w:delText>
        </w:r>
      </w:del>
      <w:ins w:id="589" w:author="王 浩仁" w:date="2021-06-14T20:29:00Z">
        <w:r w:rsidR="001911A1">
          <w:rPr>
            <w:rFonts w:ascii="Times New Roman" w:hAnsi="Times New Roman" w:cs="Times New Roman" w:hint="eastAsia"/>
            <w:sz w:val="21"/>
            <w:szCs w:val="21"/>
          </w:rPr>
          <w:t>（这里要不要对待测语句进行</w:t>
        </w:r>
        <w:proofErr w:type="gramStart"/>
        <w:r w:rsidR="001911A1">
          <w:rPr>
            <w:rFonts w:ascii="Times New Roman" w:hAnsi="Times New Roman" w:cs="Times New Roman" w:hint="eastAsia"/>
            <w:sz w:val="21"/>
            <w:szCs w:val="21"/>
          </w:rPr>
          <w:t>度量元</w:t>
        </w:r>
        <w:proofErr w:type="gramEnd"/>
        <w:r w:rsidR="001911A1">
          <w:rPr>
            <w:rFonts w:ascii="Times New Roman" w:hAnsi="Times New Roman" w:cs="Times New Roman" w:hint="eastAsia"/>
            <w:sz w:val="21"/>
            <w:szCs w:val="21"/>
          </w:rPr>
          <w:t>度量）</w:t>
        </w:r>
      </w:ins>
      <w:ins w:id="590" w:author="王 浩仁" w:date="2021-06-14T22:06:00Z">
        <w:r w:rsidR="00F53424">
          <w:rPr>
            <w:rFonts w:ascii="Times New Roman" w:hAnsi="Times New Roman" w:cs="Times New Roman" w:hint="eastAsia"/>
            <w:sz w:val="21"/>
            <w:szCs w:val="21"/>
          </w:rPr>
          <w:t>将待测语句</w:t>
        </w:r>
      </w:ins>
      <w:r w:rsidRPr="00F14106">
        <w:rPr>
          <w:rFonts w:ascii="Times New Roman" w:hAnsi="Times New Roman" w:cs="Times New Roman" w:hint="eastAsia"/>
          <w:sz w:val="21"/>
          <w:szCs w:val="21"/>
        </w:rPr>
        <w:t>输入</w:t>
      </w:r>
      <w:r w:rsidR="00ED7D47">
        <w:rPr>
          <w:rFonts w:ascii="Times New Roman" w:hAnsi="Times New Roman" w:cs="Times New Roman" w:hint="eastAsia"/>
          <w:sz w:val="21"/>
          <w:szCs w:val="21"/>
        </w:rPr>
        <w:t>构建好</w:t>
      </w:r>
      <w:ins w:id="591" w:author="王 浩仁" w:date="2021-06-14T20:28:00Z">
        <w:r w:rsidR="001911A1">
          <w:rPr>
            <w:rFonts w:ascii="Times New Roman" w:hAnsi="Times New Roman" w:cs="Times New Roman" w:hint="eastAsia"/>
            <w:sz w:val="21"/>
            <w:szCs w:val="21"/>
          </w:rPr>
          <w:t>的软件缺陷倾向性预测模型</w:t>
        </w:r>
      </w:ins>
      <w:del w:id="592" w:author="王 浩仁" w:date="2021-06-14T20:28:00Z">
        <w:r w:rsidR="00ED7D47" w:rsidDel="001911A1">
          <w:rPr>
            <w:rFonts w:ascii="Times New Roman" w:hAnsi="Times New Roman" w:cs="Times New Roman" w:hint="eastAsia"/>
            <w:sz w:val="21"/>
            <w:szCs w:val="21"/>
          </w:rPr>
          <w:delText>的</w:delText>
        </w:r>
        <w:r w:rsidRPr="00F14106" w:rsidDel="001911A1">
          <w:rPr>
            <w:rFonts w:ascii="Times New Roman" w:hAnsi="Times New Roman" w:cs="Times New Roman" w:hint="eastAsia"/>
            <w:sz w:val="21"/>
            <w:szCs w:val="21"/>
          </w:rPr>
          <w:delText>分类器后</w:delText>
        </w:r>
      </w:del>
      <w:r w:rsidR="00ED7D47">
        <w:rPr>
          <w:rFonts w:ascii="Times New Roman" w:hAnsi="Times New Roman" w:cs="Times New Roman" w:hint="eastAsia"/>
          <w:sz w:val="21"/>
          <w:szCs w:val="21"/>
        </w:rPr>
        <w:t>，</w:t>
      </w:r>
      <w:r w:rsidRPr="00F14106">
        <w:rPr>
          <w:rFonts w:ascii="Times New Roman" w:hAnsi="Times New Roman" w:cs="Times New Roman" w:hint="eastAsia"/>
          <w:sz w:val="21"/>
          <w:szCs w:val="21"/>
        </w:rPr>
        <w:t>输出</w:t>
      </w:r>
      <w:ins w:id="593" w:author="王 浩仁" w:date="2021-06-14T20:29:00Z">
        <w:r w:rsidR="001911A1">
          <w:rPr>
            <w:rFonts w:ascii="Times New Roman" w:hAnsi="Times New Roman" w:cs="Times New Roman" w:hint="eastAsia"/>
            <w:sz w:val="21"/>
            <w:szCs w:val="21"/>
          </w:rPr>
          <w:t>得到</w:t>
        </w:r>
      </w:ins>
      <w:ins w:id="594" w:author="王 浩仁" w:date="2021-06-14T20:30:00Z">
        <w:r w:rsidR="001911A1">
          <w:rPr>
            <w:rFonts w:ascii="Times New Roman" w:hAnsi="Times New Roman" w:cs="Times New Roman" w:hint="eastAsia"/>
            <w:sz w:val="21"/>
            <w:szCs w:val="21"/>
          </w:rPr>
          <w:t>测试语句的</w:t>
        </w:r>
      </w:ins>
      <w:del w:id="595" w:author="王 浩仁" w:date="2021-06-14T20:29:00Z">
        <w:r w:rsidRPr="00F14106" w:rsidDel="001911A1">
          <w:rPr>
            <w:rFonts w:ascii="Times New Roman" w:hAnsi="Times New Roman" w:cs="Times New Roman" w:hint="eastAsia"/>
            <w:sz w:val="21"/>
            <w:szCs w:val="21"/>
          </w:rPr>
          <w:delText>其</w:delText>
        </w:r>
      </w:del>
      <w:r w:rsidRPr="00F14106">
        <w:rPr>
          <w:rFonts w:ascii="Times New Roman" w:hAnsi="Times New Roman" w:cs="Times New Roman" w:hint="eastAsia"/>
          <w:sz w:val="21"/>
          <w:szCs w:val="21"/>
        </w:rPr>
        <w:t>预测结果，</w:t>
      </w:r>
      <w:r w:rsidR="00ED7D47">
        <w:rPr>
          <w:rFonts w:ascii="Times New Roman" w:hAnsi="Times New Roman" w:cs="Times New Roman" w:hint="eastAsia"/>
          <w:sz w:val="21"/>
          <w:szCs w:val="21"/>
        </w:rPr>
        <w:t>查看</w:t>
      </w:r>
      <w:ins w:id="596" w:author="王 浩仁" w:date="2021-06-14T20:30:00Z">
        <w:r w:rsidR="001911A1">
          <w:rPr>
            <w:rFonts w:ascii="Times New Roman" w:hAnsi="Times New Roman" w:cs="Times New Roman" w:hint="eastAsia"/>
            <w:sz w:val="21"/>
            <w:szCs w:val="21"/>
          </w:rPr>
          <w:t>其</w:t>
        </w:r>
      </w:ins>
      <w:r w:rsidRPr="00F14106">
        <w:rPr>
          <w:rFonts w:ascii="Times New Roman" w:hAnsi="Times New Roman" w:cs="Times New Roman" w:hint="eastAsia"/>
          <w:sz w:val="21"/>
          <w:szCs w:val="21"/>
        </w:rPr>
        <w:t>是否有缺陷。</w:t>
      </w:r>
    </w:p>
    <w:p w14:paraId="6E73E6FA" w14:textId="668F54E9" w:rsidR="00A66F7F" w:rsidRPr="00A66F7F" w:rsidRDefault="00D54B42">
      <w:pPr>
        <w:pStyle w:val="ql-long-65221147"/>
        <w:spacing w:before="0" w:beforeAutospacing="0" w:after="0" w:afterAutospacing="0"/>
        <w:ind w:firstLineChars="200" w:firstLine="420"/>
        <w:pPrChange w:id="597" w:author="王 浩仁" w:date="2021-06-14T21:42:00Z">
          <w:pPr>
            <w:pStyle w:val="ql-long-65221147"/>
            <w:spacing w:before="0" w:beforeAutospacing="0" w:after="0" w:afterAutospacing="0"/>
          </w:pPr>
        </w:pPrChange>
      </w:pPr>
      <w:ins w:id="598" w:author="王 浩仁" w:date="2021-06-14T21:42:00Z">
        <w:r>
          <w:rPr>
            <w:rFonts w:ascii="Times New Roman" w:hAnsi="Times New Roman" w:cs="Times New Roman" w:hint="eastAsia"/>
            <w:sz w:val="21"/>
            <w:szCs w:val="21"/>
          </w:rPr>
          <w:t>接下来</w:t>
        </w:r>
      </w:ins>
      <w:del w:id="599" w:author="王 浩仁" w:date="2021-06-14T21:42:00Z">
        <w:r w:rsidR="00A66F7F" w:rsidDel="00D54B42">
          <w:rPr>
            <w:rFonts w:ascii="Times New Roman" w:hAnsi="Times New Roman" w:cs="Times New Roman" w:hint="eastAsia"/>
            <w:sz w:val="21"/>
            <w:szCs w:val="21"/>
          </w:rPr>
          <w:delText>本节</w:delText>
        </w:r>
      </w:del>
      <w:r w:rsidR="00A66F7F">
        <w:rPr>
          <w:rFonts w:ascii="Times New Roman" w:hAnsi="Times New Roman" w:cs="Times New Roman" w:hint="eastAsia"/>
          <w:sz w:val="21"/>
          <w:szCs w:val="21"/>
        </w:rPr>
        <w:t>将</w:t>
      </w:r>
      <w:r w:rsidR="00A66F7F" w:rsidRPr="00A66F7F">
        <w:rPr>
          <w:sz w:val="21"/>
        </w:rPr>
        <w:t>概述基于语句复杂</w:t>
      </w:r>
      <w:proofErr w:type="gramStart"/>
      <w:r w:rsidR="00A66F7F" w:rsidRPr="00A66F7F">
        <w:rPr>
          <w:sz w:val="21"/>
        </w:rPr>
        <w:t>度分析</w:t>
      </w:r>
      <w:proofErr w:type="gramEnd"/>
      <w:r w:rsidR="00A66F7F" w:rsidRPr="00A66F7F">
        <w:rPr>
          <w:sz w:val="21"/>
        </w:rPr>
        <w:t>的缺陷定位</w:t>
      </w:r>
      <w:r w:rsidR="00A66F7F" w:rsidRPr="00A66F7F">
        <w:rPr>
          <w:rFonts w:hint="eastAsia"/>
          <w:sz w:val="21"/>
        </w:rPr>
        <w:t>方法</w:t>
      </w:r>
      <w:r w:rsidR="00A66F7F" w:rsidRPr="00A66F7F">
        <w:rPr>
          <w:sz w:val="21"/>
        </w:rPr>
        <w:t>CBFL</w:t>
      </w:r>
      <w:r w:rsidR="00A66F7F" w:rsidRPr="00A66F7F">
        <w:rPr>
          <w:rFonts w:hint="eastAsia"/>
          <w:sz w:val="21"/>
        </w:rPr>
        <w:t>的设计及步骤，并且详细介绍本文提出的度量元，在此之前的缺陷定位研究中，语句复杂度的</w:t>
      </w:r>
      <w:proofErr w:type="gramStart"/>
      <w:r w:rsidR="00A66F7F" w:rsidRPr="00A66F7F">
        <w:rPr>
          <w:rFonts w:hint="eastAsia"/>
          <w:sz w:val="21"/>
        </w:rPr>
        <w:t>度量元</w:t>
      </w:r>
      <w:proofErr w:type="gramEnd"/>
      <w:r w:rsidR="00A66F7F" w:rsidRPr="00A66F7F">
        <w:rPr>
          <w:rFonts w:hint="eastAsia"/>
          <w:sz w:val="21"/>
        </w:rPr>
        <w:t>还没有被提出过。</w:t>
      </w:r>
    </w:p>
    <w:p w14:paraId="64E47994" w14:textId="37B64DF8" w:rsidR="00AD024C" w:rsidDel="001911A1" w:rsidRDefault="00BD552F" w:rsidP="005761E5">
      <w:pPr>
        <w:pStyle w:val="ql-long-65221147"/>
        <w:spacing w:before="0" w:beforeAutospacing="0" w:after="0" w:afterAutospacing="0"/>
        <w:ind w:firstLine="420"/>
        <w:jc w:val="both"/>
        <w:rPr>
          <w:del w:id="600" w:author="王 浩仁" w:date="2021-06-14T20:31:00Z"/>
          <w:rFonts w:ascii="Times New Roman" w:hAnsi="Times New Roman" w:cs="Times New Roman"/>
          <w:bCs/>
          <w:sz w:val="21"/>
          <w:szCs w:val="21"/>
        </w:rPr>
      </w:pPr>
      <w:del w:id="601" w:author="王 浩仁" w:date="2021-06-14T20:31:00Z">
        <w:r w:rsidDel="001911A1">
          <w:rPr>
            <w:rFonts w:ascii="Times New Roman" w:hAnsi="Times New Roman" w:cs="Times New Roman" w:hint="eastAsia"/>
            <w:bCs/>
            <w:sz w:val="21"/>
            <w:szCs w:val="21"/>
          </w:rPr>
          <w:lastRenderedPageBreak/>
          <w:delText>对于，</w:delText>
        </w:r>
        <w:r w:rsidR="00AE7C14" w:rsidRPr="00E849DC" w:rsidDel="001911A1">
          <w:rPr>
            <w:rFonts w:ascii="Times New Roman" w:hAnsi="Times New Roman" w:cs="Times New Roman" w:hint="eastAsia"/>
            <w:sz w:val="21"/>
            <w:szCs w:val="21"/>
          </w:rPr>
          <w:delText>构建模型过程中还涉及到测试评估标准问题等。具体实验步骤我们将在</w:delText>
        </w:r>
      </w:del>
      <w:del w:id="602" w:author="王 浩仁" w:date="2021-06-14T20:13:00Z">
        <w:r w:rsidDel="00841608">
          <w:rPr>
            <w:rFonts w:ascii="Times New Roman" w:hAnsi="Times New Roman" w:cs="Times New Roman" w:hint="eastAsia"/>
            <w:sz w:val="21"/>
            <w:szCs w:val="21"/>
          </w:rPr>
          <w:delText>下文</w:delText>
        </w:r>
      </w:del>
      <w:del w:id="603" w:author="王 浩仁" w:date="2021-06-14T20:31:00Z">
        <w:r w:rsidDel="001911A1">
          <w:rPr>
            <w:rFonts w:ascii="Times New Roman" w:hAnsi="Times New Roman" w:cs="Times New Roman" w:hint="eastAsia"/>
            <w:sz w:val="21"/>
            <w:szCs w:val="21"/>
          </w:rPr>
          <w:delText>进行叙述。</w:delText>
        </w:r>
      </w:del>
    </w:p>
    <w:p w14:paraId="17EE6D90" w14:textId="18F1AAA0" w:rsidR="00AE7C14" w:rsidRPr="00AE7C14" w:rsidRDefault="001911A1" w:rsidP="00AE7C14">
      <w:pPr>
        <w:pStyle w:val="ql-long-65221147"/>
        <w:spacing w:before="0" w:beforeAutospacing="0" w:after="0" w:afterAutospacing="0"/>
        <w:ind w:firstLineChars="200" w:firstLine="480"/>
        <w:jc w:val="both"/>
        <w:rPr>
          <w:rFonts w:ascii="Times New Roman" w:hAnsi="Times New Roman" w:cs="Times New Roman"/>
          <w:bCs/>
          <w:sz w:val="21"/>
          <w:szCs w:val="21"/>
        </w:rPr>
      </w:pPr>
      <w:ins w:id="604" w:author="王 浩仁" w:date="2021-06-14T20:39:00Z">
        <w:r>
          <w:rPr>
            <w:noProof/>
          </w:rPr>
          <w:drawing>
            <wp:inline distT="0" distB="0" distL="0" distR="0" wp14:anchorId="65E9A08F" wp14:editId="4EC16C49">
              <wp:extent cx="5274310" cy="32042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04210"/>
                      </a:xfrm>
                      <a:prstGeom prst="rect">
                        <a:avLst/>
                      </a:prstGeom>
                    </pic:spPr>
                  </pic:pic>
                </a:graphicData>
              </a:graphic>
            </wp:inline>
          </w:drawing>
        </w:r>
        <w:r>
          <w:rPr>
            <w:noProof/>
          </w:rPr>
          <w:t xml:space="preserve"> </w:t>
        </w:r>
      </w:ins>
      <w:del w:id="605" w:author="王 浩仁" w:date="2021-06-14T20:39:00Z">
        <w:r w:rsidR="004055BF" w:rsidDel="001911A1">
          <w:rPr>
            <w:noProof/>
          </w:rPr>
          <w:drawing>
            <wp:inline distT="0" distB="0" distL="0" distR="0" wp14:anchorId="1BF23EA2" wp14:editId="0A2B7B4B">
              <wp:extent cx="5404017" cy="291654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137" t="2659" r="3931" b="6218"/>
                      <a:stretch/>
                    </pic:blipFill>
                    <pic:spPr bwMode="auto">
                      <a:xfrm>
                        <a:off x="0" y="0"/>
                        <a:ext cx="5411882" cy="2920791"/>
                      </a:xfrm>
                      <a:prstGeom prst="rect">
                        <a:avLst/>
                      </a:prstGeom>
                      <a:ln>
                        <a:noFill/>
                      </a:ln>
                      <a:extLst>
                        <a:ext uri="{53640926-AAD7-44D8-BBD7-CCE9431645EC}">
                          <a14:shadowObscured xmlns:a14="http://schemas.microsoft.com/office/drawing/2010/main"/>
                        </a:ext>
                      </a:extLst>
                    </pic:spPr>
                  </pic:pic>
                </a:graphicData>
              </a:graphic>
            </wp:inline>
          </w:drawing>
        </w:r>
      </w:del>
    </w:p>
    <w:p w14:paraId="36434164" w14:textId="0B4E9B29" w:rsidR="00D93BAA" w:rsidRDefault="00AE7C14" w:rsidP="00D93BAA">
      <w:pPr>
        <w:pStyle w:val="ql-long-65221147"/>
        <w:spacing w:before="0" w:beforeAutospacing="0" w:after="0" w:afterAutospacing="0"/>
        <w:jc w:val="center"/>
        <w:rPr>
          <w:ins w:id="606" w:author="王 浩仁" w:date="2021-06-14T21:32:00Z"/>
          <w:rFonts w:ascii="Times New Roman" w:hAnsi="Times New Roman" w:cs="Times New Roman"/>
          <w:bCs/>
          <w:sz w:val="21"/>
          <w:szCs w:val="21"/>
        </w:rPr>
      </w:pPr>
      <w:r w:rsidRPr="00E72557">
        <w:rPr>
          <w:rFonts w:ascii="Times New Roman" w:hAnsi="Times New Roman" w:cs="Times New Roman" w:hint="eastAsia"/>
          <w:bCs/>
          <w:sz w:val="21"/>
          <w:szCs w:val="21"/>
        </w:rPr>
        <w:t>图</w:t>
      </w:r>
      <w:r w:rsidRPr="00E72557">
        <w:rPr>
          <w:rFonts w:ascii="Times New Roman" w:hAnsi="Times New Roman" w:cs="Times New Roman"/>
          <w:bCs/>
          <w:sz w:val="21"/>
          <w:szCs w:val="21"/>
        </w:rPr>
        <w:t xml:space="preserve"> </w:t>
      </w:r>
      <w:r w:rsidR="00F14106">
        <w:rPr>
          <w:rFonts w:ascii="Times New Roman" w:hAnsi="Times New Roman" w:cs="Times New Roman"/>
          <w:bCs/>
          <w:sz w:val="21"/>
          <w:szCs w:val="21"/>
        </w:rPr>
        <w:t>1</w:t>
      </w:r>
      <w:r w:rsidRPr="00E72557">
        <w:rPr>
          <w:rFonts w:ascii="Times New Roman" w:hAnsi="Times New Roman" w:cs="Times New Roman" w:hint="eastAsia"/>
          <w:bCs/>
          <w:sz w:val="21"/>
          <w:szCs w:val="21"/>
        </w:rPr>
        <w:t>软件</w:t>
      </w:r>
      <w:r w:rsidR="00D93BAA">
        <w:rPr>
          <w:rFonts w:ascii="Times New Roman" w:hAnsi="Times New Roman" w:cs="Times New Roman" w:hint="eastAsia"/>
          <w:bCs/>
          <w:sz w:val="21"/>
          <w:szCs w:val="21"/>
        </w:rPr>
        <w:t>缺陷</w:t>
      </w:r>
      <w:r w:rsidRPr="00E72557">
        <w:rPr>
          <w:rFonts w:ascii="Times New Roman" w:hAnsi="Times New Roman" w:cs="Times New Roman" w:hint="eastAsia"/>
          <w:bCs/>
          <w:sz w:val="21"/>
          <w:szCs w:val="21"/>
        </w:rPr>
        <w:t>倾向性预测</w:t>
      </w:r>
      <w:commentRangeStart w:id="607"/>
      <w:r w:rsidRPr="00E72557">
        <w:rPr>
          <w:rFonts w:ascii="Times New Roman" w:hAnsi="Times New Roman" w:cs="Times New Roman" w:hint="eastAsia"/>
          <w:bCs/>
          <w:sz w:val="21"/>
          <w:szCs w:val="21"/>
        </w:rPr>
        <w:t>技术</w:t>
      </w:r>
      <w:commentRangeEnd w:id="607"/>
      <w:r>
        <w:rPr>
          <w:rStyle w:val="a4"/>
          <w:rFonts w:asciiTheme="minorHAnsi" w:eastAsiaTheme="minorEastAsia" w:hAnsiTheme="minorHAnsi" w:cstheme="minorBidi"/>
          <w:kern w:val="2"/>
        </w:rPr>
        <w:commentReference w:id="607"/>
      </w:r>
      <w:r w:rsidRPr="00E72557">
        <w:rPr>
          <w:rFonts w:ascii="Times New Roman" w:hAnsi="Times New Roman" w:cs="Times New Roman" w:hint="eastAsia"/>
          <w:bCs/>
          <w:sz w:val="21"/>
          <w:szCs w:val="21"/>
        </w:rPr>
        <w:t>流程图</w:t>
      </w:r>
    </w:p>
    <w:p w14:paraId="45E8A0A1" w14:textId="2BF08F51" w:rsidR="00D54B42" w:rsidRPr="00997266" w:rsidRDefault="00A66F7F" w:rsidP="00A66F7F">
      <w:pPr>
        <w:pStyle w:val="ql-long-65221147"/>
        <w:spacing w:before="0" w:beforeAutospacing="0" w:after="0" w:afterAutospacing="0"/>
        <w:rPr>
          <w:ins w:id="608" w:author="王 浩仁" w:date="2021-06-14T21:32:00Z"/>
          <w:rFonts w:ascii="Times New Roman" w:hAnsi="Times New Roman" w:cs="Times New Roman"/>
          <w:bCs/>
          <w:rPrChange w:id="609" w:author="王 浩仁" w:date="2021-06-15T08:13:00Z">
            <w:rPr>
              <w:ins w:id="610" w:author="王 浩仁" w:date="2021-06-14T21:32:00Z"/>
            </w:rPr>
          </w:rPrChange>
        </w:rPr>
      </w:pPr>
      <w:ins w:id="611" w:author="王 浩仁" w:date="2021-06-14T21:32:00Z">
        <w:r w:rsidRPr="00997266">
          <w:rPr>
            <w:rFonts w:ascii="Times New Roman" w:hAnsi="Times New Roman" w:cs="Times New Roman"/>
            <w:bCs/>
            <w:rPrChange w:id="612" w:author="王 浩仁" w:date="2021-06-15T08:13:00Z">
              <w:rPr>
                <w:rFonts w:ascii="Times New Roman" w:hAnsi="Times New Roman" w:cs="Times New Roman"/>
                <w:bCs/>
                <w:sz w:val="21"/>
                <w:szCs w:val="21"/>
              </w:rPr>
            </w:rPrChange>
          </w:rPr>
          <w:t>3.</w:t>
        </w:r>
      </w:ins>
      <w:ins w:id="613" w:author="王 浩仁" w:date="2021-06-14T21:36:00Z">
        <w:r w:rsidRPr="00997266">
          <w:rPr>
            <w:rFonts w:ascii="Times New Roman" w:hAnsi="Times New Roman" w:cs="Times New Roman"/>
            <w:bCs/>
            <w:rPrChange w:id="614" w:author="王 浩仁" w:date="2021-06-15T08:13:00Z">
              <w:rPr>
                <w:rFonts w:ascii="Times New Roman" w:hAnsi="Times New Roman" w:cs="Times New Roman"/>
                <w:bCs/>
                <w:sz w:val="21"/>
                <w:szCs w:val="21"/>
              </w:rPr>
            </w:rPrChange>
          </w:rPr>
          <w:t>1</w:t>
        </w:r>
        <w:r w:rsidRPr="00997266">
          <w:rPr>
            <w:rFonts w:ascii="Times New Roman" w:hAnsi="Times New Roman" w:cs="Times New Roman" w:hint="eastAsia"/>
            <w:bCs/>
            <w:rPrChange w:id="615" w:author="王 浩仁" w:date="2021-06-15T08:13:00Z">
              <w:rPr>
                <w:rFonts w:ascii="Times New Roman" w:hAnsi="Times New Roman" w:cs="Times New Roman" w:hint="eastAsia"/>
                <w:bCs/>
                <w:sz w:val="21"/>
                <w:szCs w:val="21"/>
              </w:rPr>
            </w:rPrChange>
          </w:rPr>
          <w:t>软件缺陷倾向性预测模型</w:t>
        </w:r>
      </w:ins>
      <w:ins w:id="616" w:author="王 浩仁" w:date="2021-06-14T21:42:00Z">
        <w:r w:rsidR="00D54B42" w:rsidRPr="00997266">
          <w:rPr>
            <w:rFonts w:ascii="Times New Roman" w:hAnsi="Times New Roman" w:cs="Times New Roman" w:hint="eastAsia"/>
            <w:bCs/>
            <w:rPrChange w:id="617" w:author="王 浩仁" w:date="2021-06-15T08:13:00Z">
              <w:rPr>
                <w:rFonts w:ascii="Times New Roman" w:hAnsi="Times New Roman" w:cs="Times New Roman" w:hint="eastAsia"/>
                <w:bCs/>
                <w:sz w:val="21"/>
                <w:szCs w:val="21"/>
              </w:rPr>
            </w:rPrChange>
          </w:rPr>
          <w:t>的</w:t>
        </w:r>
      </w:ins>
      <w:ins w:id="618" w:author="王 浩仁" w:date="2021-06-14T21:43:00Z">
        <w:r w:rsidR="00D54B42" w:rsidRPr="00997266">
          <w:rPr>
            <w:rFonts w:ascii="Times New Roman" w:hAnsi="Times New Roman" w:cs="Times New Roman" w:hint="eastAsia"/>
            <w:bCs/>
            <w:rPrChange w:id="619" w:author="王 浩仁" w:date="2021-06-15T08:13:00Z">
              <w:rPr>
                <w:rFonts w:ascii="Times New Roman" w:hAnsi="Times New Roman" w:cs="Times New Roman" w:hint="eastAsia"/>
                <w:bCs/>
                <w:sz w:val="21"/>
                <w:szCs w:val="21"/>
              </w:rPr>
            </w:rPrChange>
          </w:rPr>
          <w:t>构建工作</w:t>
        </w:r>
      </w:ins>
    </w:p>
    <w:p w14:paraId="50CCC53A" w14:textId="2FA02242" w:rsidR="00D43C67" w:rsidDel="00997266" w:rsidRDefault="00D54B42" w:rsidP="00352C52">
      <w:pPr>
        <w:pStyle w:val="ql-long-65221147"/>
        <w:spacing w:before="0" w:beforeAutospacing="0" w:after="0" w:afterAutospacing="0"/>
        <w:ind w:firstLineChars="200" w:firstLine="420"/>
        <w:rPr>
          <w:del w:id="620" w:author="王 浩仁" w:date="2021-06-14T22:36:00Z"/>
          <w:rFonts w:ascii="Times New Roman" w:hAnsi="Times New Roman" w:cs="Times New Roman"/>
          <w:sz w:val="21"/>
          <w:szCs w:val="21"/>
        </w:rPr>
      </w:pPr>
      <w:r>
        <w:rPr>
          <w:rFonts w:ascii="Times New Roman" w:hAnsi="Times New Roman" w:cs="Times New Roman" w:hint="eastAsia"/>
          <w:bCs/>
          <w:sz w:val="21"/>
          <w:szCs w:val="21"/>
        </w:rPr>
        <w:t>本文是在基于语句复杂</w:t>
      </w:r>
      <w:proofErr w:type="gramStart"/>
      <w:r>
        <w:rPr>
          <w:rFonts w:ascii="Times New Roman" w:hAnsi="Times New Roman" w:cs="Times New Roman" w:hint="eastAsia"/>
          <w:bCs/>
          <w:sz w:val="21"/>
          <w:szCs w:val="21"/>
        </w:rPr>
        <w:t>度分析</w:t>
      </w:r>
      <w:proofErr w:type="gramEnd"/>
      <w:r>
        <w:rPr>
          <w:rFonts w:ascii="Times New Roman" w:hAnsi="Times New Roman" w:cs="Times New Roman" w:hint="eastAsia"/>
          <w:bCs/>
          <w:sz w:val="21"/>
          <w:szCs w:val="21"/>
        </w:rPr>
        <w:t>的基础上进行一次缺陷倾向性预测</w:t>
      </w:r>
      <w:r w:rsidR="00DD63DB">
        <w:rPr>
          <w:rFonts w:ascii="Times New Roman" w:hAnsi="Times New Roman" w:cs="Times New Roman" w:hint="eastAsia"/>
          <w:bCs/>
          <w:sz w:val="21"/>
          <w:szCs w:val="21"/>
        </w:rPr>
        <w:t>。</w:t>
      </w:r>
      <w:del w:id="621" w:author="王 浩仁" w:date="2021-06-15T08:14:00Z">
        <w:r w:rsidR="00DD63DB" w:rsidDel="00997266">
          <w:rPr>
            <w:rFonts w:ascii="Times New Roman" w:hAnsi="Times New Roman" w:cs="Times New Roman" w:hint="eastAsia"/>
            <w:bCs/>
            <w:sz w:val="21"/>
            <w:szCs w:val="21"/>
          </w:rPr>
          <w:delText>为构建模型，</w:delText>
        </w:r>
      </w:del>
      <w:r w:rsidR="00DD63DB">
        <w:rPr>
          <w:rStyle w:val="ql-author-65290468"/>
          <w:rFonts w:ascii="Times New Roman" w:hAnsi="Times New Roman" w:cs="Times New Roman" w:hint="eastAsia"/>
          <w:sz w:val="21"/>
          <w:szCs w:val="21"/>
        </w:rPr>
        <w:t>首先要对一个已知的</w:t>
      </w:r>
      <w:r w:rsidR="00DD63DB" w:rsidRPr="00867CB9">
        <w:rPr>
          <w:rFonts w:ascii="Times New Roman" w:hAnsi="Times New Roman" w:cs="Times New Roman" w:hint="eastAsia"/>
          <w:bCs/>
          <w:sz w:val="21"/>
          <w:szCs w:val="21"/>
        </w:rPr>
        <w:t>缺陷数据集进行</w:t>
      </w:r>
      <w:r w:rsidR="00DD63DB">
        <w:rPr>
          <w:rFonts w:ascii="Times New Roman" w:hAnsi="Times New Roman" w:cs="Times New Roman" w:hint="eastAsia"/>
          <w:bCs/>
          <w:sz w:val="21"/>
          <w:szCs w:val="21"/>
        </w:rPr>
        <w:t>数据提取</w:t>
      </w:r>
      <w:r w:rsidR="00DD63DB" w:rsidRPr="00867CB9">
        <w:rPr>
          <w:rFonts w:ascii="Times New Roman" w:hAnsi="Times New Roman" w:cs="Times New Roman" w:hint="eastAsia"/>
          <w:bCs/>
          <w:sz w:val="21"/>
          <w:szCs w:val="21"/>
        </w:rPr>
        <w:t>，</w:t>
      </w:r>
      <w:r w:rsidR="00DD63DB">
        <w:rPr>
          <w:rFonts w:ascii="Times New Roman" w:hAnsi="Times New Roman" w:cs="Times New Roman" w:hint="eastAsia"/>
          <w:bCs/>
          <w:sz w:val="21"/>
          <w:szCs w:val="21"/>
        </w:rPr>
        <w:t>提取到</w:t>
      </w:r>
      <w:del w:id="622" w:author="王 浩仁" w:date="2021-06-15T08:17:00Z">
        <w:r w:rsidR="00DD63DB" w:rsidDel="00997266">
          <w:rPr>
            <w:rFonts w:ascii="Times New Roman" w:hAnsi="Times New Roman" w:cs="Times New Roman" w:hint="eastAsia"/>
            <w:bCs/>
            <w:sz w:val="21"/>
            <w:szCs w:val="21"/>
          </w:rPr>
          <w:delText>软件</w:delText>
        </w:r>
      </w:del>
      <w:ins w:id="623" w:author="王 浩仁" w:date="2021-06-15T08:17:00Z">
        <w:r w:rsidR="00997266">
          <w:rPr>
            <w:rFonts w:ascii="Times New Roman" w:hAnsi="Times New Roman" w:cs="Times New Roman" w:hint="eastAsia"/>
            <w:bCs/>
            <w:sz w:val="21"/>
            <w:szCs w:val="21"/>
          </w:rPr>
          <w:t>程序</w:t>
        </w:r>
      </w:ins>
      <w:r w:rsidR="00DD63DB">
        <w:rPr>
          <w:rFonts w:ascii="Times New Roman" w:hAnsi="Times New Roman" w:cs="Times New Roman" w:hint="eastAsia"/>
          <w:bCs/>
          <w:sz w:val="21"/>
          <w:szCs w:val="21"/>
        </w:rPr>
        <w:t>中的每条语句，并对</w:t>
      </w:r>
      <w:del w:id="624" w:author="王 浩仁" w:date="2021-06-15T08:17:00Z">
        <w:r w:rsidR="00DD63DB" w:rsidRPr="00867CB9" w:rsidDel="00997266">
          <w:rPr>
            <w:rFonts w:ascii="Times New Roman" w:hAnsi="Times New Roman" w:cs="Times New Roman" w:hint="eastAsia"/>
            <w:bCs/>
            <w:sz w:val="21"/>
            <w:szCs w:val="21"/>
          </w:rPr>
          <w:delText>程序中</w:delText>
        </w:r>
      </w:del>
      <w:r w:rsidR="00DD63DB" w:rsidRPr="00867CB9">
        <w:rPr>
          <w:rFonts w:ascii="Times New Roman" w:hAnsi="Times New Roman" w:cs="Times New Roman" w:hint="eastAsia"/>
          <w:bCs/>
          <w:sz w:val="21"/>
          <w:szCs w:val="21"/>
        </w:rPr>
        <w:t>每条语句</w:t>
      </w:r>
      <w:r w:rsidR="00DD63DB">
        <w:rPr>
          <w:rFonts w:ascii="Times New Roman" w:hAnsi="Times New Roman" w:cs="Times New Roman" w:hint="eastAsia"/>
          <w:bCs/>
          <w:sz w:val="21"/>
          <w:szCs w:val="21"/>
        </w:rPr>
        <w:t>是否是真实缺陷进行标记。</w:t>
      </w:r>
      <w:r w:rsidR="00352C52">
        <w:rPr>
          <w:rFonts w:ascii="Times New Roman" w:hAnsi="Times New Roman" w:cs="Times New Roman" w:hint="eastAsia"/>
          <w:bCs/>
          <w:sz w:val="21"/>
          <w:szCs w:val="21"/>
        </w:rPr>
        <w:t>然后，</w:t>
      </w:r>
      <w:r w:rsidR="00DD63DB">
        <w:rPr>
          <w:rFonts w:ascii="Times New Roman" w:hAnsi="Times New Roman" w:cs="Times New Roman" w:hint="eastAsia"/>
          <w:bCs/>
          <w:sz w:val="21"/>
          <w:szCs w:val="21"/>
        </w:rPr>
        <w:t>根据</w:t>
      </w:r>
      <w:r w:rsidR="00DD63DB" w:rsidRPr="00867CB9">
        <w:rPr>
          <w:rFonts w:ascii="Times New Roman" w:hAnsi="Times New Roman" w:cs="Times New Roman" w:hint="eastAsia"/>
          <w:bCs/>
          <w:sz w:val="21"/>
          <w:szCs w:val="21"/>
        </w:rPr>
        <w:t>提出的语句复杂度</w:t>
      </w:r>
      <w:proofErr w:type="gramStart"/>
      <w:r w:rsidR="00DD63DB" w:rsidRPr="00867CB9">
        <w:rPr>
          <w:rFonts w:ascii="Times New Roman" w:hAnsi="Times New Roman" w:cs="Times New Roman" w:hint="eastAsia"/>
          <w:bCs/>
          <w:sz w:val="21"/>
          <w:szCs w:val="21"/>
        </w:rPr>
        <w:t>度量元</w:t>
      </w:r>
      <w:proofErr w:type="gramEnd"/>
      <w:r w:rsidR="00DD63DB" w:rsidRPr="00867CB9">
        <w:rPr>
          <w:rFonts w:ascii="Times New Roman" w:hAnsi="Times New Roman" w:cs="Times New Roman" w:hint="eastAsia"/>
          <w:bCs/>
          <w:sz w:val="21"/>
          <w:szCs w:val="21"/>
        </w:rPr>
        <w:t>对</w:t>
      </w:r>
      <w:r w:rsidR="00DD63DB">
        <w:rPr>
          <w:rFonts w:ascii="Times New Roman" w:hAnsi="Times New Roman" w:cs="Times New Roman" w:hint="eastAsia"/>
          <w:bCs/>
          <w:sz w:val="21"/>
          <w:szCs w:val="21"/>
        </w:rPr>
        <w:t>定位到的</w:t>
      </w:r>
      <w:r w:rsidR="00DD63DB" w:rsidRPr="00867CB9">
        <w:rPr>
          <w:rFonts w:ascii="Times New Roman" w:hAnsi="Times New Roman" w:cs="Times New Roman" w:hint="eastAsia"/>
          <w:bCs/>
          <w:sz w:val="21"/>
          <w:szCs w:val="21"/>
        </w:rPr>
        <w:t>每条</w:t>
      </w:r>
      <w:r w:rsidR="00DD63DB">
        <w:rPr>
          <w:rFonts w:ascii="Times New Roman" w:hAnsi="Times New Roman" w:cs="Times New Roman" w:hint="eastAsia"/>
          <w:bCs/>
          <w:sz w:val="21"/>
          <w:szCs w:val="21"/>
        </w:rPr>
        <w:t>语句</w:t>
      </w:r>
      <w:r w:rsidR="00DD63DB" w:rsidRPr="00867CB9">
        <w:rPr>
          <w:rFonts w:ascii="Times New Roman" w:hAnsi="Times New Roman" w:cs="Times New Roman" w:hint="eastAsia"/>
          <w:bCs/>
          <w:sz w:val="21"/>
          <w:szCs w:val="21"/>
        </w:rPr>
        <w:t>进行</w:t>
      </w:r>
      <w:r w:rsidR="00DD63DB" w:rsidRPr="008C57E6">
        <w:rPr>
          <w:rFonts w:ascii="Times New Roman" w:hAnsi="Times New Roman" w:cs="Times New Roman" w:hint="eastAsia"/>
          <w:bCs/>
          <w:sz w:val="21"/>
          <w:szCs w:val="21"/>
        </w:rPr>
        <w:t>度量</w:t>
      </w:r>
      <w:r w:rsidR="00DD63DB" w:rsidRPr="00867CB9">
        <w:rPr>
          <w:rFonts w:ascii="Times New Roman" w:hAnsi="Times New Roman" w:cs="Times New Roman" w:hint="eastAsia"/>
          <w:bCs/>
          <w:sz w:val="21"/>
          <w:szCs w:val="21"/>
        </w:rPr>
        <w:t>，提取每条语句的</w:t>
      </w:r>
      <w:proofErr w:type="gramStart"/>
      <w:r w:rsidR="00DD63DB" w:rsidRPr="008C57E6">
        <w:rPr>
          <w:rFonts w:ascii="Times New Roman" w:hAnsi="Times New Roman" w:cs="Times New Roman" w:hint="eastAsia"/>
          <w:bCs/>
          <w:sz w:val="21"/>
          <w:szCs w:val="21"/>
        </w:rPr>
        <w:t>度量元</w:t>
      </w:r>
      <w:proofErr w:type="gramEnd"/>
      <w:r w:rsidR="00DD63DB" w:rsidRPr="00867CB9">
        <w:rPr>
          <w:rFonts w:ascii="Times New Roman" w:hAnsi="Times New Roman" w:cs="Times New Roman" w:hint="eastAsia"/>
          <w:bCs/>
          <w:sz w:val="21"/>
          <w:szCs w:val="21"/>
        </w:rPr>
        <w:t>信息</w:t>
      </w:r>
      <w:r w:rsidR="00DD63DB" w:rsidRPr="008C57E6">
        <w:rPr>
          <w:rFonts w:ascii="Times New Roman" w:hAnsi="Times New Roman" w:cs="Times New Roman" w:hint="eastAsia"/>
          <w:bCs/>
          <w:sz w:val="21"/>
          <w:szCs w:val="21"/>
        </w:rPr>
        <w:t>。</w:t>
      </w:r>
      <w:r w:rsidR="00DD63DB">
        <w:rPr>
          <w:rFonts w:ascii="Times New Roman" w:hAnsi="Times New Roman" w:cs="Times New Roman" w:hint="eastAsia"/>
          <w:bCs/>
          <w:sz w:val="21"/>
          <w:szCs w:val="21"/>
        </w:rPr>
        <w:t>并将</w:t>
      </w:r>
      <w:r w:rsidR="00DD63DB" w:rsidRPr="008C57E6">
        <w:rPr>
          <w:rFonts w:ascii="Times New Roman" w:hAnsi="Times New Roman" w:cs="Times New Roman" w:hint="eastAsia"/>
          <w:sz w:val="21"/>
          <w:szCs w:val="21"/>
        </w:rPr>
        <w:t>每条语句的</w:t>
      </w:r>
      <w:proofErr w:type="gramStart"/>
      <w:r w:rsidR="00DD63DB" w:rsidRPr="008C57E6">
        <w:rPr>
          <w:rFonts w:ascii="Times New Roman" w:hAnsi="Times New Roman" w:cs="Times New Roman" w:hint="eastAsia"/>
          <w:sz w:val="21"/>
          <w:szCs w:val="21"/>
        </w:rPr>
        <w:t>度量元</w:t>
      </w:r>
      <w:proofErr w:type="gramEnd"/>
      <w:r w:rsidR="00DD63DB" w:rsidRPr="008C57E6">
        <w:rPr>
          <w:rFonts w:ascii="Times New Roman" w:hAnsi="Times New Roman" w:cs="Times New Roman" w:hint="eastAsia"/>
          <w:sz w:val="21"/>
          <w:szCs w:val="21"/>
        </w:rPr>
        <w:t>都形成一个能够输入机器学习模型的特征向量</w:t>
      </w:r>
      <w:r w:rsidR="00DD63DB">
        <w:rPr>
          <w:rFonts w:ascii="Times New Roman" w:hAnsi="Times New Roman" w:cs="Times New Roman" w:hint="eastAsia"/>
          <w:sz w:val="21"/>
          <w:szCs w:val="21"/>
        </w:rPr>
        <w:t>。如图</w:t>
      </w:r>
      <w:r w:rsidR="00DD63DB">
        <w:rPr>
          <w:rFonts w:ascii="Times New Roman" w:hAnsi="Times New Roman" w:cs="Times New Roman" w:hint="eastAsia"/>
          <w:sz w:val="21"/>
          <w:szCs w:val="21"/>
        </w:rPr>
        <w:t>1</w:t>
      </w:r>
      <w:r w:rsidR="00DD63DB">
        <w:rPr>
          <w:rFonts w:ascii="Times New Roman" w:hAnsi="Times New Roman" w:cs="Times New Roman" w:hint="eastAsia"/>
          <w:sz w:val="21"/>
          <w:szCs w:val="21"/>
        </w:rPr>
        <w:t>中（</w:t>
      </w:r>
      <w:r w:rsidR="00DD63DB">
        <w:rPr>
          <w:rFonts w:ascii="Times New Roman" w:hAnsi="Times New Roman" w:cs="Times New Roman" w:hint="eastAsia"/>
          <w:sz w:val="21"/>
          <w:szCs w:val="21"/>
        </w:rPr>
        <w:t>2</w:t>
      </w:r>
      <w:r w:rsidR="00DD63DB">
        <w:rPr>
          <w:rFonts w:ascii="Times New Roman" w:hAnsi="Times New Roman" w:cs="Times New Roman" w:hint="eastAsia"/>
          <w:sz w:val="21"/>
          <w:szCs w:val="21"/>
        </w:rPr>
        <w:t>）步骤上的表格，每一行代表一条语句，在每一行的最后</w:t>
      </w:r>
      <w:proofErr w:type="gramStart"/>
      <w:r w:rsidR="00DD63DB">
        <w:rPr>
          <w:rFonts w:ascii="Times New Roman" w:hAnsi="Times New Roman" w:cs="Times New Roman" w:hint="eastAsia"/>
          <w:sz w:val="21"/>
          <w:szCs w:val="21"/>
        </w:rPr>
        <w:t>标注着</w:t>
      </w:r>
      <w:proofErr w:type="gramEnd"/>
      <w:r w:rsidR="00DD63DB">
        <w:rPr>
          <w:rFonts w:ascii="Times New Roman" w:hAnsi="Times New Roman" w:cs="Times New Roman" w:hint="eastAsia"/>
          <w:sz w:val="21"/>
          <w:szCs w:val="21"/>
        </w:rPr>
        <w:t>此语句的标签，“</w:t>
      </w:r>
      <w:r w:rsidR="00DD63DB">
        <w:rPr>
          <w:rFonts w:ascii="Times New Roman" w:hAnsi="Times New Roman" w:cs="Times New Roman" w:hint="eastAsia"/>
          <w:sz w:val="21"/>
          <w:szCs w:val="21"/>
        </w:rPr>
        <w:t>+</w:t>
      </w:r>
      <w:r w:rsidR="00DD63DB">
        <w:rPr>
          <w:rFonts w:ascii="Times New Roman" w:hAnsi="Times New Roman" w:cs="Times New Roman" w:hint="eastAsia"/>
          <w:sz w:val="21"/>
          <w:szCs w:val="21"/>
        </w:rPr>
        <w:t>”为真实缺陷，“</w:t>
      </w:r>
      <w:r w:rsidR="00DD63DB">
        <w:rPr>
          <w:rFonts w:ascii="Times New Roman" w:hAnsi="Times New Roman" w:cs="Times New Roman" w:hint="eastAsia"/>
          <w:sz w:val="21"/>
          <w:szCs w:val="21"/>
        </w:rPr>
        <w:t>-</w:t>
      </w:r>
      <w:r w:rsidR="00DD63DB">
        <w:rPr>
          <w:rFonts w:ascii="Times New Roman" w:hAnsi="Times New Roman" w:cs="Times New Roman" w:hint="eastAsia"/>
          <w:sz w:val="21"/>
          <w:szCs w:val="21"/>
        </w:rPr>
        <w:t>”为</w:t>
      </w:r>
      <w:r w:rsidR="00352C52">
        <w:rPr>
          <w:rFonts w:ascii="Times New Roman" w:hAnsi="Times New Roman" w:cs="Times New Roman" w:hint="eastAsia"/>
          <w:sz w:val="21"/>
          <w:szCs w:val="21"/>
        </w:rPr>
        <w:t>错误缺陷。每一列表示一个度量元，表示当前语句中是否含有此度量元，或含有此</w:t>
      </w:r>
      <w:proofErr w:type="gramStart"/>
      <w:r w:rsidR="00352C52">
        <w:rPr>
          <w:rFonts w:ascii="Times New Roman" w:hAnsi="Times New Roman" w:cs="Times New Roman" w:hint="eastAsia"/>
          <w:sz w:val="21"/>
          <w:szCs w:val="21"/>
        </w:rPr>
        <w:t>度量元</w:t>
      </w:r>
      <w:proofErr w:type="gramEnd"/>
      <w:r w:rsidR="00352C52">
        <w:rPr>
          <w:rFonts w:ascii="Times New Roman" w:hAnsi="Times New Roman" w:cs="Times New Roman" w:hint="eastAsia"/>
          <w:sz w:val="21"/>
          <w:szCs w:val="21"/>
        </w:rPr>
        <w:t>的数量。</w:t>
      </w:r>
      <w:r w:rsidR="00352C52">
        <w:rPr>
          <w:rFonts w:ascii="Times New Roman" w:hAnsi="Times New Roman" w:cs="Times New Roman" w:hint="eastAsia"/>
          <w:bCs/>
          <w:sz w:val="21"/>
          <w:szCs w:val="21"/>
        </w:rPr>
        <w:t>最后，</w:t>
      </w:r>
      <w:r w:rsidR="00352C52">
        <w:rPr>
          <w:rFonts w:ascii="Times New Roman" w:hAnsi="Times New Roman" w:cs="Times New Roman" w:hint="eastAsia"/>
          <w:sz w:val="21"/>
          <w:szCs w:val="21"/>
        </w:rPr>
        <w:t>将标记好的特征向量输入到有监督学习的软件缺陷倾向性预测模型。</w:t>
      </w:r>
      <w:r w:rsidR="00352C52" w:rsidRPr="00E849DC">
        <w:rPr>
          <w:rFonts w:ascii="Times New Roman" w:hAnsi="Times New Roman" w:cs="Times New Roman" w:hint="eastAsia"/>
          <w:sz w:val="21"/>
          <w:szCs w:val="21"/>
        </w:rPr>
        <w:t>软件缺陷倾向性预测对应机器学习中的二分类问题，此步骤即是利用机器学习中的分类算法构建一个能够用于二分类的分类器。</w:t>
      </w:r>
      <w:r w:rsidR="00352C52">
        <w:rPr>
          <w:rFonts w:ascii="Times New Roman" w:hAnsi="Times New Roman" w:cs="Times New Roman" w:hint="eastAsia"/>
          <w:sz w:val="21"/>
          <w:szCs w:val="21"/>
        </w:rPr>
        <w:t>目标是</w:t>
      </w:r>
      <w:r w:rsidR="00352C52" w:rsidRPr="00E849DC">
        <w:rPr>
          <w:rFonts w:ascii="Times New Roman" w:hAnsi="Times New Roman" w:cs="Times New Roman" w:hint="eastAsia"/>
          <w:sz w:val="21"/>
          <w:szCs w:val="21"/>
        </w:rPr>
        <w:t>所构建的分类器</w:t>
      </w:r>
      <w:r w:rsidR="00352C52">
        <w:rPr>
          <w:rFonts w:ascii="Times New Roman" w:hAnsi="Times New Roman" w:cs="Times New Roman" w:hint="eastAsia"/>
          <w:sz w:val="21"/>
          <w:szCs w:val="21"/>
        </w:rPr>
        <w:t>能够</w:t>
      </w:r>
      <w:r w:rsidR="00352C52" w:rsidRPr="00E849DC">
        <w:rPr>
          <w:rFonts w:ascii="Times New Roman" w:hAnsi="Times New Roman" w:cs="Times New Roman" w:hint="eastAsia"/>
          <w:sz w:val="21"/>
          <w:szCs w:val="21"/>
        </w:rPr>
        <w:t>用于判断待测</w:t>
      </w:r>
      <w:r w:rsidR="00352C52">
        <w:rPr>
          <w:rFonts w:ascii="Times New Roman" w:hAnsi="Times New Roman" w:cs="Times New Roman" w:hint="eastAsia"/>
          <w:sz w:val="21"/>
          <w:szCs w:val="21"/>
        </w:rPr>
        <w:t>语句</w:t>
      </w:r>
      <w:r w:rsidR="00352C52" w:rsidRPr="00E849DC">
        <w:rPr>
          <w:rFonts w:ascii="Times New Roman" w:hAnsi="Times New Roman" w:cs="Times New Roman" w:hint="eastAsia"/>
          <w:sz w:val="21"/>
          <w:szCs w:val="21"/>
        </w:rPr>
        <w:t>是否有缺陷。</w:t>
      </w:r>
    </w:p>
    <w:p w14:paraId="6D33904B" w14:textId="2AD1397F" w:rsidR="00997266" w:rsidRDefault="00997266" w:rsidP="00352C52">
      <w:pPr>
        <w:pStyle w:val="ql-long-65221147"/>
        <w:spacing w:before="0" w:beforeAutospacing="0" w:after="0" w:afterAutospacing="0"/>
        <w:ind w:firstLineChars="200" w:firstLine="420"/>
        <w:rPr>
          <w:ins w:id="625" w:author="王 浩仁" w:date="2021-06-15T08:16:00Z"/>
          <w:rFonts w:ascii="Times New Roman" w:hAnsi="Times New Roman" w:cs="Times New Roman"/>
          <w:sz w:val="21"/>
          <w:szCs w:val="21"/>
        </w:rPr>
      </w:pPr>
    </w:p>
    <w:p w14:paraId="40D60B36" w14:textId="34A0265E" w:rsidR="00352C52" w:rsidRPr="00997266" w:rsidRDefault="00997266">
      <w:pPr>
        <w:pStyle w:val="ql-long-65221147"/>
        <w:spacing w:before="0" w:beforeAutospacing="0" w:after="0" w:afterAutospacing="0"/>
        <w:ind w:firstLineChars="200" w:firstLine="420"/>
        <w:rPr>
          <w:rFonts w:ascii="Times New Roman" w:hAnsi="Times New Roman" w:cs="Times New Roman"/>
          <w:sz w:val="21"/>
          <w:szCs w:val="21"/>
        </w:rPr>
        <w:pPrChange w:id="626" w:author="王 浩仁" w:date="2021-06-15T08:22:00Z">
          <w:pPr>
            <w:pStyle w:val="ql-long-65221147"/>
            <w:ind w:firstLineChars="200" w:firstLine="420"/>
          </w:pPr>
        </w:pPrChange>
      </w:pPr>
      <w:r w:rsidRPr="00997266">
        <w:rPr>
          <w:rFonts w:ascii="Times New Roman" w:hAnsi="Times New Roman" w:cs="Times New Roman" w:hint="eastAsia"/>
          <w:sz w:val="21"/>
          <w:szCs w:val="21"/>
        </w:rPr>
        <w:t>由于模型构建的过程对数字类型的训练数据相对友好，故本文在确定</w:t>
      </w:r>
      <w:proofErr w:type="gramStart"/>
      <w:r>
        <w:rPr>
          <w:rFonts w:ascii="Times New Roman" w:hAnsi="Times New Roman" w:cs="Times New Roman" w:hint="eastAsia"/>
          <w:sz w:val="21"/>
          <w:szCs w:val="21"/>
        </w:rPr>
        <w:t>度量元</w:t>
      </w:r>
      <w:proofErr w:type="gramEnd"/>
      <w:r w:rsidRPr="00997266">
        <w:rPr>
          <w:rFonts w:ascii="Times New Roman" w:hAnsi="Times New Roman" w:cs="Times New Roman" w:hint="eastAsia"/>
          <w:sz w:val="21"/>
          <w:szCs w:val="21"/>
        </w:rPr>
        <w:t>属性后，</w:t>
      </w:r>
      <w:ins w:id="627" w:author="王 浩仁" w:date="2021-06-15T15:55:00Z">
        <w:r w:rsidR="00A5742F">
          <w:rPr>
            <w:rFonts w:ascii="Times New Roman" w:hAnsi="Times New Roman" w:cs="Times New Roman" w:hint="eastAsia"/>
            <w:sz w:val="21"/>
            <w:szCs w:val="21"/>
          </w:rPr>
          <w:t>根据已知</w:t>
        </w:r>
        <w:r w:rsidR="00A5742F" w:rsidRPr="00997266">
          <w:rPr>
            <w:rFonts w:ascii="Times New Roman" w:hAnsi="Times New Roman" w:cs="Times New Roman"/>
            <w:sz w:val="21"/>
            <w:szCs w:val="21"/>
          </w:rPr>
          <w:t>数据集提供的项目版本</w:t>
        </w:r>
        <w:r w:rsidR="00A5742F">
          <w:rPr>
            <w:rFonts w:ascii="Times New Roman" w:hAnsi="Times New Roman" w:cs="Times New Roman" w:hint="eastAsia"/>
            <w:sz w:val="21"/>
            <w:szCs w:val="21"/>
          </w:rPr>
          <w:t>，</w:t>
        </w:r>
        <w:r w:rsidR="00A5742F" w:rsidRPr="00997266">
          <w:rPr>
            <w:rFonts w:ascii="Times New Roman" w:hAnsi="Times New Roman" w:cs="Times New Roman" w:hint="eastAsia"/>
            <w:sz w:val="21"/>
            <w:szCs w:val="21"/>
          </w:rPr>
          <w:t>获取到相应的源程序语句集。</w:t>
        </w:r>
      </w:ins>
      <w:r>
        <w:rPr>
          <w:rFonts w:ascii="Times New Roman" w:hAnsi="Times New Roman" w:cs="Times New Roman" w:hint="eastAsia"/>
          <w:sz w:val="21"/>
          <w:szCs w:val="21"/>
        </w:rPr>
        <w:t>利用</w:t>
      </w:r>
      <w:r>
        <w:rPr>
          <w:rFonts w:ascii="Times New Roman" w:hAnsi="Times New Roman" w:cs="Times New Roman" w:hint="eastAsia"/>
          <w:sz w:val="21"/>
          <w:szCs w:val="21"/>
        </w:rPr>
        <w:t>A</w:t>
      </w:r>
      <w:r>
        <w:rPr>
          <w:rFonts w:ascii="Times New Roman" w:hAnsi="Times New Roman" w:cs="Times New Roman"/>
          <w:sz w:val="21"/>
          <w:szCs w:val="21"/>
        </w:rPr>
        <w:t>ST</w:t>
      </w:r>
      <w:r>
        <w:rPr>
          <w:rFonts w:ascii="Times New Roman" w:hAnsi="Times New Roman" w:cs="Times New Roman" w:hint="eastAsia"/>
          <w:sz w:val="21"/>
          <w:szCs w:val="21"/>
        </w:rPr>
        <w:t>树和正则表达式等方法对各个代码文件进行处理，并且得到每条语句信息，信息包括语句的</w:t>
      </w:r>
      <w:del w:id="628" w:author="王 浩仁" w:date="2021-06-15T15:56:00Z">
        <w:r w:rsidRPr="00997266" w:rsidDel="00A5742F">
          <w:rPr>
            <w:rFonts w:ascii="Times New Roman" w:hAnsi="Times New Roman" w:cs="Times New Roman" w:hint="eastAsia"/>
            <w:sz w:val="21"/>
            <w:szCs w:val="21"/>
          </w:rPr>
          <w:delText>可疑度值大小、</w:delText>
        </w:r>
      </w:del>
      <w:r w:rsidRPr="00997266">
        <w:rPr>
          <w:rFonts w:ascii="Times New Roman" w:hAnsi="Times New Roman" w:cs="Times New Roman" w:hint="eastAsia"/>
          <w:sz w:val="21"/>
          <w:szCs w:val="21"/>
        </w:rPr>
        <w:t>所在项目文件以及行号等信息。</w:t>
      </w:r>
      <w:del w:id="629" w:author="王 浩仁" w:date="2021-06-15T15:54:00Z">
        <w:r w:rsidRPr="00997266" w:rsidDel="00A5742F">
          <w:rPr>
            <w:rFonts w:ascii="Times New Roman" w:hAnsi="Times New Roman" w:cs="Times New Roman" w:hint="eastAsia"/>
            <w:sz w:val="21"/>
            <w:szCs w:val="21"/>
          </w:rPr>
          <w:delText>而后配置</w:delText>
        </w:r>
        <w:r w:rsidRPr="00997266" w:rsidDel="00A5742F">
          <w:rPr>
            <w:rFonts w:ascii="Times New Roman" w:hAnsi="Times New Roman" w:cs="Times New Roman"/>
            <w:sz w:val="21"/>
            <w:szCs w:val="21"/>
          </w:rPr>
          <w:delText>Defects4J</w:delText>
        </w:r>
        <w:r w:rsidRPr="00997266" w:rsidDel="00A5742F">
          <w:rPr>
            <w:rFonts w:ascii="Times New Roman" w:hAnsi="Times New Roman" w:cs="Times New Roman"/>
            <w:sz w:val="21"/>
            <w:szCs w:val="21"/>
          </w:rPr>
          <w:delText>数据集，</w:delText>
        </w:r>
      </w:del>
      <w:del w:id="630" w:author="王 浩仁" w:date="2021-06-15T15:56:00Z">
        <w:r w:rsidRPr="00997266" w:rsidDel="00A5742F">
          <w:rPr>
            <w:rFonts w:ascii="Times New Roman" w:hAnsi="Times New Roman" w:cs="Times New Roman"/>
            <w:sz w:val="21"/>
            <w:szCs w:val="21"/>
          </w:rPr>
          <w:delText>并利用</w:delText>
        </w:r>
      </w:del>
      <w:del w:id="631" w:author="王 浩仁" w:date="2021-06-15T15:54:00Z">
        <w:r w:rsidRPr="00997266" w:rsidDel="00A5742F">
          <w:rPr>
            <w:rFonts w:ascii="Times New Roman" w:hAnsi="Times New Roman" w:cs="Times New Roman"/>
            <w:sz w:val="21"/>
            <w:szCs w:val="21"/>
          </w:rPr>
          <w:delText>该</w:delText>
        </w:r>
      </w:del>
      <w:del w:id="632" w:author="王 浩仁" w:date="2021-06-15T15:55:00Z">
        <w:r w:rsidRPr="00997266" w:rsidDel="00A5742F">
          <w:rPr>
            <w:rFonts w:ascii="Times New Roman" w:hAnsi="Times New Roman" w:cs="Times New Roman"/>
            <w:sz w:val="21"/>
            <w:szCs w:val="21"/>
          </w:rPr>
          <w:delText>数据集提供的项目版本</w:delText>
        </w:r>
      </w:del>
      <w:del w:id="633" w:author="王 浩仁" w:date="2021-06-15T15:54:00Z">
        <w:r w:rsidRPr="00997266" w:rsidDel="00A5742F">
          <w:rPr>
            <w:rFonts w:ascii="Times New Roman" w:hAnsi="Times New Roman" w:cs="Times New Roman"/>
            <w:sz w:val="21"/>
            <w:szCs w:val="21"/>
          </w:rPr>
          <w:delText>控制接口检出对应项目，</w:delText>
        </w:r>
        <w:r w:rsidRPr="00997266" w:rsidDel="00A5742F">
          <w:rPr>
            <w:rFonts w:ascii="Times New Roman" w:hAnsi="Times New Roman" w:cs="Times New Roman" w:hint="eastAsia"/>
            <w:sz w:val="21"/>
            <w:szCs w:val="21"/>
          </w:rPr>
          <w:delText>从而</w:delText>
        </w:r>
      </w:del>
      <w:del w:id="634" w:author="王 浩仁" w:date="2021-06-15T15:55:00Z">
        <w:r w:rsidRPr="00997266" w:rsidDel="00A5742F">
          <w:rPr>
            <w:rFonts w:ascii="Times New Roman" w:hAnsi="Times New Roman" w:cs="Times New Roman" w:hint="eastAsia"/>
            <w:sz w:val="21"/>
            <w:szCs w:val="21"/>
          </w:rPr>
          <w:delText>获取到相应的源程序语句集。</w:delText>
        </w:r>
      </w:del>
      <w:del w:id="635" w:author="王 浩仁" w:date="2021-06-15T15:56:00Z">
        <w:r w:rsidRPr="00997266" w:rsidDel="00A5742F">
          <w:rPr>
            <w:rFonts w:ascii="Times New Roman" w:hAnsi="Times New Roman" w:cs="Times New Roman" w:hint="eastAsia"/>
            <w:sz w:val="21"/>
            <w:szCs w:val="21"/>
          </w:rPr>
          <w:delText>最后按照特征值所需编写词法分析器，并分析源程序语句集，统计得到所需的特征数据。</w:delText>
        </w:r>
      </w:del>
      <w:r w:rsidRPr="00997266">
        <w:rPr>
          <w:rFonts w:ascii="Times New Roman" w:hAnsi="Times New Roman" w:cs="Times New Roman" w:hint="eastAsia"/>
          <w:sz w:val="21"/>
          <w:szCs w:val="21"/>
        </w:rPr>
        <w:t>考虑到并不是每条语句都能取到所有属性值，</w:t>
      </w:r>
      <w:del w:id="636" w:author="王 浩仁" w:date="2021-06-15T15:57:00Z">
        <w:r w:rsidRPr="00997266" w:rsidDel="00A5742F">
          <w:rPr>
            <w:rFonts w:ascii="Times New Roman" w:hAnsi="Times New Roman" w:cs="Times New Roman" w:hint="eastAsia"/>
            <w:sz w:val="21"/>
            <w:szCs w:val="21"/>
          </w:rPr>
          <w:delText>而训练数据出现空值会产生无效样本的问题影响到后续训练，</w:delText>
        </w:r>
      </w:del>
      <w:r w:rsidRPr="00997266">
        <w:rPr>
          <w:rFonts w:ascii="Times New Roman" w:hAnsi="Times New Roman" w:cs="Times New Roman" w:hint="eastAsia"/>
          <w:sz w:val="21"/>
          <w:szCs w:val="21"/>
        </w:rPr>
        <w:t>故而本文在</w:t>
      </w:r>
      <w:proofErr w:type="gramStart"/>
      <w:ins w:id="637" w:author="王 浩仁" w:date="2021-06-15T15:57:00Z">
        <w:r w:rsidR="00A5742F">
          <w:rPr>
            <w:rFonts w:ascii="Times New Roman" w:hAnsi="Times New Roman" w:cs="Times New Roman" w:hint="eastAsia"/>
            <w:sz w:val="21"/>
            <w:szCs w:val="21"/>
          </w:rPr>
          <w:t>度量元</w:t>
        </w:r>
      </w:ins>
      <w:proofErr w:type="gramEnd"/>
      <w:del w:id="638" w:author="王 浩仁" w:date="2021-06-15T15:57:00Z">
        <w:r w:rsidRPr="00997266" w:rsidDel="00A5742F">
          <w:rPr>
            <w:rFonts w:ascii="Times New Roman" w:hAnsi="Times New Roman" w:cs="Times New Roman" w:hint="eastAsia"/>
            <w:sz w:val="21"/>
            <w:szCs w:val="21"/>
          </w:rPr>
          <w:delText>特征</w:delText>
        </w:r>
      </w:del>
      <w:r w:rsidRPr="00997266">
        <w:rPr>
          <w:rFonts w:ascii="Times New Roman" w:hAnsi="Times New Roman" w:cs="Times New Roman" w:hint="eastAsia"/>
          <w:sz w:val="21"/>
          <w:szCs w:val="21"/>
        </w:rPr>
        <w:t>数据统计过程中将不存在的特征值记为</w:t>
      </w:r>
      <w:r w:rsidRPr="00997266">
        <w:rPr>
          <w:rFonts w:ascii="Times New Roman" w:hAnsi="Times New Roman" w:cs="Times New Roman"/>
          <w:sz w:val="21"/>
          <w:szCs w:val="21"/>
        </w:rPr>
        <w:t xml:space="preserve"> 0</w:t>
      </w:r>
      <w:ins w:id="639" w:author="王 浩仁" w:date="2021-06-15T15:57:00Z">
        <w:r w:rsidR="00A5742F">
          <w:rPr>
            <w:rFonts w:ascii="Times New Roman" w:hAnsi="Times New Roman" w:cs="Times New Roman" w:hint="eastAsia"/>
            <w:sz w:val="21"/>
            <w:szCs w:val="21"/>
          </w:rPr>
          <w:t>。</w:t>
        </w:r>
      </w:ins>
      <w:del w:id="640" w:author="王 浩仁" w:date="2021-06-15T15:57:00Z">
        <w:r w:rsidRPr="00997266" w:rsidDel="00A5742F">
          <w:rPr>
            <w:rFonts w:ascii="Times New Roman" w:hAnsi="Times New Roman" w:cs="Times New Roman"/>
            <w:sz w:val="21"/>
            <w:szCs w:val="21"/>
          </w:rPr>
          <w:delText>，</w:delText>
        </w:r>
      </w:del>
    </w:p>
    <w:p w14:paraId="11193E07" w14:textId="44CECBEF" w:rsidR="00352C52" w:rsidRPr="00352C52" w:rsidDel="00A5742F" w:rsidRDefault="00352C52">
      <w:pPr>
        <w:pStyle w:val="ql-long-65221147"/>
        <w:spacing w:before="0" w:beforeAutospacing="0" w:after="0" w:afterAutospacing="0"/>
        <w:ind w:firstLineChars="200" w:firstLine="420"/>
        <w:rPr>
          <w:del w:id="641" w:author="王 浩仁" w:date="2021-06-15T15:57:00Z"/>
          <w:rFonts w:ascii="Times New Roman" w:hAnsi="Times New Roman" w:cs="Times New Roman"/>
          <w:sz w:val="21"/>
          <w:szCs w:val="21"/>
          <w:rPrChange w:id="642" w:author="王 浩仁" w:date="2021-06-14T22:37:00Z">
            <w:rPr>
              <w:del w:id="643" w:author="王 浩仁" w:date="2021-06-15T15:57:00Z"/>
              <w:rFonts w:ascii="Times New Roman" w:hAnsi="Times New Roman" w:cs="Times New Roman"/>
              <w:bCs/>
              <w:sz w:val="21"/>
              <w:szCs w:val="21"/>
            </w:rPr>
          </w:rPrChange>
        </w:rPr>
        <w:pPrChange w:id="644" w:author="王 浩仁" w:date="2021-06-14T22:37:00Z">
          <w:pPr>
            <w:pStyle w:val="ql-long-65221147"/>
            <w:spacing w:before="0" w:beforeAutospacing="0" w:after="0" w:afterAutospacing="0"/>
          </w:pPr>
        </w:pPrChange>
      </w:pPr>
    </w:p>
    <w:p w14:paraId="3662B2B9" w14:textId="21E85E75" w:rsidR="00D54B42" w:rsidRPr="00A66F7F" w:rsidDel="00352C52" w:rsidRDefault="00D43C67">
      <w:pPr>
        <w:pStyle w:val="ql-long-65221147"/>
        <w:spacing w:before="0" w:beforeAutospacing="0" w:after="0" w:afterAutospacing="0"/>
        <w:ind w:firstLineChars="200" w:firstLine="420"/>
        <w:rPr>
          <w:del w:id="645" w:author="王 浩仁" w:date="2021-06-14T22:36:00Z"/>
          <w:rFonts w:ascii="Times New Roman" w:hAnsi="Times New Roman" w:cs="Times New Roman"/>
          <w:bCs/>
          <w:sz w:val="21"/>
          <w:szCs w:val="21"/>
        </w:rPr>
        <w:pPrChange w:id="646" w:author="王 浩仁" w:date="2021-06-14T22:25:00Z">
          <w:pPr>
            <w:pStyle w:val="ql-long-65221147"/>
            <w:spacing w:before="0" w:beforeAutospacing="0" w:after="0" w:afterAutospacing="0"/>
            <w:jc w:val="center"/>
          </w:pPr>
        </w:pPrChange>
      </w:pPr>
      <w:del w:id="647" w:author="王 浩仁" w:date="2021-06-14T22:36:00Z">
        <w:r w:rsidRPr="00D43C67" w:rsidDel="00352C52">
          <w:rPr>
            <w:rFonts w:ascii="Times New Roman" w:hAnsi="Times New Roman" w:cs="Times New Roman" w:hint="eastAsia"/>
            <w:bCs/>
            <w:sz w:val="21"/>
            <w:szCs w:val="21"/>
          </w:rPr>
          <w:delText>由于模型构建的过程对数字类型的训练数据相对友好，故而本文在确定特征属性后，利用词法分析器的原理，对原始数据集</w:delText>
        </w:r>
        <w:r w:rsidRPr="00D43C67" w:rsidDel="00352C52">
          <w:rPr>
            <w:rFonts w:ascii="Times New Roman" w:hAnsi="Times New Roman" w:cs="Times New Roman"/>
            <w:bCs/>
            <w:sz w:val="21"/>
            <w:szCs w:val="21"/>
          </w:rPr>
          <w:delText xml:space="preserve"> Defects4J </w:delText>
        </w:r>
        <w:r w:rsidRPr="00D43C67" w:rsidDel="00352C52">
          <w:rPr>
            <w:rFonts w:ascii="Times New Roman" w:hAnsi="Times New Roman" w:cs="Times New Roman"/>
            <w:bCs/>
            <w:sz w:val="21"/>
            <w:szCs w:val="21"/>
          </w:rPr>
          <w:delText>中的项目进行了相应特征值提取。首先根据现有频谱定</w:delText>
        </w:r>
        <w:r w:rsidRPr="00D43C67" w:rsidDel="00352C52">
          <w:rPr>
            <w:rFonts w:ascii="Times New Roman" w:hAnsi="Times New Roman" w:cs="Times New Roman" w:hint="eastAsia"/>
            <w:bCs/>
            <w:sz w:val="21"/>
            <w:szCs w:val="21"/>
          </w:rPr>
          <w:delText>位方法</w:delText>
        </w:r>
        <w:r w:rsidRPr="00D43C67" w:rsidDel="00352C52">
          <w:rPr>
            <w:rFonts w:ascii="Times New Roman" w:hAnsi="Times New Roman" w:cs="Times New Roman"/>
            <w:bCs/>
            <w:sz w:val="21"/>
            <w:szCs w:val="21"/>
          </w:rPr>
          <w:delText xml:space="preserve"> DStar </w:delText>
        </w:r>
        <w:r w:rsidRPr="00D43C67" w:rsidDel="00352C52">
          <w:rPr>
            <w:rFonts w:ascii="Times New Roman" w:hAnsi="Times New Roman" w:cs="Times New Roman"/>
            <w:bCs/>
            <w:sz w:val="21"/>
            <w:szCs w:val="21"/>
          </w:rPr>
          <w:delText>的定位结果得到程序语句信息，包括程序语句的可疑度值大小、所在项目文件以及行号等信息。</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而后配置</w:delText>
        </w:r>
        <w:r w:rsidRPr="00D43C67" w:rsidDel="00352C52">
          <w:rPr>
            <w:rFonts w:ascii="Times New Roman" w:hAnsi="Times New Roman" w:cs="Times New Roman"/>
            <w:bCs/>
            <w:sz w:val="21"/>
            <w:szCs w:val="21"/>
          </w:rPr>
          <w:delText>Defects4J</w:delText>
        </w:r>
        <w:r w:rsidRPr="00D43C67" w:rsidDel="00352C52">
          <w:rPr>
            <w:rFonts w:ascii="Times New Roman" w:hAnsi="Times New Roman" w:cs="Times New Roman"/>
            <w:bCs/>
            <w:sz w:val="21"/>
            <w:szCs w:val="21"/>
          </w:rPr>
          <w:delText>数据集，</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并利用该数据集提供的项目版本控制接口检出对应项目，</w:delText>
        </w:r>
        <w:r w:rsidRPr="00D43C67" w:rsidDel="00352C52">
          <w:rPr>
            <w:rFonts w:ascii="Times New Roman" w:hAnsi="Times New Roman" w:cs="Times New Roman" w:hint="eastAsia"/>
            <w:bCs/>
            <w:sz w:val="21"/>
            <w:szCs w:val="21"/>
          </w:rPr>
          <w:delText>从而获取到相应的源程序语句集。最后按照特征值所需编写词法分析器，并分析源程序语句集，统计得到所需的特征数据。考虑到并不是每条语句都能取到所有属性值，而训练数据出现空值会产生无效样本的问题影响到后续训练，</w:delText>
        </w:r>
        <w:r w:rsidRPr="00D43C67" w:rsidDel="00352C52">
          <w:rPr>
            <w:rFonts w:ascii="Times New Roman" w:hAnsi="Times New Roman" w:cs="Times New Roman"/>
            <w:bCs/>
            <w:sz w:val="21"/>
            <w:szCs w:val="21"/>
          </w:rPr>
          <w:delText xml:space="preserve"> </w:delText>
        </w:r>
        <w:r w:rsidRPr="00D43C67" w:rsidDel="00352C52">
          <w:rPr>
            <w:rFonts w:ascii="Times New Roman" w:hAnsi="Times New Roman" w:cs="Times New Roman"/>
            <w:bCs/>
            <w:sz w:val="21"/>
            <w:szCs w:val="21"/>
          </w:rPr>
          <w:delText>故而本文在特征数据统计过程中将不存在的特征值记为</w:delText>
        </w:r>
        <w:r w:rsidRPr="00D43C67" w:rsidDel="00352C52">
          <w:rPr>
            <w:rFonts w:ascii="Times New Roman" w:hAnsi="Times New Roman" w:cs="Times New Roman"/>
            <w:bCs/>
            <w:sz w:val="21"/>
            <w:szCs w:val="21"/>
          </w:rPr>
          <w:delText>0</w:delText>
        </w:r>
        <w:r w:rsidRPr="00D43C67" w:rsidDel="00352C52">
          <w:rPr>
            <w:rFonts w:ascii="Times New Roman" w:hAnsi="Times New Roman" w:cs="Times New Roman"/>
            <w:bCs/>
            <w:sz w:val="21"/>
            <w:szCs w:val="21"/>
          </w:rPr>
          <w:delText>，并且与本文研究所设定的特征属性取值均为数字类型相匹配。</w:delText>
        </w:r>
      </w:del>
    </w:p>
    <w:p w14:paraId="6D87956F" w14:textId="18F1B237" w:rsidR="00D93BAA" w:rsidRDefault="00D93BAA" w:rsidP="00D93BAA">
      <w:pPr>
        <w:pStyle w:val="ql-long-65221147"/>
        <w:spacing w:before="0" w:beforeAutospacing="0" w:after="0" w:afterAutospacing="0"/>
      </w:pPr>
      <w:r>
        <w:rPr>
          <w:rFonts w:ascii="Times New Roman" w:hAnsi="Times New Roman" w:cs="Times New Roman" w:hint="eastAsia"/>
          <w:bCs/>
          <w:sz w:val="21"/>
          <w:szCs w:val="21"/>
        </w:rPr>
        <w:t>3</w:t>
      </w:r>
      <w:r>
        <w:rPr>
          <w:rFonts w:ascii="Times New Roman" w:hAnsi="Times New Roman" w:cs="Times New Roman"/>
          <w:bCs/>
          <w:sz w:val="21"/>
          <w:szCs w:val="21"/>
        </w:rPr>
        <w:t>.</w:t>
      </w:r>
      <w:ins w:id="648" w:author="王 浩仁" w:date="2021-06-14T21:32:00Z">
        <w:r w:rsidR="00A66F7F">
          <w:rPr>
            <w:rFonts w:ascii="Times New Roman" w:hAnsi="Times New Roman" w:cs="Times New Roman"/>
            <w:bCs/>
            <w:sz w:val="21"/>
            <w:szCs w:val="21"/>
          </w:rPr>
          <w:t>2</w:t>
        </w:r>
      </w:ins>
      <w:del w:id="649" w:author="王 浩仁" w:date="2021-06-14T21:32:00Z">
        <w:r w:rsidDel="00A66F7F">
          <w:rPr>
            <w:rFonts w:ascii="Times New Roman" w:hAnsi="Times New Roman" w:cs="Times New Roman"/>
            <w:bCs/>
            <w:sz w:val="21"/>
            <w:szCs w:val="21"/>
          </w:rPr>
          <w:delText>1</w:delText>
        </w:r>
      </w:del>
      <w:r w:rsidRPr="00D93BAA">
        <w:rPr>
          <w:rFonts w:ascii="Times New Roman" w:hAnsi="Times New Roman" w:cs="Times New Roman" w:hint="eastAsia"/>
          <w:bCs/>
        </w:rPr>
        <w:t>软件缺陷倾向性预测</w:t>
      </w:r>
      <w:r>
        <w:rPr>
          <w:rFonts w:ascii="Times New Roman" w:hAnsi="Times New Roman" w:cs="Times New Roman" w:hint="eastAsia"/>
          <w:bCs/>
        </w:rPr>
        <w:t>模型的</w:t>
      </w:r>
      <w:proofErr w:type="gramStart"/>
      <w:r w:rsidRPr="00D93BAA">
        <w:rPr>
          <w:rFonts w:hint="eastAsia"/>
        </w:rPr>
        <w:t>度量元</w:t>
      </w:r>
      <w:proofErr w:type="gramEnd"/>
      <w:r w:rsidRPr="00D93BAA">
        <w:rPr>
          <w:rFonts w:hint="eastAsia"/>
        </w:rPr>
        <w:t>设计</w:t>
      </w:r>
    </w:p>
    <w:p w14:paraId="42E58C86" w14:textId="690AE47F" w:rsidR="00F53424" w:rsidRDefault="00F53424">
      <w:pPr>
        <w:pStyle w:val="af0"/>
        <w:ind w:firstLine="420"/>
        <w:rPr>
          <w:ins w:id="650" w:author="王 浩仁" w:date="2021-06-14T22:07:00Z"/>
          <w:rStyle w:val="ql-author-65290468"/>
          <w:rFonts w:ascii="宋体" w:hAnsi="宋体" w:cs="宋体"/>
          <w:kern w:val="0"/>
          <w:sz w:val="21"/>
          <w:szCs w:val="21"/>
        </w:rPr>
      </w:pPr>
      <w:ins w:id="651" w:author="王 浩仁" w:date="2021-06-14T22:07:00Z">
        <w:r w:rsidRPr="00F53424">
          <w:rPr>
            <w:rStyle w:val="ql-author-65290468"/>
            <w:rFonts w:hint="eastAsia"/>
            <w:sz w:val="21"/>
            <w:szCs w:val="21"/>
          </w:rPr>
          <w:t>在软件工程的算法中有复杂度的概念，比如用来定性描述算法运行时间的复杂度，被称为时间复杂度（</w:t>
        </w:r>
        <w:r w:rsidRPr="00F53424">
          <w:rPr>
            <w:rStyle w:val="ql-author-65290468"/>
            <w:sz w:val="21"/>
            <w:szCs w:val="21"/>
          </w:rPr>
          <w:t>Time complexity</w:t>
        </w:r>
        <w:r w:rsidRPr="00F53424">
          <w:rPr>
            <w:rStyle w:val="ql-author-65290468"/>
            <w:sz w:val="21"/>
            <w:szCs w:val="21"/>
          </w:rPr>
          <w:t>）。本文的研究对象为程序语句，并且将复杂度的概念引入到程序语句</w:t>
        </w:r>
        <w:r w:rsidRPr="00F53424">
          <w:rPr>
            <w:rStyle w:val="ql-author-65290468"/>
            <w:rFonts w:hint="eastAsia"/>
            <w:sz w:val="21"/>
            <w:szCs w:val="21"/>
          </w:rPr>
          <w:t>中。</w:t>
        </w:r>
      </w:ins>
      <w:ins w:id="652" w:author="王 浩仁" w:date="2021-06-14T22:09:00Z">
        <w:r>
          <w:rPr>
            <w:rStyle w:val="ql-author-65290468"/>
            <w:rFonts w:hint="eastAsia"/>
            <w:sz w:val="21"/>
            <w:szCs w:val="21"/>
          </w:rPr>
          <w:t>根据本文提出的一种新的语句</w:t>
        </w:r>
      </w:ins>
      <w:ins w:id="653" w:author="王 浩仁" w:date="2021-06-14T22:10:00Z">
        <w:r>
          <w:rPr>
            <w:rStyle w:val="ql-author-65290468"/>
            <w:rFonts w:hint="eastAsia"/>
            <w:sz w:val="21"/>
            <w:szCs w:val="21"/>
          </w:rPr>
          <w:t>复杂度</w:t>
        </w:r>
        <w:proofErr w:type="gramStart"/>
        <w:r>
          <w:rPr>
            <w:rStyle w:val="ql-author-65290468"/>
            <w:rFonts w:hint="eastAsia"/>
            <w:sz w:val="21"/>
            <w:szCs w:val="21"/>
          </w:rPr>
          <w:t>度量元</w:t>
        </w:r>
      </w:ins>
      <w:ins w:id="654" w:author="王 浩仁" w:date="2021-06-14T22:07:00Z">
        <w:r w:rsidRPr="00F53424">
          <w:rPr>
            <w:rStyle w:val="ql-author-65290468"/>
            <w:rFonts w:hint="eastAsia"/>
            <w:sz w:val="21"/>
            <w:szCs w:val="21"/>
          </w:rPr>
          <w:t>确定</w:t>
        </w:r>
      </w:ins>
      <w:proofErr w:type="gramEnd"/>
      <w:ins w:id="655" w:author="王 浩仁" w:date="2021-06-14T22:10:00Z">
        <w:r>
          <w:rPr>
            <w:rStyle w:val="ql-author-65290468"/>
            <w:rFonts w:hint="eastAsia"/>
            <w:sz w:val="21"/>
            <w:szCs w:val="21"/>
          </w:rPr>
          <w:t>语句的</w:t>
        </w:r>
      </w:ins>
      <w:ins w:id="656" w:author="王 浩仁" w:date="2021-06-14T22:07:00Z">
        <w:r w:rsidRPr="00F53424">
          <w:rPr>
            <w:rStyle w:val="ql-author-65290468"/>
            <w:rFonts w:hint="eastAsia"/>
            <w:sz w:val="21"/>
            <w:szCs w:val="21"/>
          </w:rPr>
          <w:t>复杂程度，</w:t>
        </w:r>
        <w:r w:rsidRPr="00F53424">
          <w:rPr>
            <w:rStyle w:val="ql-author-65290468"/>
            <w:sz w:val="21"/>
            <w:szCs w:val="21"/>
          </w:rPr>
          <w:t>而后根据程序语句的复杂度来判断其缺陷情况</w:t>
        </w:r>
      </w:ins>
      <w:ins w:id="657" w:author="王 浩仁" w:date="2021-06-14T22:11:00Z">
        <w:r>
          <w:rPr>
            <w:rStyle w:val="ql-author-65290468"/>
            <w:rFonts w:hint="eastAsia"/>
            <w:sz w:val="21"/>
            <w:szCs w:val="21"/>
          </w:rPr>
          <w:t>。</w:t>
        </w:r>
      </w:ins>
    </w:p>
    <w:p w14:paraId="118C02AC" w14:textId="05DB234A" w:rsidR="00D93BAA" w:rsidRPr="00EB6299" w:rsidRDefault="00D93BAA" w:rsidP="00D93BAA">
      <w:pPr>
        <w:pStyle w:val="af0"/>
        <w:ind w:firstLine="420"/>
        <w:rPr>
          <w:sz w:val="21"/>
          <w:szCs w:val="21"/>
        </w:rPr>
      </w:pPr>
      <w:r w:rsidRPr="00EB6299">
        <w:rPr>
          <w:rStyle w:val="ql-author-65290468"/>
          <w:rFonts w:hint="eastAsia"/>
          <w:sz w:val="21"/>
          <w:szCs w:val="21"/>
        </w:rPr>
        <w:t>本文</w:t>
      </w:r>
      <w:r w:rsidRPr="00EB6299">
        <w:rPr>
          <w:sz w:val="21"/>
          <w:szCs w:val="21"/>
          <w:shd w:val="clear" w:color="auto" w:fill="FFFFFF"/>
        </w:rPr>
        <w:t>提出</w:t>
      </w:r>
      <w:bookmarkStart w:id="658" w:name="_Hlk74599278"/>
      <w:r w:rsidRPr="00EB6299">
        <w:rPr>
          <w:sz w:val="21"/>
          <w:szCs w:val="21"/>
          <w:shd w:val="clear" w:color="auto" w:fill="FFFFFF"/>
        </w:rPr>
        <w:t>一种新的语句复杂度</w:t>
      </w:r>
      <w:bookmarkEnd w:id="658"/>
      <w:del w:id="659" w:author="王 浩仁" w:date="2021-06-14T22:13:00Z">
        <w:r w:rsidRPr="00EB6299" w:rsidDel="00D43C67">
          <w:rPr>
            <w:sz w:val="21"/>
            <w:szCs w:val="21"/>
            <w:shd w:val="clear" w:color="auto" w:fill="FFFFFF"/>
          </w:rPr>
          <w:delText>，</w:delText>
        </w:r>
      </w:del>
      <w:r w:rsidRPr="00EB6299">
        <w:rPr>
          <w:sz w:val="21"/>
          <w:szCs w:val="21"/>
          <w:shd w:val="clear" w:color="auto" w:fill="FFFFFF"/>
        </w:rPr>
        <w:t>以程序中每一行代码为单位，</w:t>
      </w:r>
      <w:r w:rsidR="00EB6299">
        <w:rPr>
          <w:rFonts w:hint="eastAsia"/>
          <w:sz w:val="21"/>
          <w:szCs w:val="21"/>
          <w:shd w:val="clear" w:color="auto" w:fill="FFFFFF"/>
        </w:rPr>
        <w:t>根据</w:t>
      </w:r>
      <w:proofErr w:type="gramStart"/>
      <w:r w:rsidR="00EB6299">
        <w:rPr>
          <w:rFonts w:hint="eastAsia"/>
          <w:sz w:val="21"/>
          <w:szCs w:val="21"/>
          <w:shd w:val="clear" w:color="auto" w:fill="FFFFFF"/>
        </w:rPr>
        <w:t>度量元</w:t>
      </w:r>
      <w:proofErr w:type="gramEnd"/>
      <w:r w:rsidR="00EB6299">
        <w:rPr>
          <w:rFonts w:hint="eastAsia"/>
          <w:sz w:val="21"/>
          <w:szCs w:val="21"/>
          <w:shd w:val="clear" w:color="auto" w:fill="FFFFFF"/>
        </w:rPr>
        <w:t>度量该语句的</w:t>
      </w:r>
      <w:r w:rsidRPr="00EB6299">
        <w:rPr>
          <w:sz w:val="21"/>
          <w:szCs w:val="21"/>
          <w:shd w:val="clear" w:color="auto" w:fill="FFFFFF"/>
        </w:rPr>
        <w:t>复杂度作为判断缺陷语句的条件。据我们所知，</w:t>
      </w:r>
      <w:r w:rsidR="00EB6299" w:rsidRPr="00EB6299">
        <w:rPr>
          <w:sz w:val="21"/>
          <w:szCs w:val="21"/>
          <w:shd w:val="clear" w:color="auto" w:fill="FFFFFF"/>
        </w:rPr>
        <w:t>在</w:t>
      </w:r>
      <w:r w:rsidR="00EB6299" w:rsidRPr="00EB6299">
        <w:rPr>
          <w:rFonts w:hint="eastAsia"/>
          <w:sz w:val="21"/>
          <w:szCs w:val="21"/>
          <w:shd w:val="clear" w:color="auto" w:fill="FFFFFF"/>
        </w:rPr>
        <w:t>缺陷</w:t>
      </w:r>
      <w:r w:rsidR="00EB6299" w:rsidRPr="00EB6299">
        <w:rPr>
          <w:sz w:val="21"/>
          <w:szCs w:val="21"/>
          <w:shd w:val="clear" w:color="auto" w:fill="FFFFFF"/>
        </w:rPr>
        <w:t>定位的背景下</w:t>
      </w:r>
      <w:r w:rsidRPr="00EB6299">
        <w:rPr>
          <w:sz w:val="21"/>
          <w:szCs w:val="21"/>
          <w:shd w:val="clear" w:color="auto" w:fill="FFFFFF"/>
        </w:rPr>
        <w:t>这样的</w:t>
      </w:r>
      <w:proofErr w:type="gramStart"/>
      <w:r w:rsidR="00EB6299">
        <w:rPr>
          <w:rFonts w:hint="eastAsia"/>
          <w:sz w:val="21"/>
          <w:szCs w:val="21"/>
          <w:shd w:val="clear" w:color="auto" w:fill="FFFFFF"/>
        </w:rPr>
        <w:t>度量元</w:t>
      </w:r>
      <w:proofErr w:type="gramEnd"/>
      <w:r w:rsidRPr="00EB6299">
        <w:rPr>
          <w:sz w:val="21"/>
          <w:szCs w:val="21"/>
          <w:shd w:val="clear" w:color="auto" w:fill="FFFFFF"/>
        </w:rPr>
        <w:t>在</w:t>
      </w:r>
      <w:r w:rsidR="00EB6299" w:rsidRPr="00EB6299">
        <w:rPr>
          <w:rFonts w:hint="eastAsia"/>
          <w:sz w:val="21"/>
          <w:szCs w:val="21"/>
          <w:shd w:val="clear" w:color="auto" w:fill="FFFFFF"/>
        </w:rPr>
        <w:t>此前</w:t>
      </w:r>
      <w:r w:rsidRPr="00EB6299">
        <w:rPr>
          <w:sz w:val="21"/>
          <w:szCs w:val="21"/>
          <w:shd w:val="clear" w:color="auto" w:fill="FFFFFF"/>
        </w:rPr>
        <w:t>研究中还未被提出过。</w:t>
      </w:r>
      <w:proofErr w:type="gramStart"/>
      <w:r w:rsidRPr="00EB6299">
        <w:rPr>
          <w:sz w:val="21"/>
          <w:szCs w:val="21"/>
        </w:rPr>
        <w:t>度量元</w:t>
      </w:r>
      <w:proofErr w:type="gramEnd"/>
      <w:r w:rsidRPr="00EB6299">
        <w:rPr>
          <w:sz w:val="21"/>
          <w:szCs w:val="21"/>
        </w:rPr>
        <w:t>的质量是决定缺陷预测性能最重要的因素之一。缺陷预测领域经常使用的</w:t>
      </w:r>
      <w:proofErr w:type="gramStart"/>
      <w:r w:rsidRPr="00EB6299">
        <w:rPr>
          <w:sz w:val="21"/>
          <w:szCs w:val="21"/>
        </w:rPr>
        <w:t>度量元</w:t>
      </w:r>
      <w:proofErr w:type="gramEnd"/>
      <w:r w:rsidRPr="00EB6299">
        <w:rPr>
          <w:rFonts w:hint="eastAsia"/>
          <w:sz w:val="21"/>
          <w:szCs w:val="21"/>
        </w:rPr>
        <w:t>有</w:t>
      </w:r>
      <w:r w:rsidRPr="00EB6299">
        <w:rPr>
          <w:sz w:val="21"/>
          <w:szCs w:val="21"/>
        </w:rPr>
        <w:t>CK</w:t>
      </w:r>
      <w:r w:rsidRPr="00EB6299">
        <w:rPr>
          <w:sz w:val="21"/>
          <w:szCs w:val="21"/>
        </w:rPr>
        <w:t>度量元、</w:t>
      </w:r>
      <w:r w:rsidRPr="00EB6299">
        <w:rPr>
          <w:sz w:val="21"/>
          <w:szCs w:val="21"/>
        </w:rPr>
        <w:t>McCabe</w:t>
      </w:r>
      <w:proofErr w:type="gramStart"/>
      <w:r w:rsidRPr="00EB6299">
        <w:rPr>
          <w:sz w:val="21"/>
          <w:szCs w:val="21"/>
        </w:rPr>
        <w:t>度量元</w:t>
      </w:r>
      <w:proofErr w:type="gramEnd"/>
      <w:r w:rsidRPr="00EB6299">
        <w:rPr>
          <w:sz w:val="21"/>
          <w:szCs w:val="21"/>
        </w:rPr>
        <w:t>等，主要关注代码复杂度以及面向对象特征两方面。本文针对</w:t>
      </w:r>
      <w:r w:rsidRPr="00EB6299">
        <w:rPr>
          <w:rFonts w:hint="eastAsia"/>
          <w:sz w:val="21"/>
          <w:szCs w:val="21"/>
        </w:rPr>
        <w:t>语句的缺陷预测</w:t>
      </w:r>
      <w:r w:rsidRPr="00EB6299">
        <w:rPr>
          <w:sz w:val="21"/>
          <w:szCs w:val="21"/>
        </w:rPr>
        <w:t>设计了</w:t>
      </w:r>
      <w:proofErr w:type="gramStart"/>
      <w:r w:rsidRPr="00EB6299">
        <w:rPr>
          <w:sz w:val="21"/>
          <w:szCs w:val="21"/>
        </w:rPr>
        <w:t>度量元</w:t>
      </w:r>
      <w:proofErr w:type="gramEnd"/>
      <w:r w:rsidRPr="00EB6299">
        <w:rPr>
          <w:sz w:val="21"/>
          <w:szCs w:val="21"/>
        </w:rPr>
        <w:t>集</w:t>
      </w:r>
      <w:ins w:id="660" w:author="王 浩仁" w:date="2021-06-14T20:42:00Z">
        <w:r w:rsidR="00F17431">
          <w:rPr>
            <w:sz w:val="21"/>
            <w:szCs w:val="21"/>
          </w:rPr>
          <w:t>SC</w:t>
        </w:r>
        <w:proofErr w:type="gramStart"/>
        <w:r w:rsidR="00F17431">
          <w:rPr>
            <w:rFonts w:hint="eastAsia"/>
            <w:sz w:val="21"/>
            <w:szCs w:val="21"/>
          </w:rPr>
          <w:t>度量元</w:t>
        </w:r>
      </w:ins>
      <w:proofErr w:type="gramEnd"/>
      <w:ins w:id="661" w:author="王 浩仁" w:date="2021-06-14T20:43:00Z">
        <w:r w:rsidR="00F17431">
          <w:rPr>
            <w:sz w:val="21"/>
            <w:szCs w:val="21"/>
          </w:rPr>
          <w:t>(</w:t>
        </w:r>
        <w:r w:rsidR="00F17431">
          <w:rPr>
            <w:rFonts w:hint="eastAsia"/>
            <w:sz w:val="21"/>
            <w:szCs w:val="21"/>
          </w:rPr>
          <w:t>statement</w:t>
        </w:r>
        <w:r w:rsidR="00F17431" w:rsidRPr="00F17431">
          <w:rPr>
            <w:sz w:val="21"/>
            <w:szCs w:val="21"/>
          </w:rPr>
          <w:t xml:space="preserve"> complexity</w:t>
        </w:r>
        <w:r w:rsidR="00F17431">
          <w:rPr>
            <w:sz w:val="21"/>
            <w:szCs w:val="21"/>
          </w:rPr>
          <w:t>)</w:t>
        </w:r>
      </w:ins>
      <w:del w:id="662" w:author="王 浩仁" w:date="2021-06-14T20:42:00Z">
        <w:r w:rsidR="000A3283" w:rsidDel="00F17431">
          <w:rPr>
            <w:rFonts w:hint="eastAsia"/>
            <w:sz w:val="21"/>
            <w:szCs w:val="21"/>
          </w:rPr>
          <w:delText>（）</w:delText>
        </w:r>
      </w:del>
      <w:r w:rsidRPr="00EB6299">
        <w:rPr>
          <w:sz w:val="21"/>
          <w:szCs w:val="21"/>
        </w:rPr>
        <w:t>。</w:t>
      </w:r>
    </w:p>
    <w:p w14:paraId="3517A71E" w14:textId="79144B8D" w:rsidR="00DD63DB" w:rsidRDefault="000A3283" w:rsidP="000A3283">
      <w:pPr>
        <w:pStyle w:val="ql-long-65221147"/>
        <w:spacing w:before="0" w:beforeAutospacing="0" w:after="0" w:afterAutospacing="0"/>
        <w:ind w:firstLine="420"/>
        <w:jc w:val="both"/>
        <w:rPr>
          <w:ins w:id="663" w:author="王 浩仁" w:date="2021-06-14T22:23:00Z"/>
          <w:rFonts w:ascii="Times New Roman" w:hAnsi="Times New Roman" w:cs="Times New Roman"/>
          <w:bCs/>
          <w:sz w:val="21"/>
          <w:szCs w:val="21"/>
        </w:rPr>
      </w:pPr>
      <w:del w:id="664" w:author="王 浩仁" w:date="2021-06-11T08:17:00Z">
        <w:r w:rsidRPr="00C918E7" w:rsidDel="000A3283">
          <w:rPr>
            <w:rFonts w:ascii="Times New Roman" w:hAnsi="Times New Roman" w:cs="Times New Roman" w:hint="eastAsia"/>
            <w:sz w:val="21"/>
            <w:szCs w:val="21"/>
          </w:rPr>
          <w:lastRenderedPageBreak/>
          <w:delText>我们使用</w:delText>
        </w:r>
        <w:r w:rsidRPr="00C918E7" w:rsidDel="000A3283">
          <w:rPr>
            <w:rFonts w:ascii="Times New Roman" w:hAnsi="Times New Roman" w:cs="Times New Roman"/>
            <w:bCs/>
            <w:sz w:val="21"/>
            <w:szCs w:val="21"/>
          </w:rPr>
          <w:delText>DStar</w:delText>
        </w:r>
        <w:r w:rsidRPr="00C918E7" w:rsidDel="000A3283">
          <w:rPr>
            <w:rFonts w:ascii="Times New Roman" w:hAnsi="Times New Roman" w:cs="Times New Roman" w:hint="eastAsia"/>
            <w:bCs/>
            <w:sz w:val="21"/>
            <w:szCs w:val="21"/>
          </w:rPr>
          <w:delText>和</w:delText>
        </w:r>
        <w:r w:rsidRPr="00C918E7" w:rsidDel="000A3283">
          <w:rPr>
            <w:rFonts w:ascii="Times New Roman" w:hAnsi="Times New Roman" w:cs="Times New Roman"/>
            <w:bCs/>
            <w:sz w:val="21"/>
            <w:szCs w:val="21"/>
          </w:rPr>
          <w:delText>MUSE</w:delText>
        </w:r>
        <w:r w:rsidRPr="00C918E7" w:rsidDel="000A3283">
          <w:rPr>
            <w:rFonts w:ascii="Times New Roman" w:hAnsi="Times New Roman" w:cs="Times New Roman" w:hint="eastAsia"/>
            <w:bCs/>
            <w:sz w:val="21"/>
            <w:szCs w:val="21"/>
          </w:rPr>
          <w:delText>对</w:delText>
        </w:r>
        <w:r w:rsidRPr="00C918E7" w:rsidDel="000A3283">
          <w:rPr>
            <w:rFonts w:ascii="Times New Roman" w:hAnsi="Times New Roman" w:cs="Times New Roman"/>
            <w:bCs/>
            <w:sz w:val="21"/>
            <w:szCs w:val="21"/>
          </w:rPr>
          <w:delText>defects4j</w:delText>
        </w:r>
      </w:del>
      <w:del w:id="665" w:author="王 浩仁" w:date="2021-06-10T16:00:00Z">
        <w:r w:rsidRPr="00C918E7" w:rsidDel="00ED3227">
          <w:rPr>
            <w:rFonts w:ascii="Times New Roman" w:hAnsi="Times New Roman" w:cs="Times New Roman"/>
            <w:bCs/>
            <w:sz w:val="21"/>
            <w:szCs w:val="21"/>
          </w:rPr>
          <w:delText>[]</w:delText>
        </w:r>
      </w:del>
      <w:del w:id="666" w:author="王 浩仁" w:date="2021-06-11T08:17:00Z">
        <w:r w:rsidRPr="00C918E7" w:rsidDel="000A3283">
          <w:rPr>
            <w:rFonts w:ascii="Times New Roman" w:hAnsi="Times New Roman" w:cs="Times New Roman" w:hint="eastAsia"/>
            <w:bCs/>
            <w:sz w:val="21"/>
            <w:szCs w:val="21"/>
          </w:rPr>
          <w:delText>进行缺陷定位预测，得到程序中每条语句的可疑度值，并且通过提取语句中的特征，来进行</w:delText>
        </w:r>
        <w:r w:rsidRPr="00C918E7" w:rsidDel="000A3283">
          <w:rPr>
            <w:rFonts w:ascii="Times New Roman" w:hAnsi="Times New Roman" w:cs="Times New Roman"/>
            <w:bCs/>
            <w:sz w:val="21"/>
            <w:szCs w:val="21"/>
          </w:rPr>
          <w:delText>缺陷倾向性预测，</w:delText>
        </w:r>
        <w:r w:rsidRPr="00C918E7" w:rsidDel="000A3283">
          <w:rPr>
            <w:rFonts w:ascii="Times New Roman" w:hAnsi="Times New Roman" w:cs="Times New Roman" w:hint="eastAsia"/>
            <w:bCs/>
            <w:sz w:val="21"/>
            <w:szCs w:val="21"/>
          </w:rPr>
          <w:delText>为此</w:delText>
        </w:r>
      </w:del>
      <w:ins w:id="667" w:author="王 浩仁" w:date="2021-06-14T22:23:00Z">
        <w:r w:rsidR="00DD63DB">
          <w:rPr>
            <w:rFonts w:ascii="Times New Roman" w:hAnsi="Times New Roman" w:cs="Times New Roman" w:hint="eastAsia"/>
            <w:bCs/>
            <w:sz w:val="21"/>
            <w:szCs w:val="21"/>
          </w:rPr>
          <w:t>我们在</w:t>
        </w:r>
      </w:ins>
      <w:del w:id="668" w:author="王 浩仁" w:date="2021-06-14T22:23:00Z">
        <w:r w:rsidRPr="00C918E7" w:rsidDel="00DD63DB">
          <w:rPr>
            <w:rFonts w:ascii="Times New Roman" w:hAnsi="Times New Roman" w:cs="Times New Roman" w:hint="eastAsia"/>
            <w:bCs/>
            <w:sz w:val="21"/>
            <w:szCs w:val="21"/>
          </w:rPr>
          <w:delText>我们</w:delText>
        </w:r>
      </w:del>
      <w:r w:rsidRPr="00C918E7">
        <w:rPr>
          <w:rFonts w:ascii="Times New Roman" w:hAnsi="Times New Roman" w:cs="Times New Roman" w:hint="eastAsia"/>
          <w:bCs/>
          <w:sz w:val="21"/>
          <w:szCs w:val="21"/>
        </w:rPr>
        <w:t>设计</w:t>
      </w:r>
      <w:del w:id="669" w:author="王 浩仁" w:date="2021-06-14T22:23:00Z">
        <w:r w:rsidRPr="00C918E7" w:rsidDel="00DD63DB">
          <w:rPr>
            <w:rFonts w:ascii="Times New Roman" w:hAnsi="Times New Roman" w:cs="Times New Roman" w:hint="eastAsia"/>
            <w:bCs/>
            <w:sz w:val="21"/>
            <w:szCs w:val="21"/>
          </w:rPr>
          <w:delText>了</w:delText>
        </w:r>
        <w:r w:rsidDel="00DD63DB">
          <w:rPr>
            <w:rFonts w:ascii="Times New Roman" w:hAnsi="Times New Roman" w:cs="Times New Roman"/>
            <w:bCs/>
            <w:sz w:val="21"/>
            <w:szCs w:val="21"/>
          </w:rPr>
          <w:delText>2</w:delText>
        </w:r>
      </w:del>
      <w:del w:id="670" w:author="王 浩仁" w:date="2021-06-10T16:03:00Z">
        <w:r w:rsidDel="00ED3227">
          <w:rPr>
            <w:rFonts w:ascii="Times New Roman" w:hAnsi="Times New Roman" w:cs="Times New Roman"/>
            <w:bCs/>
            <w:sz w:val="21"/>
            <w:szCs w:val="21"/>
          </w:rPr>
          <w:delText>8</w:delText>
        </w:r>
      </w:del>
      <w:del w:id="671" w:author="王 浩仁" w:date="2021-06-14T22:23:00Z">
        <w:r w:rsidRPr="00C918E7" w:rsidDel="00DD63DB">
          <w:rPr>
            <w:rFonts w:ascii="Times New Roman" w:hAnsi="Times New Roman" w:cs="Times New Roman" w:hint="eastAsia"/>
            <w:bCs/>
            <w:sz w:val="21"/>
            <w:szCs w:val="21"/>
          </w:rPr>
          <w:delText>种</w:delText>
        </w:r>
      </w:del>
      <w:r w:rsidRPr="00C918E7">
        <w:rPr>
          <w:rFonts w:ascii="Times New Roman" w:hAnsi="Times New Roman" w:cs="Times New Roman" w:hint="eastAsia"/>
          <w:bCs/>
          <w:sz w:val="21"/>
          <w:szCs w:val="21"/>
        </w:rPr>
        <w:t>语句复杂度的</w:t>
      </w:r>
      <w:proofErr w:type="gramStart"/>
      <w:r w:rsidRPr="00C918E7">
        <w:rPr>
          <w:rFonts w:ascii="Times New Roman" w:hAnsi="Times New Roman" w:cs="Times New Roman" w:hint="eastAsia"/>
          <w:bCs/>
          <w:sz w:val="21"/>
          <w:szCs w:val="21"/>
        </w:rPr>
        <w:t>度量元</w:t>
      </w:r>
      <w:proofErr w:type="gramEnd"/>
      <w:ins w:id="672" w:author="王 浩仁" w:date="2021-06-14T22:23:00Z">
        <w:r w:rsidR="00DD63DB">
          <w:rPr>
            <w:rFonts w:ascii="Times New Roman" w:hAnsi="Times New Roman" w:cs="Times New Roman" w:hint="eastAsia"/>
            <w:bCs/>
            <w:sz w:val="21"/>
            <w:szCs w:val="21"/>
          </w:rPr>
          <w:t>时</w:t>
        </w:r>
      </w:ins>
      <w:r w:rsidRPr="00C918E7">
        <w:rPr>
          <w:rFonts w:ascii="Times New Roman" w:hAnsi="Times New Roman" w:cs="Times New Roman" w:hint="eastAsia"/>
          <w:bCs/>
          <w:sz w:val="21"/>
          <w:szCs w:val="21"/>
        </w:rPr>
        <w:t>，</w:t>
      </w:r>
      <w:ins w:id="673" w:author="王 浩仁" w:date="2021-06-14T22:12:00Z">
        <w:r w:rsidR="00F53424">
          <w:rPr>
            <w:rFonts w:ascii="Times New Roman" w:hAnsi="Times New Roman" w:cs="Times New Roman" w:hint="eastAsia"/>
            <w:bCs/>
            <w:sz w:val="21"/>
            <w:szCs w:val="21"/>
          </w:rPr>
          <w:t>首先考虑了程序语句中的</w:t>
        </w:r>
      </w:ins>
      <w:ins w:id="674" w:author="王 浩仁" w:date="2021-06-14T22:19:00Z">
        <w:r w:rsidR="00D43C67">
          <w:rPr>
            <w:rFonts w:ascii="Times New Roman" w:hAnsi="Times New Roman" w:cs="Times New Roman" w:hint="eastAsia"/>
            <w:bCs/>
            <w:sz w:val="21"/>
            <w:szCs w:val="21"/>
          </w:rPr>
          <w:t>变量、变量类型、常量、常量类型、</w:t>
        </w:r>
      </w:ins>
      <w:ins w:id="675" w:author="王 浩仁" w:date="2021-06-14T22:12:00Z">
        <w:r w:rsidR="00F53424">
          <w:rPr>
            <w:rFonts w:ascii="Times New Roman" w:hAnsi="Times New Roman" w:cs="Times New Roman" w:hint="eastAsia"/>
            <w:bCs/>
            <w:sz w:val="21"/>
            <w:szCs w:val="21"/>
          </w:rPr>
          <w:t>关键字</w:t>
        </w:r>
        <w:r w:rsidR="00D43C67">
          <w:rPr>
            <w:rFonts w:ascii="Times New Roman" w:hAnsi="Times New Roman" w:cs="Times New Roman" w:hint="eastAsia"/>
            <w:bCs/>
            <w:sz w:val="21"/>
            <w:szCs w:val="21"/>
          </w:rPr>
          <w:t>、</w:t>
        </w:r>
      </w:ins>
      <w:ins w:id="676" w:author="王 浩仁" w:date="2021-06-14T22:14:00Z">
        <w:r w:rsidR="00D43C67">
          <w:rPr>
            <w:rFonts w:ascii="Times New Roman" w:hAnsi="Times New Roman" w:cs="Times New Roman" w:hint="eastAsia"/>
            <w:bCs/>
            <w:sz w:val="21"/>
            <w:szCs w:val="21"/>
          </w:rPr>
          <w:t>运算</w:t>
        </w:r>
      </w:ins>
      <w:ins w:id="677" w:author="王 浩仁" w:date="2021-06-14T22:12:00Z">
        <w:r w:rsidR="00D43C67">
          <w:rPr>
            <w:rFonts w:ascii="Times New Roman" w:hAnsi="Times New Roman" w:cs="Times New Roman" w:hint="eastAsia"/>
            <w:bCs/>
            <w:sz w:val="21"/>
            <w:szCs w:val="21"/>
          </w:rPr>
          <w:t>符</w:t>
        </w:r>
      </w:ins>
      <w:ins w:id="678" w:author="王 浩仁" w:date="2021-06-14T22:14:00Z">
        <w:r w:rsidR="00D43C67">
          <w:rPr>
            <w:rFonts w:ascii="Times New Roman" w:hAnsi="Times New Roman" w:cs="Times New Roman" w:hint="eastAsia"/>
            <w:bCs/>
            <w:sz w:val="21"/>
            <w:szCs w:val="21"/>
          </w:rPr>
          <w:t>、</w:t>
        </w:r>
      </w:ins>
      <w:ins w:id="679" w:author="王 浩仁" w:date="2021-06-14T22:16:00Z">
        <w:r w:rsidR="00D43C67">
          <w:rPr>
            <w:rFonts w:ascii="Times New Roman" w:hAnsi="Times New Roman" w:cs="Times New Roman" w:hint="eastAsia"/>
            <w:bCs/>
            <w:sz w:val="21"/>
            <w:szCs w:val="21"/>
          </w:rPr>
          <w:t>语句长度等</w:t>
        </w:r>
      </w:ins>
      <w:ins w:id="680" w:author="王 浩仁" w:date="2021-06-14T22:17:00Z">
        <w:r w:rsidR="00D43C67">
          <w:rPr>
            <w:rFonts w:ascii="Times New Roman" w:hAnsi="Times New Roman" w:cs="Times New Roman" w:hint="eastAsia"/>
            <w:bCs/>
            <w:sz w:val="21"/>
            <w:szCs w:val="21"/>
          </w:rPr>
          <w:t>特征，又考虑到语句在整体代码中的</w:t>
        </w:r>
      </w:ins>
      <w:ins w:id="681" w:author="王 浩仁" w:date="2021-06-14T22:18:00Z">
        <w:r w:rsidR="00D43C67">
          <w:rPr>
            <w:rFonts w:ascii="Times New Roman" w:hAnsi="Times New Roman" w:cs="Times New Roman" w:hint="eastAsia"/>
            <w:bCs/>
            <w:sz w:val="21"/>
            <w:szCs w:val="21"/>
          </w:rPr>
          <w:t>嵌套层数也会影响语句的复杂度，所以加入了代码深度这一特征</w:t>
        </w:r>
      </w:ins>
      <w:ins w:id="682" w:author="王 浩仁" w:date="2021-06-14T22:19:00Z">
        <w:r w:rsidR="00D43C67">
          <w:rPr>
            <w:rFonts w:ascii="Times New Roman" w:hAnsi="Times New Roman" w:cs="Times New Roman" w:hint="eastAsia"/>
            <w:bCs/>
            <w:sz w:val="21"/>
            <w:szCs w:val="21"/>
          </w:rPr>
          <w:t>。为了计算语句的这一特征，</w:t>
        </w:r>
      </w:ins>
      <w:ins w:id="683" w:author="王 浩仁" w:date="2021-06-14T22:20:00Z">
        <w:r w:rsidR="00D43C67" w:rsidRPr="00CE3153">
          <w:rPr>
            <w:rFonts w:ascii="Times New Roman" w:hAnsi="Times New Roman" w:cs="Times New Roman" w:hint="eastAsia"/>
            <w:bCs/>
            <w:sz w:val="21"/>
            <w:szCs w:val="21"/>
            <w:highlight w:val="yellow"/>
            <w:rPrChange w:id="684" w:author="王 浩仁" w:date="2021-06-15T22:09:00Z">
              <w:rPr>
                <w:rFonts w:ascii="Times New Roman" w:hAnsi="Times New Roman" w:cs="Times New Roman" w:hint="eastAsia"/>
                <w:bCs/>
                <w:sz w:val="21"/>
                <w:szCs w:val="21"/>
              </w:rPr>
            </w:rPrChange>
          </w:rPr>
          <w:t>本文将</w:t>
        </w:r>
        <w:r w:rsidR="00D43C67" w:rsidRPr="00CE3153">
          <w:rPr>
            <w:rFonts w:ascii="Times New Roman" w:hAnsi="Times New Roman" w:cs="Times New Roman" w:hint="eastAsia"/>
            <w:bCs/>
            <w:sz w:val="21"/>
            <w:szCs w:val="21"/>
            <w:highlight w:val="yellow"/>
            <w:rPrChange w:id="685" w:author="王 浩仁" w:date="2021-06-15T22:09:00Z">
              <w:rPr>
                <w:rFonts w:ascii="Times New Roman" w:hAnsi="Times New Roman" w:cs="Times New Roman" w:hint="eastAsia"/>
                <w:bCs/>
                <w:sz w:val="21"/>
                <w:szCs w:val="21"/>
              </w:rPr>
            </w:rPrChange>
          </w:rPr>
          <w:t>java</w:t>
        </w:r>
        <w:r w:rsidR="00D43C67" w:rsidRPr="00CE3153">
          <w:rPr>
            <w:rFonts w:ascii="Times New Roman" w:hAnsi="Times New Roman" w:cs="Times New Roman" w:hint="eastAsia"/>
            <w:bCs/>
            <w:sz w:val="21"/>
            <w:szCs w:val="21"/>
            <w:highlight w:val="yellow"/>
            <w:rPrChange w:id="686" w:author="王 浩仁" w:date="2021-06-15T22:09:00Z">
              <w:rPr>
                <w:rFonts w:ascii="Times New Roman" w:hAnsi="Times New Roman" w:cs="Times New Roman" w:hint="eastAsia"/>
                <w:bCs/>
                <w:sz w:val="21"/>
                <w:szCs w:val="21"/>
              </w:rPr>
            </w:rPrChange>
          </w:rPr>
          <w:t>文件</w:t>
        </w:r>
      </w:ins>
      <w:ins w:id="687" w:author="王 浩仁" w:date="2021-06-14T22:21:00Z">
        <w:r w:rsidR="00D43C67" w:rsidRPr="00CE3153">
          <w:rPr>
            <w:rFonts w:ascii="Times New Roman" w:hAnsi="Times New Roman" w:cs="Times New Roman" w:hint="eastAsia"/>
            <w:bCs/>
            <w:sz w:val="21"/>
            <w:szCs w:val="21"/>
            <w:highlight w:val="yellow"/>
            <w:rPrChange w:id="688" w:author="王 浩仁" w:date="2021-06-15T22:09:00Z">
              <w:rPr>
                <w:rFonts w:ascii="Times New Roman" w:hAnsi="Times New Roman" w:cs="Times New Roman" w:hint="eastAsia"/>
                <w:bCs/>
                <w:sz w:val="21"/>
                <w:szCs w:val="21"/>
              </w:rPr>
            </w:rPrChange>
          </w:rPr>
          <w:t>生成</w:t>
        </w:r>
        <w:r w:rsidR="00D43C67" w:rsidRPr="00CE3153">
          <w:rPr>
            <w:rFonts w:ascii="Times New Roman" w:hAnsi="Times New Roman" w:cs="Times New Roman" w:hint="eastAsia"/>
            <w:bCs/>
            <w:sz w:val="21"/>
            <w:szCs w:val="21"/>
            <w:highlight w:val="yellow"/>
            <w:rPrChange w:id="689" w:author="王 浩仁" w:date="2021-06-15T22:09:00Z">
              <w:rPr>
                <w:rFonts w:ascii="Times New Roman" w:hAnsi="Times New Roman" w:cs="Times New Roman" w:hint="eastAsia"/>
                <w:bCs/>
                <w:sz w:val="21"/>
                <w:szCs w:val="21"/>
              </w:rPr>
            </w:rPrChange>
          </w:rPr>
          <w:t>A</w:t>
        </w:r>
        <w:r w:rsidR="00D43C67" w:rsidRPr="00CE3153">
          <w:rPr>
            <w:rFonts w:ascii="Times New Roman" w:hAnsi="Times New Roman" w:cs="Times New Roman"/>
            <w:bCs/>
            <w:sz w:val="21"/>
            <w:szCs w:val="21"/>
            <w:highlight w:val="yellow"/>
            <w:rPrChange w:id="690" w:author="王 浩仁" w:date="2021-06-15T22:09:00Z">
              <w:rPr>
                <w:rFonts w:ascii="Times New Roman" w:hAnsi="Times New Roman" w:cs="Times New Roman"/>
                <w:bCs/>
                <w:sz w:val="21"/>
                <w:szCs w:val="21"/>
              </w:rPr>
            </w:rPrChange>
          </w:rPr>
          <w:t>ST</w:t>
        </w:r>
        <w:r w:rsidR="00D43C67" w:rsidRPr="00CE3153">
          <w:rPr>
            <w:rFonts w:ascii="Times New Roman" w:hAnsi="Times New Roman" w:cs="Times New Roman" w:hint="eastAsia"/>
            <w:bCs/>
            <w:sz w:val="21"/>
            <w:szCs w:val="21"/>
            <w:highlight w:val="yellow"/>
            <w:rPrChange w:id="691" w:author="王 浩仁" w:date="2021-06-15T22:09:00Z">
              <w:rPr>
                <w:rFonts w:ascii="Times New Roman" w:hAnsi="Times New Roman" w:cs="Times New Roman" w:hint="eastAsia"/>
                <w:bCs/>
                <w:sz w:val="21"/>
                <w:szCs w:val="21"/>
              </w:rPr>
            </w:rPrChange>
          </w:rPr>
          <w:t>，并遍历整个</w:t>
        </w:r>
      </w:ins>
      <w:ins w:id="692" w:author="王 浩仁" w:date="2021-06-14T22:23:00Z">
        <w:r w:rsidR="00DD63DB" w:rsidRPr="00CE3153">
          <w:rPr>
            <w:rFonts w:ascii="Times New Roman" w:hAnsi="Times New Roman" w:cs="Times New Roman" w:hint="eastAsia"/>
            <w:bCs/>
            <w:sz w:val="21"/>
            <w:szCs w:val="21"/>
            <w:highlight w:val="yellow"/>
            <w:rPrChange w:id="693" w:author="王 浩仁" w:date="2021-06-15T22:09:00Z">
              <w:rPr>
                <w:rFonts w:ascii="Times New Roman" w:hAnsi="Times New Roman" w:cs="Times New Roman" w:hint="eastAsia"/>
                <w:bCs/>
                <w:sz w:val="21"/>
                <w:szCs w:val="21"/>
              </w:rPr>
            </w:rPrChange>
          </w:rPr>
          <w:t>语法树</w:t>
        </w:r>
      </w:ins>
      <w:ins w:id="694" w:author="王 浩仁" w:date="2021-06-14T22:21:00Z">
        <w:r w:rsidR="00D43C67" w:rsidRPr="00CE3153">
          <w:rPr>
            <w:rFonts w:ascii="Times New Roman" w:hAnsi="Times New Roman" w:cs="Times New Roman" w:hint="eastAsia"/>
            <w:bCs/>
            <w:sz w:val="21"/>
            <w:szCs w:val="21"/>
            <w:highlight w:val="yellow"/>
            <w:rPrChange w:id="695" w:author="王 浩仁" w:date="2021-06-15T22:09:00Z">
              <w:rPr>
                <w:rFonts w:ascii="Times New Roman" w:hAnsi="Times New Roman" w:cs="Times New Roman" w:hint="eastAsia"/>
                <w:bCs/>
                <w:sz w:val="21"/>
                <w:szCs w:val="21"/>
              </w:rPr>
            </w:rPrChange>
          </w:rPr>
          <w:t>，将当前语句在代码</w:t>
        </w:r>
      </w:ins>
      <w:ins w:id="696" w:author="王 浩仁" w:date="2021-06-14T22:22:00Z">
        <w:r w:rsidR="00D43C67" w:rsidRPr="00CE3153">
          <w:rPr>
            <w:rFonts w:ascii="Times New Roman" w:hAnsi="Times New Roman" w:cs="Times New Roman" w:hint="eastAsia"/>
            <w:bCs/>
            <w:sz w:val="21"/>
            <w:szCs w:val="21"/>
            <w:highlight w:val="yellow"/>
            <w:rPrChange w:id="697" w:author="王 浩仁" w:date="2021-06-15T22:09:00Z">
              <w:rPr>
                <w:rFonts w:ascii="Times New Roman" w:hAnsi="Times New Roman" w:cs="Times New Roman" w:hint="eastAsia"/>
                <w:bCs/>
                <w:sz w:val="21"/>
                <w:szCs w:val="21"/>
              </w:rPr>
            </w:rPrChange>
          </w:rPr>
          <w:t>中的括号层数计算出来</w:t>
        </w:r>
      </w:ins>
      <w:ins w:id="698" w:author="王 浩仁" w:date="2021-06-14T22:23:00Z">
        <w:r w:rsidR="00DD63DB" w:rsidRPr="00CE3153">
          <w:rPr>
            <w:rFonts w:ascii="Times New Roman" w:hAnsi="Times New Roman" w:cs="Times New Roman" w:hint="eastAsia"/>
            <w:bCs/>
            <w:sz w:val="21"/>
            <w:szCs w:val="21"/>
            <w:highlight w:val="yellow"/>
            <w:rPrChange w:id="699" w:author="王 浩仁" w:date="2021-06-15T22:09:00Z">
              <w:rPr>
                <w:rFonts w:ascii="Times New Roman" w:hAnsi="Times New Roman" w:cs="Times New Roman" w:hint="eastAsia"/>
                <w:bCs/>
                <w:sz w:val="21"/>
                <w:szCs w:val="21"/>
              </w:rPr>
            </w:rPrChange>
          </w:rPr>
          <w:t>即为语句的代码深度</w:t>
        </w:r>
      </w:ins>
      <w:ins w:id="700" w:author="王 浩仁" w:date="2021-06-14T22:22:00Z">
        <w:r w:rsidR="00D43C67" w:rsidRPr="00CE3153">
          <w:rPr>
            <w:rFonts w:ascii="Times New Roman" w:hAnsi="Times New Roman" w:cs="Times New Roman" w:hint="eastAsia"/>
            <w:bCs/>
            <w:sz w:val="21"/>
            <w:szCs w:val="21"/>
            <w:highlight w:val="yellow"/>
            <w:rPrChange w:id="701" w:author="王 浩仁" w:date="2021-06-15T22:09:00Z">
              <w:rPr>
                <w:rFonts w:ascii="Times New Roman" w:hAnsi="Times New Roman" w:cs="Times New Roman" w:hint="eastAsia"/>
                <w:bCs/>
                <w:sz w:val="21"/>
                <w:szCs w:val="21"/>
              </w:rPr>
            </w:rPrChange>
          </w:rPr>
          <w:t>。</w:t>
        </w:r>
        <w:r w:rsidR="00DD63DB" w:rsidRPr="00CE3153">
          <w:rPr>
            <w:rFonts w:ascii="Times New Roman" w:hAnsi="Times New Roman" w:cs="Times New Roman" w:hint="eastAsia"/>
            <w:bCs/>
            <w:sz w:val="21"/>
            <w:szCs w:val="21"/>
            <w:highlight w:val="yellow"/>
            <w:rPrChange w:id="702" w:author="王 浩仁" w:date="2021-06-15T22:09:00Z">
              <w:rPr>
                <w:rFonts w:ascii="Times New Roman" w:hAnsi="Times New Roman" w:cs="Times New Roman" w:hint="eastAsia"/>
                <w:bCs/>
                <w:sz w:val="21"/>
                <w:szCs w:val="21"/>
              </w:rPr>
            </w:rPrChange>
          </w:rPr>
          <w:t>（这里</w:t>
        </w:r>
        <w:proofErr w:type="gramStart"/>
        <w:r w:rsidR="00DD63DB" w:rsidRPr="00CE3153">
          <w:rPr>
            <w:rFonts w:ascii="Times New Roman" w:hAnsi="Times New Roman" w:cs="Times New Roman" w:hint="eastAsia"/>
            <w:bCs/>
            <w:sz w:val="21"/>
            <w:szCs w:val="21"/>
            <w:highlight w:val="yellow"/>
            <w:rPrChange w:id="703" w:author="王 浩仁" w:date="2021-06-15T22:09:00Z">
              <w:rPr>
                <w:rFonts w:ascii="Times New Roman" w:hAnsi="Times New Roman" w:cs="Times New Roman" w:hint="eastAsia"/>
                <w:bCs/>
                <w:sz w:val="21"/>
                <w:szCs w:val="21"/>
              </w:rPr>
            </w:rPrChange>
          </w:rPr>
          <w:t>昊宸</w:t>
        </w:r>
        <w:proofErr w:type="gramEnd"/>
        <w:r w:rsidR="00DD63DB" w:rsidRPr="00CE3153">
          <w:rPr>
            <w:rFonts w:ascii="Times New Roman" w:hAnsi="Times New Roman" w:cs="Times New Roman" w:hint="eastAsia"/>
            <w:bCs/>
            <w:sz w:val="21"/>
            <w:szCs w:val="21"/>
            <w:highlight w:val="yellow"/>
            <w:rPrChange w:id="704" w:author="王 浩仁" w:date="2021-06-15T22:09:00Z">
              <w:rPr>
                <w:rFonts w:ascii="Times New Roman" w:hAnsi="Times New Roman" w:cs="Times New Roman" w:hint="eastAsia"/>
                <w:bCs/>
                <w:sz w:val="21"/>
                <w:szCs w:val="21"/>
              </w:rPr>
            </w:rPrChange>
          </w:rPr>
          <w:t>需要</w:t>
        </w:r>
      </w:ins>
      <w:ins w:id="705" w:author="王 浩仁" w:date="2021-06-15T15:58:00Z">
        <w:r w:rsidR="00A5742F" w:rsidRPr="00CE3153">
          <w:rPr>
            <w:rFonts w:ascii="Times New Roman" w:hAnsi="Times New Roman" w:cs="Times New Roman" w:hint="eastAsia"/>
            <w:bCs/>
            <w:sz w:val="21"/>
            <w:szCs w:val="21"/>
            <w:highlight w:val="yellow"/>
            <w:rPrChange w:id="706" w:author="王 浩仁" w:date="2021-06-15T22:09:00Z">
              <w:rPr>
                <w:rFonts w:ascii="Times New Roman" w:hAnsi="Times New Roman" w:cs="Times New Roman" w:hint="eastAsia"/>
                <w:bCs/>
                <w:sz w:val="21"/>
                <w:szCs w:val="21"/>
                <w:highlight w:val="yellow"/>
              </w:rPr>
            </w:rPrChange>
          </w:rPr>
          <w:t>用再细致的步骤</w:t>
        </w:r>
      </w:ins>
      <w:ins w:id="707" w:author="王 浩仁" w:date="2021-06-14T22:22:00Z">
        <w:r w:rsidR="00DD63DB" w:rsidRPr="00CE3153">
          <w:rPr>
            <w:rFonts w:ascii="Times New Roman" w:hAnsi="Times New Roman" w:cs="Times New Roman" w:hint="eastAsia"/>
            <w:bCs/>
            <w:sz w:val="21"/>
            <w:szCs w:val="21"/>
            <w:highlight w:val="yellow"/>
            <w:rPrChange w:id="708" w:author="王 浩仁" w:date="2021-06-15T22:09:00Z">
              <w:rPr>
                <w:rFonts w:ascii="Times New Roman" w:hAnsi="Times New Roman" w:cs="Times New Roman" w:hint="eastAsia"/>
                <w:bCs/>
                <w:sz w:val="21"/>
                <w:szCs w:val="21"/>
              </w:rPr>
            </w:rPrChange>
          </w:rPr>
          <w:t>重新描述一下）</w:t>
        </w:r>
      </w:ins>
      <w:del w:id="709" w:author="王 浩仁" w:date="2021-06-14T22:23:00Z">
        <w:r w:rsidRPr="00CE3153" w:rsidDel="00DD63DB">
          <w:rPr>
            <w:rFonts w:ascii="Times New Roman" w:hAnsi="Times New Roman" w:cs="Times New Roman" w:hint="eastAsia"/>
            <w:bCs/>
            <w:sz w:val="21"/>
            <w:szCs w:val="21"/>
            <w:highlight w:val="yellow"/>
            <w:rPrChange w:id="710" w:author="王 浩仁" w:date="2021-06-15T22:09:00Z">
              <w:rPr>
                <w:rFonts w:ascii="Times New Roman" w:hAnsi="Times New Roman" w:cs="Times New Roman" w:hint="eastAsia"/>
                <w:bCs/>
                <w:sz w:val="21"/>
                <w:szCs w:val="21"/>
              </w:rPr>
            </w:rPrChange>
          </w:rPr>
          <w:delText>如表</w:delText>
        </w:r>
        <w:r w:rsidRPr="00CE3153" w:rsidDel="00DD63DB">
          <w:rPr>
            <w:rFonts w:ascii="Times New Roman" w:hAnsi="Times New Roman" w:cs="Times New Roman" w:hint="eastAsia"/>
            <w:bCs/>
            <w:sz w:val="21"/>
            <w:szCs w:val="21"/>
            <w:highlight w:val="yellow"/>
            <w:rPrChange w:id="711" w:author="王 浩仁" w:date="2021-06-15T22:09:00Z">
              <w:rPr>
                <w:rFonts w:ascii="Times New Roman" w:hAnsi="Times New Roman" w:cs="Times New Roman" w:hint="eastAsia"/>
                <w:bCs/>
                <w:sz w:val="21"/>
                <w:szCs w:val="21"/>
              </w:rPr>
            </w:rPrChange>
          </w:rPr>
          <w:delText>3</w:delText>
        </w:r>
        <w:r w:rsidRPr="00CE3153" w:rsidDel="00DD63DB">
          <w:rPr>
            <w:rFonts w:ascii="Times New Roman" w:hAnsi="Times New Roman" w:cs="Times New Roman" w:hint="eastAsia"/>
            <w:bCs/>
            <w:sz w:val="21"/>
            <w:szCs w:val="21"/>
            <w:highlight w:val="yellow"/>
            <w:rPrChange w:id="712" w:author="王 浩仁" w:date="2021-06-15T22:09:00Z">
              <w:rPr>
                <w:rFonts w:ascii="Times New Roman" w:hAnsi="Times New Roman" w:cs="Times New Roman" w:hint="eastAsia"/>
                <w:bCs/>
                <w:sz w:val="21"/>
                <w:szCs w:val="21"/>
              </w:rPr>
            </w:rPrChange>
          </w:rPr>
          <w:delText>所示</w:delText>
        </w:r>
      </w:del>
      <w:r w:rsidRPr="00CE3153">
        <w:rPr>
          <w:rFonts w:ascii="Times New Roman" w:hAnsi="Times New Roman" w:cs="Times New Roman" w:hint="eastAsia"/>
          <w:bCs/>
          <w:sz w:val="21"/>
          <w:szCs w:val="21"/>
          <w:highlight w:val="yellow"/>
          <w:rPrChange w:id="713" w:author="王 浩仁" w:date="2021-06-15T22:09:00Z">
            <w:rPr>
              <w:rFonts w:ascii="Times New Roman" w:hAnsi="Times New Roman" w:cs="Times New Roman" w:hint="eastAsia"/>
              <w:bCs/>
              <w:sz w:val="21"/>
              <w:szCs w:val="21"/>
            </w:rPr>
          </w:rPrChange>
        </w:rPr>
        <w:t>。</w:t>
      </w:r>
    </w:p>
    <w:p w14:paraId="24A5BE08" w14:textId="5AA9CF6B" w:rsidR="000A3283" w:rsidRDefault="00DD63DB" w:rsidP="000A3283">
      <w:pPr>
        <w:pStyle w:val="ql-long-65221147"/>
        <w:spacing w:before="0" w:beforeAutospacing="0" w:after="0" w:afterAutospacing="0"/>
        <w:ind w:firstLine="420"/>
        <w:jc w:val="both"/>
        <w:rPr>
          <w:rFonts w:ascii="Times New Roman" w:hAnsi="Times New Roman" w:cs="Times New Roman"/>
          <w:bCs/>
          <w:sz w:val="21"/>
          <w:szCs w:val="21"/>
        </w:rPr>
      </w:pPr>
      <w:ins w:id="714" w:author="王 浩仁" w:date="2021-06-14T22:23:00Z">
        <w:r>
          <w:rPr>
            <w:rFonts w:ascii="Times New Roman" w:hAnsi="Times New Roman" w:cs="Times New Roman" w:hint="eastAsia"/>
            <w:bCs/>
            <w:sz w:val="21"/>
            <w:szCs w:val="21"/>
          </w:rPr>
          <w:t>最终我们设计出了</w:t>
        </w:r>
        <w:r>
          <w:rPr>
            <w:rFonts w:ascii="Times New Roman" w:hAnsi="Times New Roman" w:cs="Times New Roman" w:hint="eastAsia"/>
            <w:bCs/>
            <w:sz w:val="21"/>
            <w:szCs w:val="21"/>
          </w:rPr>
          <w:t>2</w:t>
        </w:r>
        <w:r>
          <w:rPr>
            <w:rFonts w:ascii="Times New Roman" w:hAnsi="Times New Roman" w:cs="Times New Roman"/>
            <w:bCs/>
            <w:sz w:val="21"/>
            <w:szCs w:val="21"/>
          </w:rPr>
          <w:t>4</w:t>
        </w:r>
      </w:ins>
      <w:ins w:id="715" w:author="王 浩仁" w:date="2021-06-14T22:24:00Z">
        <w:r>
          <w:rPr>
            <w:rFonts w:ascii="Times New Roman" w:hAnsi="Times New Roman" w:cs="Times New Roman" w:hint="eastAsia"/>
            <w:bCs/>
            <w:sz w:val="21"/>
            <w:szCs w:val="21"/>
          </w:rPr>
          <w:t>种语句复杂度的度量元，</w:t>
        </w:r>
      </w:ins>
      <w:del w:id="716" w:author="王 浩仁" w:date="2021-06-10T14:56:00Z">
        <w:r w:rsidR="000A3283" w:rsidRPr="008E010D" w:rsidDel="00A5251A">
          <w:rPr>
            <w:rFonts w:ascii="Times New Roman" w:hAnsi="Times New Roman" w:cs="Times New Roman" w:hint="eastAsia"/>
            <w:bCs/>
            <w:sz w:val="21"/>
            <w:szCs w:val="21"/>
          </w:rPr>
          <w:delText>变量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变量类型</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变量种类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常量类型</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常量种类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运算符</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运算符数量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数组</w:delText>
        </w:r>
        <w:r w:rsidR="000A3283" w:rsidRPr="008E010D" w:rsidDel="00A5251A">
          <w:rPr>
            <w:rFonts w:ascii="Times New Roman" w:hAnsi="Times New Roman" w:cs="Times New Roman"/>
            <w:bCs/>
            <w:sz w:val="21"/>
            <w:szCs w:val="21"/>
          </w:rPr>
          <w:delText>/</w:delText>
        </w:r>
        <w:r w:rsidR="000A3283" w:rsidRPr="008E010D" w:rsidDel="00A5251A">
          <w:rPr>
            <w:rFonts w:ascii="Times New Roman" w:hAnsi="Times New Roman" w:cs="Times New Roman"/>
            <w:bCs/>
            <w:sz w:val="21"/>
            <w:szCs w:val="21"/>
          </w:rPr>
          <w:delText>列表</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符号</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符号数量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关键字</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关键字数量</w:delText>
        </w:r>
        <w:r w:rsidR="000A3283" w:rsidDel="00A5251A">
          <w:rPr>
            <w:rFonts w:ascii="Times New Roman" w:hAnsi="Times New Roman" w:cs="Times New Roman" w:hint="eastAsia"/>
            <w:bCs/>
            <w:sz w:val="21"/>
            <w:szCs w:val="21"/>
          </w:rPr>
          <w:delText>，</w:delText>
        </w:r>
      </w:del>
      <w:del w:id="717" w:author="王 浩仁" w:date="2021-06-10T12:07:00Z">
        <w:r w:rsidR="000A3283" w:rsidRPr="008E010D" w:rsidDel="002C7C7F">
          <w:rPr>
            <w:rFonts w:ascii="Times New Roman" w:hAnsi="Times New Roman" w:cs="Times New Roman"/>
            <w:bCs/>
            <w:sz w:val="21"/>
            <w:szCs w:val="21"/>
          </w:rPr>
          <w:delText>函数</w:delText>
        </w:r>
      </w:del>
      <w:del w:id="718" w:author="王 浩仁" w:date="2021-06-10T14:56:00Z">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函数数量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类成员变量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类成员变量数量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逻辑运算</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逻辑运算数量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代码长度（元素数量）</w:delText>
        </w:r>
        <w:r w:rsidR="000A3283" w:rsidDel="00A5251A">
          <w:rPr>
            <w:rFonts w:ascii="Times New Roman" w:hAnsi="Times New Roman" w:cs="Times New Roman" w:hint="eastAsia"/>
            <w:bCs/>
            <w:sz w:val="21"/>
            <w:szCs w:val="21"/>
          </w:rPr>
          <w:delText>，</w:delText>
        </w:r>
        <w:r w:rsidR="000A3283" w:rsidRPr="008E010D" w:rsidDel="00A5251A">
          <w:rPr>
            <w:rFonts w:ascii="Times New Roman" w:hAnsi="Times New Roman" w:cs="Times New Roman"/>
            <w:bCs/>
            <w:sz w:val="21"/>
            <w:szCs w:val="21"/>
          </w:rPr>
          <w:delText>注释（</w:delText>
        </w:r>
        <w:r w:rsidR="000A3283" w:rsidRPr="008E010D" w:rsidDel="00A5251A">
          <w:rPr>
            <w:rFonts w:ascii="Times New Roman" w:hAnsi="Times New Roman" w:cs="Times New Roman"/>
            <w:bCs/>
            <w:sz w:val="21"/>
            <w:szCs w:val="21"/>
          </w:rPr>
          <w:delText>//,/**/</w:delText>
        </w:r>
        <w:r w:rsidR="000A3283" w:rsidRPr="008E010D" w:rsidDel="00A5251A">
          <w:rPr>
            <w:rFonts w:ascii="Times New Roman" w:hAnsi="Times New Roman" w:cs="Times New Roman"/>
            <w:bCs/>
            <w:sz w:val="21"/>
            <w:szCs w:val="21"/>
          </w:rPr>
          <w:delText>）</w:delText>
        </w:r>
        <w:r w:rsidR="000A3283" w:rsidDel="00A5251A">
          <w:rPr>
            <w:rFonts w:ascii="Times New Roman" w:hAnsi="Times New Roman" w:cs="Times New Roman" w:hint="eastAsia"/>
            <w:bCs/>
            <w:sz w:val="21"/>
            <w:szCs w:val="21"/>
          </w:rPr>
          <w:delText>，括号深度，括号总数，代码深度，</w:delText>
        </w:r>
      </w:del>
      <w:r w:rsidR="000A3283" w:rsidRPr="00C918E7">
        <w:rPr>
          <w:rFonts w:ascii="Times New Roman" w:hAnsi="Times New Roman" w:cs="Times New Roman" w:hint="eastAsia"/>
          <w:bCs/>
          <w:sz w:val="21"/>
          <w:szCs w:val="21"/>
        </w:rPr>
        <w:t>并在多次调试后，选择了其中的</w:t>
      </w:r>
      <w:r w:rsidR="000A3283">
        <w:rPr>
          <w:rFonts w:ascii="Times New Roman" w:hAnsi="Times New Roman" w:cs="Times New Roman" w:hint="eastAsia"/>
          <w:bCs/>
          <w:sz w:val="21"/>
          <w:szCs w:val="21"/>
        </w:rPr>
        <w:t>1</w:t>
      </w:r>
      <w:r w:rsidR="000A3283">
        <w:rPr>
          <w:rFonts w:ascii="Times New Roman" w:hAnsi="Times New Roman" w:cs="Times New Roman"/>
          <w:bCs/>
          <w:sz w:val="21"/>
          <w:szCs w:val="21"/>
        </w:rPr>
        <w:t>2</w:t>
      </w:r>
      <w:r w:rsidR="000A3283" w:rsidRPr="00C918E7">
        <w:rPr>
          <w:rFonts w:ascii="Times New Roman" w:hAnsi="Times New Roman" w:cs="Times New Roman" w:hint="eastAsia"/>
          <w:bCs/>
          <w:sz w:val="21"/>
          <w:szCs w:val="21"/>
        </w:rPr>
        <w:t>种</w:t>
      </w:r>
      <w:del w:id="719" w:author="王 浩仁" w:date="2021-06-10T14:56:00Z">
        <w:r w:rsidR="000A3283" w:rsidRPr="00C918E7" w:rsidDel="00A5251A">
          <w:rPr>
            <w:rFonts w:ascii="Times New Roman" w:hAnsi="Times New Roman" w:cs="Times New Roman" w:hint="eastAsia"/>
            <w:bCs/>
            <w:sz w:val="21"/>
            <w:szCs w:val="21"/>
          </w:rPr>
          <w:delText>，已经列在表</w:delText>
        </w:r>
        <w:r w:rsidR="000A3283" w:rsidRPr="00C918E7" w:rsidDel="00A5251A">
          <w:rPr>
            <w:rFonts w:ascii="Times New Roman" w:hAnsi="Times New Roman" w:cs="Times New Roman"/>
            <w:bCs/>
            <w:sz w:val="21"/>
            <w:szCs w:val="21"/>
          </w:rPr>
          <w:delText>4</w:delText>
        </w:r>
        <w:r w:rsidR="000A3283" w:rsidRPr="00C918E7" w:rsidDel="00A5251A">
          <w:rPr>
            <w:rFonts w:ascii="Times New Roman" w:hAnsi="Times New Roman" w:cs="Times New Roman" w:hint="eastAsia"/>
            <w:bCs/>
            <w:sz w:val="21"/>
            <w:szCs w:val="21"/>
          </w:rPr>
          <w:delText>中</w:delText>
        </w:r>
      </w:del>
      <w:r w:rsidR="000A3283" w:rsidRPr="00C918E7">
        <w:rPr>
          <w:rFonts w:ascii="Times New Roman" w:hAnsi="Times New Roman" w:cs="Times New Roman" w:hint="eastAsia"/>
          <w:bCs/>
          <w:sz w:val="21"/>
          <w:szCs w:val="21"/>
        </w:rPr>
        <w:t>，将其作为模型的</w:t>
      </w:r>
      <w:proofErr w:type="gramStart"/>
      <w:r w:rsidR="000A3283">
        <w:rPr>
          <w:rFonts w:ascii="Times New Roman" w:hAnsi="Times New Roman" w:cs="Times New Roman" w:hint="eastAsia"/>
          <w:bCs/>
          <w:sz w:val="21"/>
          <w:szCs w:val="21"/>
        </w:rPr>
        <w:t>度量元</w:t>
      </w:r>
      <w:proofErr w:type="gramEnd"/>
      <w:ins w:id="720" w:author="王 浩仁" w:date="2021-06-10T14:56:00Z">
        <w:r w:rsidR="000A3283">
          <w:rPr>
            <w:rFonts w:ascii="Times New Roman" w:hAnsi="Times New Roman" w:cs="Times New Roman" w:hint="eastAsia"/>
            <w:bCs/>
            <w:sz w:val="21"/>
            <w:szCs w:val="21"/>
          </w:rPr>
          <w:t>评估语句的复杂度</w:t>
        </w:r>
      </w:ins>
      <w:ins w:id="721" w:author="王 浩仁" w:date="2021-06-14T22:24:00Z">
        <w:r>
          <w:rPr>
            <w:rFonts w:ascii="Times New Roman" w:hAnsi="Times New Roman" w:cs="Times New Roman" w:hint="eastAsia"/>
            <w:bCs/>
            <w:sz w:val="21"/>
            <w:szCs w:val="21"/>
          </w:rPr>
          <w:t>，如表</w:t>
        </w:r>
        <w:r>
          <w:rPr>
            <w:rFonts w:ascii="Times New Roman" w:hAnsi="Times New Roman" w:cs="Times New Roman" w:hint="eastAsia"/>
            <w:bCs/>
            <w:sz w:val="21"/>
            <w:szCs w:val="21"/>
          </w:rPr>
          <w:t>3</w:t>
        </w:r>
        <w:r>
          <w:rPr>
            <w:rFonts w:ascii="Times New Roman" w:hAnsi="Times New Roman" w:cs="Times New Roman" w:hint="eastAsia"/>
            <w:bCs/>
            <w:sz w:val="21"/>
            <w:szCs w:val="21"/>
          </w:rPr>
          <w:t>所示</w:t>
        </w:r>
      </w:ins>
      <w:ins w:id="722" w:author="王 浩仁" w:date="2021-06-10T14:56:00Z">
        <w:r w:rsidR="000A3283">
          <w:rPr>
            <w:rFonts w:ascii="Times New Roman" w:hAnsi="Times New Roman" w:cs="Times New Roman" w:hint="eastAsia"/>
            <w:bCs/>
            <w:sz w:val="21"/>
            <w:szCs w:val="21"/>
          </w:rPr>
          <w:t>。</w:t>
        </w:r>
      </w:ins>
      <w:del w:id="723" w:author="王 浩仁" w:date="2021-06-10T14:56:00Z">
        <w:r w:rsidR="000A3283" w:rsidRPr="00C918E7" w:rsidDel="00A5251A">
          <w:rPr>
            <w:rFonts w:ascii="Times New Roman" w:hAnsi="Times New Roman" w:cs="Times New Roman" w:hint="eastAsia"/>
            <w:bCs/>
            <w:sz w:val="21"/>
            <w:szCs w:val="21"/>
          </w:rPr>
          <w:delText>输入</w:delText>
        </w:r>
        <w:r w:rsidR="000A3283" w:rsidDel="00A5251A">
          <w:rPr>
            <w:rFonts w:ascii="Times New Roman" w:hAnsi="Times New Roman" w:cs="Times New Roman" w:hint="eastAsia"/>
            <w:bCs/>
            <w:sz w:val="21"/>
            <w:szCs w:val="21"/>
          </w:rPr>
          <w:delText>.</w:delText>
        </w:r>
      </w:del>
    </w:p>
    <w:p w14:paraId="05780796" w14:textId="77777777" w:rsidR="000A3283" w:rsidRDefault="000A3283">
      <w:pPr>
        <w:pStyle w:val="ql-long-65221147"/>
        <w:spacing w:before="0" w:beforeAutospacing="0" w:after="0" w:afterAutospacing="0"/>
        <w:ind w:firstLine="420"/>
        <w:jc w:val="center"/>
        <w:rPr>
          <w:rFonts w:ascii="Times New Roman" w:hAnsi="Times New Roman" w:cs="Times New Roman"/>
          <w:bCs/>
          <w:sz w:val="21"/>
          <w:szCs w:val="21"/>
        </w:rPr>
        <w:pPrChange w:id="724" w:author="王 浩仁" w:date="2021-06-10T12:04:00Z">
          <w:pPr>
            <w:pStyle w:val="ql-long-65221147"/>
            <w:spacing w:before="0" w:beforeAutospacing="0" w:after="0" w:afterAutospacing="0"/>
            <w:ind w:firstLine="420"/>
            <w:jc w:val="both"/>
          </w:pPr>
        </w:pPrChange>
      </w:pPr>
      <w:r>
        <w:rPr>
          <w:rFonts w:ascii="Times New Roman" w:hAnsi="Times New Roman" w:cs="Times New Roman" w:hint="eastAsia"/>
          <w:bCs/>
          <w:sz w:val="21"/>
          <w:szCs w:val="21"/>
        </w:rPr>
        <w:t>表</w:t>
      </w:r>
      <w:r>
        <w:rPr>
          <w:rFonts w:ascii="Times New Roman" w:hAnsi="Times New Roman" w:cs="Times New Roman"/>
          <w:bCs/>
          <w:sz w:val="21"/>
          <w:szCs w:val="21"/>
        </w:rPr>
        <w:t xml:space="preserve">3 </w:t>
      </w:r>
      <w:ins w:id="725" w:author="王 浩仁" w:date="2021-06-10T14:56:00Z">
        <w:r>
          <w:rPr>
            <w:rFonts w:ascii="Times New Roman" w:hAnsi="Times New Roman" w:cs="Times New Roman" w:hint="eastAsia"/>
            <w:bCs/>
            <w:sz w:val="21"/>
            <w:szCs w:val="21"/>
          </w:rPr>
          <w:t>语句复杂度</w:t>
        </w:r>
      </w:ins>
      <w:r>
        <w:rPr>
          <w:rFonts w:ascii="Times New Roman" w:hAnsi="Times New Roman" w:cs="Times New Roman" w:hint="eastAsia"/>
          <w:bCs/>
          <w:sz w:val="21"/>
          <w:szCs w:val="21"/>
        </w:rPr>
        <w:t>度量元</w:t>
      </w:r>
      <w:ins w:id="726" w:author="王 浩仁" w:date="2021-06-10T14:57:00Z">
        <w:r>
          <w:rPr>
            <w:rFonts w:ascii="Times New Roman" w:hAnsi="Times New Roman" w:cs="Times New Roman" w:hint="eastAsia"/>
            <w:bCs/>
            <w:sz w:val="21"/>
            <w:szCs w:val="21"/>
          </w:rPr>
          <w:t>（</w:t>
        </w:r>
      </w:ins>
      <w:r>
        <w:rPr>
          <w:rFonts w:ascii="Times New Roman" w:hAnsi="Times New Roman" w:cs="Times New Roman"/>
          <w:bCs/>
          <w:sz w:val="21"/>
          <w:szCs w:val="21"/>
        </w:rPr>
        <w:t>M</w:t>
      </w:r>
      <w:ins w:id="727" w:author="王 浩仁" w:date="2021-06-10T14:57:00Z">
        <w:r w:rsidRPr="00A5251A">
          <w:rPr>
            <w:rFonts w:ascii="Times New Roman" w:hAnsi="Times New Roman" w:cs="Times New Roman"/>
            <w:bCs/>
            <w:sz w:val="21"/>
            <w:szCs w:val="21"/>
          </w:rPr>
          <w:t xml:space="preserve">etric </w:t>
        </w:r>
        <w:r>
          <w:rPr>
            <w:rFonts w:ascii="Times New Roman" w:hAnsi="Times New Roman" w:cs="Times New Roman" w:hint="eastAsia"/>
            <w:bCs/>
            <w:sz w:val="21"/>
            <w:szCs w:val="21"/>
          </w:rPr>
          <w:t>of</w:t>
        </w:r>
        <w:r>
          <w:rPr>
            <w:rFonts w:ascii="Times New Roman" w:hAnsi="Times New Roman" w:cs="Times New Roman"/>
            <w:bCs/>
            <w:sz w:val="21"/>
            <w:szCs w:val="21"/>
          </w:rPr>
          <w:t xml:space="preserve"> </w:t>
        </w:r>
        <w:r>
          <w:rPr>
            <w:rFonts w:ascii="Times New Roman" w:hAnsi="Times New Roman" w:cs="Times New Roman" w:hint="eastAsia"/>
            <w:bCs/>
            <w:sz w:val="21"/>
            <w:szCs w:val="21"/>
          </w:rPr>
          <w:t>statement</w:t>
        </w:r>
        <w:r w:rsidRPr="00A5251A">
          <w:rPr>
            <w:rFonts w:ascii="Times New Roman" w:hAnsi="Times New Roman" w:cs="Times New Roman"/>
            <w:bCs/>
            <w:sz w:val="21"/>
            <w:szCs w:val="21"/>
          </w:rPr>
          <w:t xml:space="preserve"> complexity</w:t>
        </w:r>
        <w:r>
          <w:rPr>
            <w:rFonts w:ascii="Times New Roman" w:hAnsi="Times New Roman" w:cs="Times New Roman" w:hint="eastAsia"/>
            <w:bCs/>
            <w:sz w:val="21"/>
            <w:szCs w:val="21"/>
          </w:rPr>
          <w:t>）</w:t>
        </w:r>
      </w:ins>
    </w:p>
    <w:tbl>
      <w:tblPr>
        <w:tblStyle w:val="af5"/>
        <w:tblpPr w:leftFromText="180" w:rightFromText="180" w:vertAnchor="text" w:tblpXSpec="center" w:tblpY="1"/>
        <w:tblOverlap w:val="never"/>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Change w:id="728" w:author="王 浩仁" w:date="2021-06-10T13:35:00Z">
          <w:tblPr>
            <w:tblStyle w:val="af5"/>
            <w:tblW w:w="0" w:type="auto"/>
            <w:tblBorders>
              <w:top w:val="thinThickMediumGap" w:sz="24" w:space="0" w:color="auto"/>
              <w:left w:val="none" w:sz="0" w:space="0" w:color="auto"/>
              <w:bottom w:val="thickThinMediumGap" w:sz="24" w:space="0" w:color="auto"/>
              <w:right w:val="none" w:sz="0" w:space="0" w:color="auto"/>
              <w:insideV w:val="none" w:sz="0" w:space="0" w:color="auto"/>
            </w:tblBorders>
            <w:tblLook w:val="04A0" w:firstRow="1" w:lastRow="0" w:firstColumn="1" w:lastColumn="0" w:noHBand="0" w:noVBand="1"/>
          </w:tblPr>
        </w:tblPrChange>
      </w:tblPr>
      <w:tblGrid>
        <w:gridCol w:w="2835"/>
        <w:gridCol w:w="1313"/>
        <w:gridCol w:w="2074"/>
        <w:gridCol w:w="2074"/>
        <w:tblGridChange w:id="729">
          <w:tblGrid>
            <w:gridCol w:w="2074"/>
            <w:gridCol w:w="761"/>
            <w:gridCol w:w="1313"/>
            <w:gridCol w:w="2074"/>
            <w:gridCol w:w="2074"/>
          </w:tblGrid>
        </w:tblGridChange>
      </w:tblGrid>
      <w:tr w:rsidR="000A3283" w14:paraId="2AA91BA7" w14:textId="77777777" w:rsidTr="000F7262">
        <w:tc>
          <w:tcPr>
            <w:tcW w:w="2835" w:type="dxa"/>
            <w:tcBorders>
              <w:top w:val="single" w:sz="12" w:space="0" w:color="auto"/>
              <w:bottom w:val="single" w:sz="12" w:space="0" w:color="auto"/>
            </w:tcBorders>
            <w:vAlign w:val="center"/>
            <w:tcPrChange w:id="730" w:author="王 浩仁" w:date="2021-06-10T13:35:00Z">
              <w:tcPr>
                <w:tcW w:w="2074" w:type="dxa"/>
              </w:tcPr>
            </w:tcPrChange>
          </w:tcPr>
          <w:p w14:paraId="68C7AE53"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731" w:author="王 浩仁" w:date="2021-06-10T13:23:00Z">
                <w:pPr>
                  <w:pStyle w:val="ql-long-65221147"/>
                  <w:spacing w:before="0" w:beforeAutospacing="0" w:after="0" w:afterAutospacing="0"/>
                  <w:jc w:val="both"/>
                </w:pPr>
              </w:pPrChange>
            </w:pPr>
            <w:ins w:id="732" w:author="王 浩仁" w:date="2021-06-10T13:21:00Z">
              <w:r w:rsidRPr="00F867CC">
                <w:rPr>
                  <w:rFonts w:ascii="Times New Roman" w:hAnsi="Times New Roman" w:cs="Times New Roman"/>
                  <w:bCs/>
                  <w:sz w:val="21"/>
                  <w:szCs w:val="21"/>
                </w:rPr>
                <w:t>Metric</w:t>
              </w:r>
            </w:ins>
            <w:del w:id="733" w:author="王 浩仁" w:date="2021-06-10T13:21:00Z">
              <w:r w:rsidDel="00F867CC">
                <w:rPr>
                  <w:rFonts w:ascii="Times New Roman" w:hAnsi="Times New Roman" w:cs="Times New Roman" w:hint="eastAsia"/>
                  <w:bCs/>
                  <w:sz w:val="21"/>
                  <w:szCs w:val="21"/>
                </w:rPr>
                <w:delText>名称</w:delText>
              </w:r>
            </w:del>
          </w:p>
        </w:tc>
        <w:tc>
          <w:tcPr>
            <w:tcW w:w="3387" w:type="dxa"/>
            <w:gridSpan w:val="2"/>
            <w:tcBorders>
              <w:top w:val="single" w:sz="12" w:space="0" w:color="auto"/>
              <w:bottom w:val="single" w:sz="12" w:space="0" w:color="auto"/>
            </w:tcBorders>
            <w:vAlign w:val="center"/>
            <w:tcPrChange w:id="734" w:author="王 浩仁" w:date="2021-06-10T13:35:00Z">
              <w:tcPr>
                <w:tcW w:w="4148" w:type="dxa"/>
                <w:gridSpan w:val="3"/>
              </w:tcPr>
            </w:tcPrChange>
          </w:tcPr>
          <w:p w14:paraId="4F77A621"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735" w:author="王 浩仁" w:date="2021-06-10T13:22:00Z">
                <w:pPr>
                  <w:pStyle w:val="ql-long-65221147"/>
                  <w:spacing w:before="0" w:beforeAutospacing="0" w:after="0" w:afterAutospacing="0"/>
                  <w:jc w:val="both"/>
                </w:pPr>
              </w:pPrChange>
            </w:pPr>
            <w:ins w:id="736" w:author="王 浩仁" w:date="2021-06-10T13:22:00Z">
              <w:r w:rsidRPr="00F867CC">
                <w:rPr>
                  <w:rFonts w:ascii="Times New Roman" w:hAnsi="Times New Roman" w:cs="Times New Roman"/>
                  <w:bCs/>
                  <w:sz w:val="21"/>
                  <w:szCs w:val="21"/>
                </w:rPr>
                <w:t>implication</w:t>
              </w:r>
            </w:ins>
            <w:del w:id="737" w:author="王 浩仁" w:date="2021-06-10T13:22:00Z">
              <w:r w:rsidDel="00F867CC">
                <w:rPr>
                  <w:rFonts w:ascii="Times New Roman" w:hAnsi="Times New Roman" w:cs="Times New Roman" w:hint="eastAsia"/>
                  <w:bCs/>
                  <w:sz w:val="21"/>
                  <w:szCs w:val="21"/>
                </w:rPr>
                <w:delText>意义</w:delText>
              </w:r>
            </w:del>
          </w:p>
        </w:tc>
        <w:tc>
          <w:tcPr>
            <w:tcW w:w="2074" w:type="dxa"/>
            <w:tcBorders>
              <w:top w:val="single" w:sz="12" w:space="0" w:color="auto"/>
              <w:bottom w:val="single" w:sz="12" w:space="0" w:color="auto"/>
            </w:tcBorders>
            <w:vAlign w:val="center"/>
            <w:tcPrChange w:id="738" w:author="王 浩仁" w:date="2021-06-10T13:35:00Z">
              <w:tcPr>
                <w:tcW w:w="2074" w:type="dxa"/>
              </w:tcPr>
            </w:tcPrChange>
          </w:tcPr>
          <w:p w14:paraId="3C2D231E"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739" w:author="王 浩仁" w:date="2021-06-10T13:23:00Z">
                <w:pPr>
                  <w:pStyle w:val="ql-long-65221147"/>
                  <w:spacing w:before="0" w:beforeAutospacing="0" w:after="0" w:afterAutospacing="0"/>
                  <w:jc w:val="both"/>
                </w:pPr>
              </w:pPrChange>
            </w:pPr>
            <w:ins w:id="740" w:author="王 浩仁" w:date="2021-06-10T13:23:00Z">
              <w:r w:rsidRPr="00F867CC">
                <w:rPr>
                  <w:rFonts w:ascii="Times New Roman" w:hAnsi="Times New Roman" w:cs="Times New Roman"/>
                  <w:bCs/>
                  <w:sz w:val="21"/>
                  <w:szCs w:val="21"/>
                </w:rPr>
                <w:t>employ</w:t>
              </w:r>
            </w:ins>
            <w:del w:id="741" w:author="王 浩仁" w:date="2021-06-10T13:23:00Z">
              <w:r w:rsidDel="00F867CC">
                <w:rPr>
                  <w:rFonts w:ascii="Times New Roman" w:hAnsi="Times New Roman" w:cs="Times New Roman" w:hint="eastAsia"/>
                  <w:bCs/>
                  <w:sz w:val="21"/>
                  <w:szCs w:val="21"/>
                </w:rPr>
                <w:delText>是否使用</w:delText>
              </w:r>
            </w:del>
          </w:p>
        </w:tc>
      </w:tr>
      <w:tr w:rsidR="000A3283" w14:paraId="2A67E11A" w14:textId="77777777" w:rsidTr="000F7262">
        <w:tc>
          <w:tcPr>
            <w:tcW w:w="2835" w:type="dxa"/>
            <w:tcBorders>
              <w:top w:val="single" w:sz="12" w:space="0" w:color="auto"/>
            </w:tcBorders>
            <w:vAlign w:val="center"/>
          </w:tcPr>
          <w:p w14:paraId="3496A2C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hint="eastAsia"/>
                <w:bCs/>
                <w:sz w:val="21"/>
                <w:szCs w:val="21"/>
              </w:rPr>
              <w:t>变量</w:t>
            </w:r>
            <w:ins w:id="742" w:author="王 浩仁" w:date="2021-06-10T13:24:00Z">
              <w:r>
                <w:rPr>
                  <w:rFonts w:ascii="Times New Roman" w:hAnsi="Times New Roman" w:cs="Times New Roman" w:hint="eastAsia"/>
                  <w:bCs/>
                  <w:sz w:val="21"/>
                  <w:szCs w:val="21"/>
                </w:rPr>
                <w:t>（</w:t>
              </w:r>
              <w:r w:rsidRPr="00F867CC">
                <w:rPr>
                  <w:rFonts w:ascii="Times New Roman" w:hAnsi="Times New Roman" w:cs="Times New Roman"/>
                  <w:bCs/>
                  <w:sz w:val="21"/>
                  <w:szCs w:val="21"/>
                </w:rPr>
                <w:t>variable</w:t>
              </w:r>
              <w:r>
                <w:rPr>
                  <w:rFonts w:ascii="Times New Roman" w:hAnsi="Times New Roman" w:cs="Times New Roman" w:hint="eastAsia"/>
                  <w:bCs/>
                  <w:sz w:val="21"/>
                  <w:szCs w:val="21"/>
                </w:rPr>
                <w:t>）</w:t>
              </w:r>
            </w:ins>
          </w:p>
        </w:tc>
        <w:tc>
          <w:tcPr>
            <w:tcW w:w="1313" w:type="dxa"/>
            <w:tcBorders>
              <w:top w:val="single" w:sz="12" w:space="0" w:color="auto"/>
            </w:tcBorders>
            <w:vAlign w:val="center"/>
          </w:tcPr>
          <w:p w14:paraId="11EF35E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tcBorders>
              <w:top w:val="single" w:sz="12" w:space="0" w:color="auto"/>
            </w:tcBorders>
            <w:vAlign w:val="center"/>
          </w:tcPr>
          <w:p w14:paraId="20F3028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tcBorders>
              <w:top w:val="single" w:sz="12" w:space="0" w:color="auto"/>
            </w:tcBorders>
            <w:vAlign w:val="center"/>
          </w:tcPr>
          <w:p w14:paraId="25B4F6A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104DD83A" w14:textId="77777777" w:rsidTr="000F7262">
        <w:tc>
          <w:tcPr>
            <w:tcW w:w="2835" w:type="dxa"/>
            <w:vAlign w:val="center"/>
          </w:tcPr>
          <w:p w14:paraId="6E337A4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变量数量</w:t>
            </w:r>
            <w:ins w:id="743" w:author="王 浩仁" w:date="2021-06-10T13:24:00Z">
              <w:r>
                <w:rPr>
                  <w:rFonts w:ascii="Times New Roman" w:hAnsi="Times New Roman" w:cs="Times New Roman" w:hint="eastAsia"/>
                  <w:bCs/>
                  <w:sz w:val="21"/>
                  <w:szCs w:val="21"/>
                </w:rPr>
                <w:t>（</w:t>
              </w:r>
              <w:r w:rsidRPr="00F867CC">
                <w:rPr>
                  <w:rFonts w:ascii="Times New Roman" w:hAnsi="Times New Roman" w:cs="Times New Roman"/>
                  <w:bCs/>
                  <w:sz w:val="21"/>
                  <w:szCs w:val="21"/>
                </w:rPr>
                <w:t>Number of variables</w:t>
              </w:r>
              <w:r>
                <w:rPr>
                  <w:rFonts w:ascii="Times New Roman" w:hAnsi="Times New Roman" w:cs="Times New Roman" w:hint="eastAsia"/>
                  <w:bCs/>
                  <w:sz w:val="21"/>
                  <w:szCs w:val="21"/>
                </w:rPr>
                <w:t>）</w:t>
              </w:r>
            </w:ins>
          </w:p>
        </w:tc>
        <w:tc>
          <w:tcPr>
            <w:tcW w:w="1313" w:type="dxa"/>
            <w:vAlign w:val="center"/>
          </w:tcPr>
          <w:p w14:paraId="47E631A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650CDC3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39691B6C"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744" w:author="王 浩仁" w:date="2021-06-10T16:02:00Z">
                <w:pPr>
                  <w:pStyle w:val="ql-long-65221147"/>
                  <w:spacing w:before="0" w:beforeAutospacing="0" w:after="0" w:afterAutospacing="0"/>
                  <w:jc w:val="both"/>
                </w:pPr>
              </w:pPrChange>
            </w:pPr>
            <w:ins w:id="745" w:author="王 浩仁" w:date="2021-06-10T16:02:00Z">
              <w:r>
                <w:rPr>
                  <w:rFonts w:ascii="Times New Roman" w:hAnsi="Times New Roman" w:cs="Times New Roman" w:hint="eastAsia"/>
                  <w:bCs/>
                  <w:sz w:val="21"/>
                  <w:szCs w:val="21"/>
                </w:rPr>
                <w:t>√</w:t>
              </w:r>
            </w:ins>
          </w:p>
        </w:tc>
      </w:tr>
      <w:tr w:rsidR="000A3283" w14:paraId="60D1787B" w14:textId="77777777" w:rsidTr="000F7262">
        <w:tc>
          <w:tcPr>
            <w:tcW w:w="2835" w:type="dxa"/>
            <w:vAlign w:val="center"/>
            <w:tcPrChange w:id="746" w:author="王 浩仁" w:date="2021-06-10T13:35:00Z">
              <w:tcPr>
                <w:tcW w:w="2074" w:type="dxa"/>
              </w:tcPr>
            </w:tcPrChange>
          </w:tcPr>
          <w:p w14:paraId="156CE252"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变量类型</w:t>
            </w:r>
            <w:r>
              <w:rPr>
                <w:rFonts w:ascii="Times New Roman" w:hAnsi="Times New Roman" w:cs="Times New Roman" w:hint="eastAsia"/>
                <w:bCs/>
                <w:sz w:val="21"/>
                <w:szCs w:val="21"/>
              </w:rPr>
              <w:t>（</w:t>
            </w:r>
            <w:r w:rsidRPr="00F867CC">
              <w:rPr>
                <w:rFonts w:ascii="Times New Roman" w:hAnsi="Times New Roman" w:cs="Times New Roman"/>
                <w:bCs/>
                <w:sz w:val="21"/>
                <w:szCs w:val="21"/>
              </w:rPr>
              <w:t>Variable type</w:t>
            </w:r>
            <w:r>
              <w:rPr>
                <w:rFonts w:ascii="Times New Roman" w:hAnsi="Times New Roman" w:cs="Times New Roman" w:hint="eastAsia"/>
                <w:bCs/>
                <w:sz w:val="21"/>
                <w:szCs w:val="21"/>
              </w:rPr>
              <w:t>）</w:t>
            </w:r>
          </w:p>
        </w:tc>
        <w:tc>
          <w:tcPr>
            <w:tcW w:w="1313" w:type="dxa"/>
            <w:vAlign w:val="center"/>
            <w:tcPrChange w:id="747" w:author="王 浩仁" w:date="2021-06-10T13:35:00Z">
              <w:tcPr>
                <w:tcW w:w="2074" w:type="dxa"/>
                <w:gridSpan w:val="2"/>
              </w:tcPr>
            </w:tcPrChange>
          </w:tcPr>
          <w:p w14:paraId="0D330E9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48" w:author="王 浩仁" w:date="2021-06-10T13:35:00Z">
              <w:tcPr>
                <w:tcW w:w="2074" w:type="dxa"/>
              </w:tcPr>
            </w:tcPrChange>
          </w:tcPr>
          <w:p w14:paraId="7AC2EC6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49" w:author="王 浩仁" w:date="2021-06-10T13:35:00Z">
              <w:tcPr>
                <w:tcW w:w="2074" w:type="dxa"/>
              </w:tcPr>
            </w:tcPrChange>
          </w:tcPr>
          <w:p w14:paraId="22F309F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67BFE89F" w14:textId="77777777" w:rsidTr="000F7262">
        <w:tc>
          <w:tcPr>
            <w:tcW w:w="2835" w:type="dxa"/>
            <w:vAlign w:val="center"/>
            <w:tcPrChange w:id="750" w:author="王 浩仁" w:date="2021-06-10T13:35:00Z">
              <w:tcPr>
                <w:tcW w:w="2074" w:type="dxa"/>
              </w:tcPr>
            </w:tcPrChange>
          </w:tcPr>
          <w:p w14:paraId="5F07F24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变量种类</w:t>
            </w:r>
            <w:r>
              <w:rPr>
                <w:rFonts w:ascii="Times New Roman" w:hAnsi="Times New Roman" w:cs="Times New Roman" w:hint="eastAsia"/>
                <w:bCs/>
                <w:sz w:val="21"/>
                <w:szCs w:val="21"/>
              </w:rPr>
              <w:t>（</w:t>
            </w:r>
            <w:r w:rsidRPr="00F867CC">
              <w:rPr>
                <w:rFonts w:ascii="Times New Roman" w:hAnsi="Times New Roman" w:cs="Times New Roman"/>
                <w:bCs/>
                <w:sz w:val="21"/>
                <w:szCs w:val="21"/>
              </w:rPr>
              <w:t>Variable types</w:t>
            </w:r>
            <w:r>
              <w:rPr>
                <w:rFonts w:ascii="Times New Roman" w:hAnsi="Times New Roman" w:cs="Times New Roman" w:hint="eastAsia"/>
                <w:bCs/>
                <w:sz w:val="21"/>
                <w:szCs w:val="21"/>
              </w:rPr>
              <w:t>）</w:t>
            </w:r>
          </w:p>
        </w:tc>
        <w:tc>
          <w:tcPr>
            <w:tcW w:w="1313" w:type="dxa"/>
            <w:vAlign w:val="center"/>
            <w:tcPrChange w:id="751" w:author="王 浩仁" w:date="2021-06-10T13:35:00Z">
              <w:tcPr>
                <w:tcW w:w="2074" w:type="dxa"/>
                <w:gridSpan w:val="2"/>
              </w:tcPr>
            </w:tcPrChange>
          </w:tcPr>
          <w:p w14:paraId="4EE687B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52" w:author="王 浩仁" w:date="2021-06-10T13:35:00Z">
              <w:tcPr>
                <w:tcW w:w="2074" w:type="dxa"/>
              </w:tcPr>
            </w:tcPrChange>
          </w:tcPr>
          <w:p w14:paraId="7CF0CC2B"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53" w:author="王 浩仁" w:date="2021-06-10T13:35:00Z">
              <w:tcPr>
                <w:tcW w:w="2074" w:type="dxa"/>
              </w:tcPr>
            </w:tcPrChange>
          </w:tcPr>
          <w:p w14:paraId="3CD58E4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1D6B15B0" w14:textId="77777777" w:rsidTr="000F7262">
        <w:tc>
          <w:tcPr>
            <w:tcW w:w="2835" w:type="dxa"/>
            <w:vAlign w:val="center"/>
            <w:tcPrChange w:id="754" w:author="王 浩仁" w:date="2021-06-10T13:35:00Z">
              <w:tcPr>
                <w:tcW w:w="2074" w:type="dxa"/>
              </w:tcPr>
            </w:tcPrChange>
          </w:tcPr>
          <w:p w14:paraId="484C09C2"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常量</w:t>
            </w:r>
            <w:r>
              <w:rPr>
                <w:rFonts w:ascii="Times New Roman" w:hAnsi="Times New Roman" w:cs="Times New Roman" w:hint="eastAsia"/>
                <w:bCs/>
                <w:sz w:val="21"/>
                <w:szCs w:val="21"/>
              </w:rPr>
              <w:t>（</w:t>
            </w:r>
            <w:r>
              <w:rPr>
                <w:rFonts w:ascii="Times New Roman" w:hAnsi="Times New Roman" w:cs="Times New Roman" w:hint="eastAsia"/>
                <w:bCs/>
                <w:sz w:val="21"/>
                <w:szCs w:val="21"/>
              </w:rPr>
              <w:t>C</w:t>
            </w:r>
            <w:r w:rsidRPr="00F867CC">
              <w:rPr>
                <w:rFonts w:ascii="Times New Roman" w:hAnsi="Times New Roman" w:cs="Times New Roman"/>
                <w:bCs/>
                <w:sz w:val="21"/>
                <w:szCs w:val="21"/>
              </w:rPr>
              <w:t>onstant</w:t>
            </w:r>
            <w:r>
              <w:rPr>
                <w:rFonts w:ascii="Times New Roman" w:hAnsi="Times New Roman" w:cs="Times New Roman" w:hint="eastAsia"/>
                <w:bCs/>
                <w:sz w:val="21"/>
                <w:szCs w:val="21"/>
              </w:rPr>
              <w:t>）</w:t>
            </w:r>
          </w:p>
        </w:tc>
        <w:tc>
          <w:tcPr>
            <w:tcW w:w="1313" w:type="dxa"/>
            <w:vAlign w:val="center"/>
            <w:tcPrChange w:id="755" w:author="王 浩仁" w:date="2021-06-10T13:35:00Z">
              <w:tcPr>
                <w:tcW w:w="2074" w:type="dxa"/>
                <w:gridSpan w:val="2"/>
              </w:tcPr>
            </w:tcPrChange>
          </w:tcPr>
          <w:p w14:paraId="281F23D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56" w:author="王 浩仁" w:date="2021-06-10T13:35:00Z">
              <w:tcPr>
                <w:tcW w:w="2074" w:type="dxa"/>
              </w:tcPr>
            </w:tcPrChange>
          </w:tcPr>
          <w:p w14:paraId="4DAE596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57" w:author="王 浩仁" w:date="2021-06-10T13:35:00Z">
              <w:tcPr>
                <w:tcW w:w="2074" w:type="dxa"/>
              </w:tcPr>
            </w:tcPrChange>
          </w:tcPr>
          <w:p w14:paraId="34A79E2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E1C8CC2" w14:textId="77777777" w:rsidTr="000F7262">
        <w:tc>
          <w:tcPr>
            <w:tcW w:w="2835" w:type="dxa"/>
            <w:vAlign w:val="center"/>
            <w:tcPrChange w:id="758" w:author="王 浩仁" w:date="2021-06-10T13:35:00Z">
              <w:tcPr>
                <w:tcW w:w="2074" w:type="dxa"/>
              </w:tcPr>
            </w:tcPrChange>
          </w:tcPr>
          <w:p w14:paraId="302BBA6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常量数量</w:t>
            </w:r>
            <w:r>
              <w:rPr>
                <w:rFonts w:ascii="Times New Roman" w:hAnsi="Times New Roman" w:cs="Times New Roman" w:hint="eastAsia"/>
                <w:bCs/>
                <w:sz w:val="21"/>
                <w:szCs w:val="21"/>
              </w:rPr>
              <w:t>（）</w:t>
            </w:r>
          </w:p>
        </w:tc>
        <w:tc>
          <w:tcPr>
            <w:tcW w:w="1313" w:type="dxa"/>
            <w:vAlign w:val="center"/>
            <w:tcPrChange w:id="759" w:author="王 浩仁" w:date="2021-06-10T13:35:00Z">
              <w:tcPr>
                <w:tcW w:w="2074" w:type="dxa"/>
                <w:gridSpan w:val="2"/>
              </w:tcPr>
            </w:tcPrChange>
          </w:tcPr>
          <w:p w14:paraId="189B0DD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0" w:author="王 浩仁" w:date="2021-06-10T13:35:00Z">
              <w:tcPr>
                <w:tcW w:w="2074" w:type="dxa"/>
              </w:tcPr>
            </w:tcPrChange>
          </w:tcPr>
          <w:p w14:paraId="0F6E8D5B"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1" w:author="王 浩仁" w:date="2021-06-10T13:35:00Z">
              <w:tcPr>
                <w:tcW w:w="2074" w:type="dxa"/>
              </w:tcPr>
            </w:tcPrChange>
          </w:tcPr>
          <w:p w14:paraId="1F31A1E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0552428C" w14:textId="77777777" w:rsidTr="000F7262">
        <w:tc>
          <w:tcPr>
            <w:tcW w:w="2835" w:type="dxa"/>
            <w:vAlign w:val="center"/>
            <w:tcPrChange w:id="762" w:author="王 浩仁" w:date="2021-06-10T13:35:00Z">
              <w:tcPr>
                <w:tcW w:w="2074" w:type="dxa"/>
              </w:tcPr>
            </w:tcPrChange>
          </w:tcPr>
          <w:p w14:paraId="3850BBA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常量类型</w:t>
            </w:r>
          </w:p>
        </w:tc>
        <w:tc>
          <w:tcPr>
            <w:tcW w:w="1313" w:type="dxa"/>
            <w:vAlign w:val="center"/>
            <w:tcPrChange w:id="763" w:author="王 浩仁" w:date="2021-06-10T13:35:00Z">
              <w:tcPr>
                <w:tcW w:w="2074" w:type="dxa"/>
                <w:gridSpan w:val="2"/>
              </w:tcPr>
            </w:tcPrChange>
          </w:tcPr>
          <w:p w14:paraId="0C3BD2F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4" w:author="王 浩仁" w:date="2021-06-10T13:35:00Z">
              <w:tcPr>
                <w:tcW w:w="2074" w:type="dxa"/>
              </w:tcPr>
            </w:tcPrChange>
          </w:tcPr>
          <w:p w14:paraId="6E18B9F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5" w:author="王 浩仁" w:date="2021-06-10T13:35:00Z">
              <w:tcPr>
                <w:tcW w:w="2074" w:type="dxa"/>
              </w:tcPr>
            </w:tcPrChange>
          </w:tcPr>
          <w:p w14:paraId="45A27AE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220782DE" w14:textId="77777777" w:rsidTr="000F7262">
        <w:tc>
          <w:tcPr>
            <w:tcW w:w="2835" w:type="dxa"/>
            <w:vAlign w:val="center"/>
            <w:tcPrChange w:id="766" w:author="王 浩仁" w:date="2021-06-10T13:35:00Z">
              <w:tcPr>
                <w:tcW w:w="2074" w:type="dxa"/>
              </w:tcPr>
            </w:tcPrChange>
          </w:tcPr>
          <w:p w14:paraId="3FCF98AD"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运算符</w:t>
            </w:r>
          </w:p>
        </w:tc>
        <w:tc>
          <w:tcPr>
            <w:tcW w:w="1313" w:type="dxa"/>
            <w:vAlign w:val="center"/>
            <w:tcPrChange w:id="767" w:author="王 浩仁" w:date="2021-06-10T13:35:00Z">
              <w:tcPr>
                <w:tcW w:w="2074" w:type="dxa"/>
                <w:gridSpan w:val="2"/>
              </w:tcPr>
            </w:tcPrChange>
          </w:tcPr>
          <w:p w14:paraId="1A20F7F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8" w:author="王 浩仁" w:date="2021-06-10T13:35:00Z">
              <w:tcPr>
                <w:tcW w:w="2074" w:type="dxa"/>
              </w:tcPr>
            </w:tcPrChange>
          </w:tcPr>
          <w:p w14:paraId="7DD4C33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69" w:author="王 浩仁" w:date="2021-06-10T13:35:00Z">
              <w:tcPr>
                <w:tcW w:w="2074" w:type="dxa"/>
              </w:tcPr>
            </w:tcPrChange>
          </w:tcPr>
          <w:p w14:paraId="66533AE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69CEA37" w14:textId="77777777" w:rsidTr="000F7262">
        <w:tc>
          <w:tcPr>
            <w:tcW w:w="2835" w:type="dxa"/>
            <w:vAlign w:val="center"/>
            <w:tcPrChange w:id="770" w:author="王 浩仁" w:date="2021-06-10T13:35:00Z">
              <w:tcPr>
                <w:tcW w:w="2074" w:type="dxa"/>
              </w:tcPr>
            </w:tcPrChange>
          </w:tcPr>
          <w:p w14:paraId="1534350D" w14:textId="77777777" w:rsidR="000A3283" w:rsidRPr="002C7C7F"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运算符</w:t>
            </w:r>
            <w:r w:rsidRPr="008E010D">
              <w:rPr>
                <w:rFonts w:ascii="Times New Roman" w:hAnsi="Times New Roman" w:cs="Times New Roman"/>
                <w:bCs/>
                <w:sz w:val="21"/>
                <w:szCs w:val="21"/>
              </w:rPr>
              <w:t>数量</w:t>
            </w:r>
          </w:p>
        </w:tc>
        <w:tc>
          <w:tcPr>
            <w:tcW w:w="1313" w:type="dxa"/>
            <w:vAlign w:val="center"/>
            <w:tcPrChange w:id="771" w:author="王 浩仁" w:date="2021-06-10T13:35:00Z">
              <w:tcPr>
                <w:tcW w:w="2074" w:type="dxa"/>
                <w:gridSpan w:val="2"/>
              </w:tcPr>
            </w:tcPrChange>
          </w:tcPr>
          <w:p w14:paraId="0EE3E24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72" w:author="王 浩仁" w:date="2021-06-10T13:35:00Z">
              <w:tcPr>
                <w:tcW w:w="2074" w:type="dxa"/>
              </w:tcPr>
            </w:tcPrChange>
          </w:tcPr>
          <w:p w14:paraId="576BA9B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73" w:author="王 浩仁" w:date="2021-06-10T13:35:00Z">
              <w:tcPr>
                <w:tcW w:w="2074" w:type="dxa"/>
              </w:tcPr>
            </w:tcPrChange>
          </w:tcPr>
          <w:p w14:paraId="585B6E22" w14:textId="77777777" w:rsidR="000A3283" w:rsidRDefault="000A3283">
            <w:pPr>
              <w:pStyle w:val="ql-long-65221147"/>
              <w:spacing w:before="0" w:beforeAutospacing="0" w:after="0" w:afterAutospacing="0"/>
              <w:jc w:val="center"/>
              <w:rPr>
                <w:rFonts w:ascii="Times New Roman" w:hAnsi="Times New Roman" w:cs="Times New Roman"/>
                <w:bCs/>
                <w:sz w:val="21"/>
                <w:szCs w:val="21"/>
              </w:rPr>
              <w:pPrChange w:id="774" w:author="王 浩仁" w:date="2021-06-10T16:02:00Z">
                <w:pPr>
                  <w:pStyle w:val="ql-long-65221147"/>
                  <w:spacing w:before="0" w:beforeAutospacing="0" w:after="0" w:afterAutospacing="0"/>
                  <w:jc w:val="both"/>
                </w:pPr>
              </w:pPrChange>
            </w:pPr>
            <w:ins w:id="775" w:author="王 浩仁" w:date="2021-06-10T16:02:00Z">
              <w:r>
                <w:rPr>
                  <w:rFonts w:ascii="Times New Roman" w:hAnsi="Times New Roman" w:cs="Times New Roman" w:hint="eastAsia"/>
                  <w:bCs/>
                  <w:sz w:val="21"/>
                  <w:szCs w:val="21"/>
                </w:rPr>
                <w:t>√</w:t>
              </w:r>
            </w:ins>
          </w:p>
        </w:tc>
      </w:tr>
      <w:tr w:rsidR="000A3283" w14:paraId="5C3CD4B6" w14:textId="77777777" w:rsidTr="000F7262">
        <w:tc>
          <w:tcPr>
            <w:tcW w:w="2835" w:type="dxa"/>
            <w:vAlign w:val="center"/>
            <w:tcPrChange w:id="776" w:author="王 浩仁" w:date="2021-06-10T13:35:00Z">
              <w:tcPr>
                <w:tcW w:w="2074" w:type="dxa"/>
              </w:tcPr>
            </w:tcPrChange>
          </w:tcPr>
          <w:p w14:paraId="0CD20DFC"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数组</w:t>
            </w:r>
            <w:r w:rsidRPr="00F867CC">
              <w:rPr>
                <w:rFonts w:ascii="Times New Roman" w:hAnsi="Times New Roman" w:cs="Times New Roman"/>
                <w:bCs/>
                <w:sz w:val="21"/>
                <w:szCs w:val="21"/>
              </w:rPr>
              <w:t>/</w:t>
            </w:r>
            <w:r w:rsidRPr="00F867CC">
              <w:rPr>
                <w:rFonts w:ascii="Times New Roman" w:hAnsi="Times New Roman" w:cs="Times New Roman"/>
                <w:bCs/>
                <w:sz w:val="21"/>
                <w:szCs w:val="21"/>
              </w:rPr>
              <w:t>列表</w:t>
            </w:r>
          </w:p>
        </w:tc>
        <w:tc>
          <w:tcPr>
            <w:tcW w:w="1313" w:type="dxa"/>
            <w:vAlign w:val="center"/>
            <w:tcPrChange w:id="777" w:author="王 浩仁" w:date="2021-06-10T13:35:00Z">
              <w:tcPr>
                <w:tcW w:w="2074" w:type="dxa"/>
                <w:gridSpan w:val="2"/>
              </w:tcPr>
            </w:tcPrChange>
          </w:tcPr>
          <w:p w14:paraId="716F336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78" w:author="王 浩仁" w:date="2021-06-10T13:35:00Z">
              <w:tcPr>
                <w:tcW w:w="2074" w:type="dxa"/>
              </w:tcPr>
            </w:tcPrChange>
          </w:tcPr>
          <w:p w14:paraId="5213820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779" w:author="王 浩仁" w:date="2021-06-10T13:35:00Z">
              <w:tcPr>
                <w:tcW w:w="2074" w:type="dxa"/>
              </w:tcPr>
            </w:tcPrChange>
          </w:tcPr>
          <w:p w14:paraId="51704CB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780" w:author="王 浩仁" w:date="2021-06-10T16:02:00Z">
              <w:r>
                <w:rPr>
                  <w:rFonts w:ascii="Times New Roman" w:hAnsi="Times New Roman" w:cs="Times New Roman" w:hint="eastAsia"/>
                  <w:bCs/>
                  <w:sz w:val="21"/>
                  <w:szCs w:val="21"/>
                </w:rPr>
                <w:t>√</w:t>
              </w:r>
            </w:ins>
          </w:p>
        </w:tc>
      </w:tr>
      <w:tr w:rsidR="000A3283" w:rsidDel="00ED3227" w14:paraId="44FF0D33" w14:textId="77777777" w:rsidTr="000F7262">
        <w:trPr>
          <w:del w:id="781" w:author="王 浩仁" w:date="2021-06-10T16:03:00Z"/>
        </w:trPr>
        <w:tc>
          <w:tcPr>
            <w:tcW w:w="2835" w:type="dxa"/>
            <w:vAlign w:val="center"/>
            <w:tcPrChange w:id="782" w:author="王 浩仁" w:date="2021-06-10T13:35:00Z">
              <w:tcPr>
                <w:tcW w:w="2074" w:type="dxa"/>
              </w:tcPr>
            </w:tcPrChange>
          </w:tcPr>
          <w:p w14:paraId="24B93318" w14:textId="77777777" w:rsidR="000A3283" w:rsidRPr="008E010D" w:rsidDel="00ED3227" w:rsidRDefault="000A3283" w:rsidP="000F7262">
            <w:pPr>
              <w:pStyle w:val="ql-long-65221147"/>
              <w:spacing w:before="0" w:beforeAutospacing="0" w:after="0" w:afterAutospacing="0"/>
              <w:jc w:val="center"/>
              <w:rPr>
                <w:del w:id="783" w:author="王 浩仁" w:date="2021-06-10T16:03:00Z"/>
                <w:rFonts w:ascii="Times New Roman" w:hAnsi="Times New Roman" w:cs="Times New Roman"/>
                <w:bCs/>
                <w:sz w:val="21"/>
                <w:szCs w:val="21"/>
              </w:rPr>
            </w:pPr>
            <w:del w:id="784" w:author="王 浩仁" w:date="2021-06-10T16:03:00Z">
              <w:r w:rsidRPr="00F867CC" w:rsidDel="00ED3227">
                <w:rPr>
                  <w:rFonts w:ascii="Times New Roman" w:hAnsi="Times New Roman" w:cs="Times New Roman" w:hint="eastAsia"/>
                  <w:bCs/>
                  <w:sz w:val="21"/>
                  <w:szCs w:val="21"/>
                </w:rPr>
                <w:delText>符号</w:delText>
              </w:r>
            </w:del>
          </w:p>
        </w:tc>
        <w:tc>
          <w:tcPr>
            <w:tcW w:w="1313" w:type="dxa"/>
            <w:vAlign w:val="center"/>
            <w:tcPrChange w:id="785" w:author="王 浩仁" w:date="2021-06-10T13:35:00Z">
              <w:tcPr>
                <w:tcW w:w="2074" w:type="dxa"/>
                <w:gridSpan w:val="2"/>
              </w:tcPr>
            </w:tcPrChange>
          </w:tcPr>
          <w:p w14:paraId="6FE9E58D" w14:textId="77777777" w:rsidR="000A3283" w:rsidDel="00ED3227" w:rsidRDefault="000A3283" w:rsidP="000F7262">
            <w:pPr>
              <w:pStyle w:val="ql-long-65221147"/>
              <w:spacing w:before="0" w:beforeAutospacing="0" w:after="0" w:afterAutospacing="0"/>
              <w:jc w:val="center"/>
              <w:rPr>
                <w:del w:id="786" w:author="王 浩仁" w:date="2021-06-10T16:03:00Z"/>
                <w:rFonts w:ascii="Times New Roman" w:hAnsi="Times New Roman" w:cs="Times New Roman"/>
                <w:bCs/>
                <w:sz w:val="21"/>
                <w:szCs w:val="21"/>
              </w:rPr>
            </w:pPr>
          </w:p>
        </w:tc>
        <w:tc>
          <w:tcPr>
            <w:tcW w:w="2074" w:type="dxa"/>
            <w:vAlign w:val="center"/>
            <w:tcPrChange w:id="787" w:author="王 浩仁" w:date="2021-06-10T13:35:00Z">
              <w:tcPr>
                <w:tcW w:w="2074" w:type="dxa"/>
              </w:tcPr>
            </w:tcPrChange>
          </w:tcPr>
          <w:p w14:paraId="7B183726" w14:textId="77777777" w:rsidR="000A3283" w:rsidDel="00ED3227" w:rsidRDefault="000A3283" w:rsidP="000F7262">
            <w:pPr>
              <w:pStyle w:val="ql-long-65221147"/>
              <w:spacing w:before="0" w:beforeAutospacing="0" w:after="0" w:afterAutospacing="0"/>
              <w:jc w:val="center"/>
              <w:rPr>
                <w:del w:id="788" w:author="王 浩仁" w:date="2021-06-10T16:03:00Z"/>
                <w:rFonts w:ascii="Times New Roman" w:hAnsi="Times New Roman" w:cs="Times New Roman"/>
                <w:bCs/>
                <w:sz w:val="21"/>
                <w:szCs w:val="21"/>
              </w:rPr>
            </w:pPr>
          </w:p>
        </w:tc>
        <w:tc>
          <w:tcPr>
            <w:tcW w:w="2074" w:type="dxa"/>
            <w:vAlign w:val="center"/>
            <w:tcPrChange w:id="789" w:author="王 浩仁" w:date="2021-06-10T13:35:00Z">
              <w:tcPr>
                <w:tcW w:w="2074" w:type="dxa"/>
              </w:tcPr>
            </w:tcPrChange>
          </w:tcPr>
          <w:p w14:paraId="6B08A06B" w14:textId="77777777" w:rsidR="000A3283" w:rsidDel="00ED3227" w:rsidRDefault="000A3283" w:rsidP="000F7262">
            <w:pPr>
              <w:pStyle w:val="ql-long-65221147"/>
              <w:spacing w:before="0" w:beforeAutospacing="0" w:after="0" w:afterAutospacing="0"/>
              <w:jc w:val="center"/>
              <w:rPr>
                <w:del w:id="790" w:author="王 浩仁" w:date="2021-06-10T16:03:00Z"/>
                <w:rFonts w:ascii="Times New Roman" w:hAnsi="Times New Roman" w:cs="Times New Roman"/>
                <w:bCs/>
                <w:sz w:val="21"/>
                <w:szCs w:val="21"/>
              </w:rPr>
            </w:pPr>
          </w:p>
        </w:tc>
      </w:tr>
      <w:tr w:rsidR="000A3283" w:rsidDel="00ED3227" w14:paraId="2FB08DC5" w14:textId="77777777" w:rsidTr="000F7262">
        <w:trPr>
          <w:del w:id="791" w:author="王 浩仁" w:date="2021-06-10T16:03:00Z"/>
        </w:trPr>
        <w:tc>
          <w:tcPr>
            <w:tcW w:w="2835" w:type="dxa"/>
            <w:vAlign w:val="center"/>
            <w:tcPrChange w:id="792" w:author="王 浩仁" w:date="2021-06-10T13:35:00Z">
              <w:tcPr>
                <w:tcW w:w="2074" w:type="dxa"/>
              </w:tcPr>
            </w:tcPrChange>
          </w:tcPr>
          <w:p w14:paraId="07AA3FC3" w14:textId="77777777" w:rsidR="000A3283" w:rsidRPr="008E010D" w:rsidDel="00ED3227" w:rsidRDefault="000A3283" w:rsidP="000F7262">
            <w:pPr>
              <w:pStyle w:val="ql-long-65221147"/>
              <w:spacing w:before="0" w:beforeAutospacing="0" w:after="0" w:afterAutospacing="0"/>
              <w:jc w:val="center"/>
              <w:rPr>
                <w:del w:id="793" w:author="王 浩仁" w:date="2021-06-10T16:03:00Z"/>
                <w:rFonts w:ascii="Times New Roman" w:hAnsi="Times New Roman" w:cs="Times New Roman"/>
                <w:bCs/>
                <w:sz w:val="21"/>
                <w:szCs w:val="21"/>
              </w:rPr>
            </w:pPr>
            <w:del w:id="794" w:author="王 浩仁" w:date="2021-06-10T16:03:00Z">
              <w:r w:rsidRPr="00F867CC" w:rsidDel="00ED3227">
                <w:rPr>
                  <w:rFonts w:ascii="Times New Roman" w:hAnsi="Times New Roman" w:cs="Times New Roman" w:hint="eastAsia"/>
                  <w:bCs/>
                  <w:sz w:val="21"/>
                  <w:szCs w:val="21"/>
                </w:rPr>
                <w:delText>符号数量</w:delText>
              </w:r>
            </w:del>
          </w:p>
        </w:tc>
        <w:tc>
          <w:tcPr>
            <w:tcW w:w="1313" w:type="dxa"/>
            <w:vAlign w:val="center"/>
            <w:tcPrChange w:id="795" w:author="王 浩仁" w:date="2021-06-10T13:35:00Z">
              <w:tcPr>
                <w:tcW w:w="2074" w:type="dxa"/>
                <w:gridSpan w:val="2"/>
              </w:tcPr>
            </w:tcPrChange>
          </w:tcPr>
          <w:p w14:paraId="295CD456" w14:textId="77777777" w:rsidR="000A3283" w:rsidDel="00ED3227" w:rsidRDefault="000A3283" w:rsidP="000F7262">
            <w:pPr>
              <w:pStyle w:val="ql-long-65221147"/>
              <w:spacing w:before="0" w:beforeAutospacing="0" w:after="0" w:afterAutospacing="0"/>
              <w:jc w:val="center"/>
              <w:rPr>
                <w:del w:id="796" w:author="王 浩仁" w:date="2021-06-10T16:03:00Z"/>
                <w:rFonts w:ascii="Times New Roman" w:hAnsi="Times New Roman" w:cs="Times New Roman"/>
                <w:bCs/>
                <w:sz w:val="21"/>
                <w:szCs w:val="21"/>
              </w:rPr>
            </w:pPr>
          </w:p>
        </w:tc>
        <w:tc>
          <w:tcPr>
            <w:tcW w:w="2074" w:type="dxa"/>
            <w:vAlign w:val="center"/>
            <w:tcPrChange w:id="797" w:author="王 浩仁" w:date="2021-06-10T13:35:00Z">
              <w:tcPr>
                <w:tcW w:w="2074" w:type="dxa"/>
              </w:tcPr>
            </w:tcPrChange>
          </w:tcPr>
          <w:p w14:paraId="694ABF6E" w14:textId="77777777" w:rsidR="000A3283" w:rsidDel="00ED3227" w:rsidRDefault="000A3283" w:rsidP="000F7262">
            <w:pPr>
              <w:pStyle w:val="ql-long-65221147"/>
              <w:spacing w:before="0" w:beforeAutospacing="0" w:after="0" w:afterAutospacing="0"/>
              <w:jc w:val="center"/>
              <w:rPr>
                <w:del w:id="798" w:author="王 浩仁" w:date="2021-06-10T16:03:00Z"/>
                <w:rFonts w:ascii="Times New Roman" w:hAnsi="Times New Roman" w:cs="Times New Roman"/>
                <w:bCs/>
                <w:sz w:val="21"/>
                <w:szCs w:val="21"/>
              </w:rPr>
            </w:pPr>
          </w:p>
        </w:tc>
        <w:tc>
          <w:tcPr>
            <w:tcW w:w="2074" w:type="dxa"/>
            <w:vAlign w:val="center"/>
            <w:tcPrChange w:id="799" w:author="王 浩仁" w:date="2021-06-10T13:35:00Z">
              <w:tcPr>
                <w:tcW w:w="2074" w:type="dxa"/>
              </w:tcPr>
            </w:tcPrChange>
          </w:tcPr>
          <w:p w14:paraId="739ED725" w14:textId="77777777" w:rsidR="000A3283" w:rsidDel="00ED3227" w:rsidRDefault="000A3283" w:rsidP="000F7262">
            <w:pPr>
              <w:pStyle w:val="ql-long-65221147"/>
              <w:spacing w:before="0" w:beforeAutospacing="0" w:after="0" w:afterAutospacing="0"/>
              <w:jc w:val="center"/>
              <w:rPr>
                <w:del w:id="800" w:author="王 浩仁" w:date="2021-06-10T16:03:00Z"/>
                <w:rFonts w:ascii="Times New Roman" w:hAnsi="Times New Roman" w:cs="Times New Roman"/>
                <w:bCs/>
                <w:sz w:val="21"/>
                <w:szCs w:val="21"/>
              </w:rPr>
            </w:pPr>
          </w:p>
        </w:tc>
      </w:tr>
      <w:tr w:rsidR="000A3283" w14:paraId="096F7A31" w14:textId="77777777" w:rsidTr="000F7262">
        <w:tc>
          <w:tcPr>
            <w:tcW w:w="2835" w:type="dxa"/>
            <w:vAlign w:val="center"/>
            <w:tcPrChange w:id="801" w:author="王 浩仁" w:date="2021-06-10T13:35:00Z">
              <w:tcPr>
                <w:tcW w:w="2074" w:type="dxa"/>
              </w:tcPr>
            </w:tcPrChange>
          </w:tcPr>
          <w:p w14:paraId="233B84A0"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关键字</w:t>
            </w:r>
          </w:p>
        </w:tc>
        <w:tc>
          <w:tcPr>
            <w:tcW w:w="1313" w:type="dxa"/>
            <w:vAlign w:val="center"/>
            <w:tcPrChange w:id="802" w:author="王 浩仁" w:date="2021-06-10T13:35:00Z">
              <w:tcPr>
                <w:tcW w:w="2074" w:type="dxa"/>
                <w:gridSpan w:val="2"/>
              </w:tcPr>
            </w:tcPrChange>
          </w:tcPr>
          <w:p w14:paraId="3D5BC19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03" w:author="王 浩仁" w:date="2021-06-10T13:35:00Z">
              <w:tcPr>
                <w:tcW w:w="2074" w:type="dxa"/>
              </w:tcPr>
            </w:tcPrChange>
          </w:tcPr>
          <w:p w14:paraId="041ECB6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04" w:author="王 浩仁" w:date="2021-06-10T13:35:00Z">
              <w:tcPr>
                <w:tcW w:w="2074" w:type="dxa"/>
              </w:tcPr>
            </w:tcPrChange>
          </w:tcPr>
          <w:p w14:paraId="2C6DC01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4C82A1F3" w14:textId="77777777" w:rsidTr="000F7262">
        <w:tc>
          <w:tcPr>
            <w:tcW w:w="2835" w:type="dxa"/>
            <w:vAlign w:val="center"/>
            <w:tcPrChange w:id="805" w:author="王 浩仁" w:date="2021-06-10T13:35:00Z">
              <w:tcPr>
                <w:tcW w:w="2074" w:type="dxa"/>
              </w:tcPr>
            </w:tcPrChange>
          </w:tcPr>
          <w:p w14:paraId="14AF6DFD"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关键字数量</w:t>
            </w:r>
          </w:p>
        </w:tc>
        <w:tc>
          <w:tcPr>
            <w:tcW w:w="1313" w:type="dxa"/>
            <w:vAlign w:val="center"/>
            <w:tcPrChange w:id="806" w:author="王 浩仁" w:date="2021-06-10T13:35:00Z">
              <w:tcPr>
                <w:tcW w:w="2074" w:type="dxa"/>
                <w:gridSpan w:val="2"/>
              </w:tcPr>
            </w:tcPrChange>
          </w:tcPr>
          <w:p w14:paraId="291B41A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07" w:author="王 浩仁" w:date="2021-06-10T13:35:00Z">
              <w:tcPr>
                <w:tcW w:w="2074" w:type="dxa"/>
              </w:tcPr>
            </w:tcPrChange>
          </w:tcPr>
          <w:p w14:paraId="15B1723E"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08" w:author="王 浩仁" w:date="2021-06-10T13:35:00Z">
              <w:tcPr>
                <w:tcW w:w="2074" w:type="dxa"/>
              </w:tcPr>
            </w:tcPrChange>
          </w:tcPr>
          <w:p w14:paraId="5378633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09" w:author="王 浩仁" w:date="2021-06-10T16:05:00Z">
              <w:r>
                <w:rPr>
                  <w:rFonts w:ascii="Times New Roman" w:hAnsi="Times New Roman" w:cs="Times New Roman" w:hint="eastAsia"/>
                  <w:bCs/>
                  <w:sz w:val="21"/>
                  <w:szCs w:val="21"/>
                </w:rPr>
                <w:t>√</w:t>
              </w:r>
            </w:ins>
          </w:p>
        </w:tc>
      </w:tr>
      <w:tr w:rsidR="000A3283" w14:paraId="69E8063B" w14:textId="77777777" w:rsidTr="000F7262">
        <w:tc>
          <w:tcPr>
            <w:tcW w:w="2835" w:type="dxa"/>
            <w:vAlign w:val="center"/>
            <w:tcPrChange w:id="810" w:author="王 浩仁" w:date="2021-06-10T13:35:00Z">
              <w:tcPr>
                <w:tcW w:w="2074" w:type="dxa"/>
              </w:tcPr>
            </w:tcPrChange>
          </w:tcPr>
          <w:p w14:paraId="4A8BBBDF"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811"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函数</w:t>
            </w:r>
          </w:p>
        </w:tc>
        <w:tc>
          <w:tcPr>
            <w:tcW w:w="1313" w:type="dxa"/>
            <w:vAlign w:val="center"/>
            <w:tcPrChange w:id="812" w:author="王 浩仁" w:date="2021-06-10T13:35:00Z">
              <w:tcPr>
                <w:tcW w:w="2074" w:type="dxa"/>
                <w:gridSpan w:val="2"/>
              </w:tcPr>
            </w:tcPrChange>
          </w:tcPr>
          <w:p w14:paraId="6DB3369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13" w:author="王 浩仁" w:date="2021-06-10T13:35:00Z">
              <w:tcPr>
                <w:tcW w:w="2074" w:type="dxa"/>
              </w:tcPr>
            </w:tcPrChange>
          </w:tcPr>
          <w:p w14:paraId="0F435F1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14" w:author="王 浩仁" w:date="2021-06-10T13:35:00Z">
              <w:tcPr>
                <w:tcW w:w="2074" w:type="dxa"/>
              </w:tcPr>
            </w:tcPrChange>
          </w:tcPr>
          <w:p w14:paraId="26A3831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0CCA475A" w14:textId="77777777" w:rsidTr="000F7262">
        <w:tc>
          <w:tcPr>
            <w:tcW w:w="2835" w:type="dxa"/>
            <w:vAlign w:val="center"/>
            <w:tcPrChange w:id="815" w:author="王 浩仁" w:date="2021-06-10T13:35:00Z">
              <w:tcPr>
                <w:tcW w:w="2074" w:type="dxa"/>
              </w:tcPr>
            </w:tcPrChange>
          </w:tcPr>
          <w:p w14:paraId="0543E439"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816"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函数数量</w:t>
            </w:r>
          </w:p>
        </w:tc>
        <w:tc>
          <w:tcPr>
            <w:tcW w:w="1313" w:type="dxa"/>
            <w:vAlign w:val="center"/>
            <w:tcPrChange w:id="817" w:author="王 浩仁" w:date="2021-06-10T13:35:00Z">
              <w:tcPr>
                <w:tcW w:w="2074" w:type="dxa"/>
                <w:gridSpan w:val="2"/>
              </w:tcPr>
            </w:tcPrChange>
          </w:tcPr>
          <w:p w14:paraId="1897099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18" w:author="王 浩仁" w:date="2021-06-10T13:35:00Z">
              <w:tcPr>
                <w:tcW w:w="2074" w:type="dxa"/>
              </w:tcPr>
            </w:tcPrChange>
          </w:tcPr>
          <w:p w14:paraId="7556D59E"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19" w:author="王 浩仁" w:date="2021-06-10T13:35:00Z">
              <w:tcPr>
                <w:tcW w:w="2074" w:type="dxa"/>
              </w:tcPr>
            </w:tcPrChange>
          </w:tcPr>
          <w:p w14:paraId="1F4DF55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20" w:author="王 浩仁" w:date="2021-06-10T16:05:00Z">
              <w:r>
                <w:rPr>
                  <w:rFonts w:ascii="Times New Roman" w:hAnsi="Times New Roman" w:cs="Times New Roman" w:hint="eastAsia"/>
                  <w:bCs/>
                  <w:sz w:val="21"/>
                  <w:szCs w:val="21"/>
                </w:rPr>
                <w:t>√</w:t>
              </w:r>
            </w:ins>
          </w:p>
        </w:tc>
      </w:tr>
      <w:tr w:rsidR="000A3283" w14:paraId="7ECD271E" w14:textId="77777777" w:rsidTr="000F7262">
        <w:tc>
          <w:tcPr>
            <w:tcW w:w="2835" w:type="dxa"/>
            <w:vAlign w:val="center"/>
            <w:tcPrChange w:id="821" w:author="王 浩仁" w:date="2021-06-10T13:35:00Z">
              <w:tcPr>
                <w:tcW w:w="2074" w:type="dxa"/>
              </w:tcPr>
            </w:tcPrChange>
          </w:tcPr>
          <w:p w14:paraId="47201060"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822"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类</w:t>
            </w:r>
          </w:p>
        </w:tc>
        <w:tc>
          <w:tcPr>
            <w:tcW w:w="1313" w:type="dxa"/>
            <w:vAlign w:val="center"/>
            <w:tcPrChange w:id="823" w:author="王 浩仁" w:date="2021-06-10T13:35:00Z">
              <w:tcPr>
                <w:tcW w:w="2074" w:type="dxa"/>
                <w:gridSpan w:val="2"/>
              </w:tcPr>
            </w:tcPrChange>
          </w:tcPr>
          <w:p w14:paraId="3421140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24" w:author="王 浩仁" w:date="2021-06-10T13:35:00Z">
              <w:tcPr>
                <w:tcW w:w="2074" w:type="dxa"/>
              </w:tcPr>
            </w:tcPrChange>
          </w:tcPr>
          <w:p w14:paraId="740B4D7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25" w:author="王 浩仁" w:date="2021-06-10T13:35:00Z">
              <w:tcPr>
                <w:tcW w:w="2074" w:type="dxa"/>
              </w:tcPr>
            </w:tcPrChange>
          </w:tcPr>
          <w:p w14:paraId="70A82CD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54108E2E" w14:textId="77777777" w:rsidTr="000F7262">
        <w:tc>
          <w:tcPr>
            <w:tcW w:w="2835" w:type="dxa"/>
            <w:vAlign w:val="center"/>
            <w:tcPrChange w:id="826" w:author="王 浩仁" w:date="2021-06-10T13:35:00Z">
              <w:tcPr>
                <w:tcW w:w="2074" w:type="dxa"/>
              </w:tcPr>
            </w:tcPrChange>
          </w:tcPr>
          <w:p w14:paraId="1F62A336" w14:textId="77777777" w:rsidR="000A3283" w:rsidRPr="008E010D" w:rsidRDefault="000A3283">
            <w:pPr>
              <w:pStyle w:val="ql-long-65221147"/>
              <w:spacing w:before="0" w:beforeAutospacing="0" w:after="0" w:afterAutospacing="0"/>
              <w:jc w:val="center"/>
              <w:rPr>
                <w:rFonts w:ascii="Times New Roman" w:hAnsi="Times New Roman" w:cs="Times New Roman"/>
                <w:bCs/>
                <w:sz w:val="21"/>
                <w:szCs w:val="21"/>
              </w:rPr>
              <w:pPrChange w:id="827" w:author="王 浩仁" w:date="2021-06-10T13:29:00Z">
                <w:pPr>
                  <w:pStyle w:val="ql-long-65221147"/>
                  <w:spacing w:before="0" w:beforeAutospacing="0" w:after="0" w:afterAutospacing="0"/>
                  <w:jc w:val="both"/>
                </w:pPr>
              </w:pPrChange>
            </w:pPr>
            <w:r w:rsidRPr="00F867CC">
              <w:rPr>
                <w:rFonts w:ascii="Times New Roman" w:hAnsi="Times New Roman" w:cs="Times New Roman" w:hint="eastAsia"/>
                <w:bCs/>
                <w:sz w:val="21"/>
                <w:szCs w:val="21"/>
              </w:rPr>
              <w:t>类数量</w:t>
            </w:r>
          </w:p>
        </w:tc>
        <w:tc>
          <w:tcPr>
            <w:tcW w:w="1313" w:type="dxa"/>
            <w:vAlign w:val="center"/>
            <w:tcPrChange w:id="828" w:author="王 浩仁" w:date="2021-06-10T13:35:00Z">
              <w:tcPr>
                <w:tcW w:w="2074" w:type="dxa"/>
                <w:gridSpan w:val="2"/>
              </w:tcPr>
            </w:tcPrChange>
          </w:tcPr>
          <w:p w14:paraId="261C051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29" w:author="王 浩仁" w:date="2021-06-10T13:35:00Z">
              <w:tcPr>
                <w:tcW w:w="2074" w:type="dxa"/>
              </w:tcPr>
            </w:tcPrChange>
          </w:tcPr>
          <w:p w14:paraId="1BFC1F3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30" w:author="王 浩仁" w:date="2021-06-10T13:35:00Z">
              <w:tcPr>
                <w:tcW w:w="2074" w:type="dxa"/>
              </w:tcPr>
            </w:tcPrChange>
          </w:tcPr>
          <w:p w14:paraId="3246755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31" w:author="王 浩仁" w:date="2021-06-10T16:05:00Z">
              <w:r>
                <w:rPr>
                  <w:rFonts w:ascii="Times New Roman" w:hAnsi="Times New Roman" w:cs="Times New Roman" w:hint="eastAsia"/>
                  <w:bCs/>
                  <w:sz w:val="21"/>
                  <w:szCs w:val="21"/>
                </w:rPr>
                <w:t>√</w:t>
              </w:r>
            </w:ins>
          </w:p>
        </w:tc>
      </w:tr>
      <w:tr w:rsidR="000A3283" w:rsidDel="00ED3227" w14:paraId="78483D6E" w14:textId="77777777" w:rsidTr="000F7262">
        <w:trPr>
          <w:del w:id="832" w:author="王 浩仁" w:date="2021-06-10T16:04:00Z"/>
        </w:trPr>
        <w:tc>
          <w:tcPr>
            <w:tcW w:w="2835" w:type="dxa"/>
            <w:vAlign w:val="center"/>
            <w:tcPrChange w:id="833" w:author="王 浩仁" w:date="2021-06-10T13:35:00Z">
              <w:tcPr>
                <w:tcW w:w="2074" w:type="dxa"/>
              </w:tcPr>
            </w:tcPrChange>
          </w:tcPr>
          <w:p w14:paraId="1A2B530E" w14:textId="77777777" w:rsidR="000A3283" w:rsidRPr="008E010D" w:rsidDel="00ED3227" w:rsidRDefault="000A3283" w:rsidP="000F7262">
            <w:pPr>
              <w:pStyle w:val="ql-long-65221147"/>
              <w:spacing w:before="0" w:beforeAutospacing="0" w:after="0" w:afterAutospacing="0"/>
              <w:jc w:val="center"/>
              <w:rPr>
                <w:del w:id="834" w:author="王 浩仁" w:date="2021-06-10T16:04:00Z"/>
                <w:rFonts w:ascii="Times New Roman" w:hAnsi="Times New Roman" w:cs="Times New Roman"/>
                <w:bCs/>
                <w:sz w:val="21"/>
                <w:szCs w:val="21"/>
              </w:rPr>
            </w:pPr>
            <w:del w:id="835" w:author="王 浩仁" w:date="2021-06-10T16:04:00Z">
              <w:r w:rsidRPr="00F867CC" w:rsidDel="00ED3227">
                <w:rPr>
                  <w:rFonts w:ascii="Times New Roman" w:hAnsi="Times New Roman" w:cs="Times New Roman" w:hint="eastAsia"/>
                  <w:bCs/>
                  <w:sz w:val="21"/>
                  <w:szCs w:val="21"/>
                </w:rPr>
                <w:delText>类成员变量</w:delText>
              </w:r>
            </w:del>
          </w:p>
        </w:tc>
        <w:tc>
          <w:tcPr>
            <w:tcW w:w="1313" w:type="dxa"/>
            <w:vAlign w:val="center"/>
            <w:tcPrChange w:id="836" w:author="王 浩仁" w:date="2021-06-10T13:35:00Z">
              <w:tcPr>
                <w:tcW w:w="2074" w:type="dxa"/>
                <w:gridSpan w:val="2"/>
              </w:tcPr>
            </w:tcPrChange>
          </w:tcPr>
          <w:p w14:paraId="0B1DF97C" w14:textId="77777777" w:rsidR="000A3283" w:rsidDel="00ED3227" w:rsidRDefault="000A3283" w:rsidP="000F7262">
            <w:pPr>
              <w:pStyle w:val="ql-long-65221147"/>
              <w:spacing w:before="0" w:beforeAutospacing="0" w:after="0" w:afterAutospacing="0"/>
              <w:jc w:val="center"/>
              <w:rPr>
                <w:del w:id="837" w:author="王 浩仁" w:date="2021-06-10T16:04:00Z"/>
                <w:rFonts w:ascii="Times New Roman" w:hAnsi="Times New Roman" w:cs="Times New Roman"/>
                <w:bCs/>
                <w:sz w:val="21"/>
                <w:szCs w:val="21"/>
              </w:rPr>
            </w:pPr>
          </w:p>
        </w:tc>
        <w:tc>
          <w:tcPr>
            <w:tcW w:w="2074" w:type="dxa"/>
            <w:vAlign w:val="center"/>
            <w:tcPrChange w:id="838" w:author="王 浩仁" w:date="2021-06-10T13:35:00Z">
              <w:tcPr>
                <w:tcW w:w="2074" w:type="dxa"/>
              </w:tcPr>
            </w:tcPrChange>
          </w:tcPr>
          <w:p w14:paraId="17F8C2C5" w14:textId="77777777" w:rsidR="000A3283" w:rsidDel="00ED3227" w:rsidRDefault="000A3283" w:rsidP="000F7262">
            <w:pPr>
              <w:pStyle w:val="ql-long-65221147"/>
              <w:spacing w:before="0" w:beforeAutospacing="0" w:after="0" w:afterAutospacing="0"/>
              <w:jc w:val="center"/>
              <w:rPr>
                <w:del w:id="839" w:author="王 浩仁" w:date="2021-06-10T16:04:00Z"/>
                <w:rFonts w:ascii="Times New Roman" w:hAnsi="Times New Roman" w:cs="Times New Roman"/>
                <w:bCs/>
                <w:sz w:val="21"/>
                <w:szCs w:val="21"/>
              </w:rPr>
            </w:pPr>
          </w:p>
        </w:tc>
        <w:tc>
          <w:tcPr>
            <w:tcW w:w="2074" w:type="dxa"/>
            <w:vAlign w:val="center"/>
            <w:tcPrChange w:id="840" w:author="王 浩仁" w:date="2021-06-10T13:35:00Z">
              <w:tcPr>
                <w:tcW w:w="2074" w:type="dxa"/>
              </w:tcPr>
            </w:tcPrChange>
          </w:tcPr>
          <w:p w14:paraId="3D54C64D" w14:textId="77777777" w:rsidR="000A3283" w:rsidDel="00ED3227" w:rsidRDefault="000A3283" w:rsidP="000F7262">
            <w:pPr>
              <w:pStyle w:val="ql-long-65221147"/>
              <w:spacing w:before="0" w:beforeAutospacing="0" w:after="0" w:afterAutospacing="0"/>
              <w:jc w:val="center"/>
              <w:rPr>
                <w:del w:id="841" w:author="王 浩仁" w:date="2021-06-10T16:04:00Z"/>
                <w:rFonts w:ascii="Times New Roman" w:hAnsi="Times New Roman" w:cs="Times New Roman"/>
                <w:bCs/>
                <w:sz w:val="21"/>
                <w:szCs w:val="21"/>
              </w:rPr>
            </w:pPr>
          </w:p>
        </w:tc>
      </w:tr>
      <w:tr w:rsidR="000A3283" w:rsidDel="00ED3227" w14:paraId="59B5FC6B" w14:textId="77777777" w:rsidTr="000F7262">
        <w:trPr>
          <w:del w:id="842" w:author="王 浩仁" w:date="2021-06-10T16:04:00Z"/>
        </w:trPr>
        <w:tc>
          <w:tcPr>
            <w:tcW w:w="2835" w:type="dxa"/>
            <w:vAlign w:val="center"/>
            <w:tcPrChange w:id="843" w:author="王 浩仁" w:date="2021-06-10T13:35:00Z">
              <w:tcPr>
                <w:tcW w:w="2074" w:type="dxa"/>
              </w:tcPr>
            </w:tcPrChange>
          </w:tcPr>
          <w:p w14:paraId="06698D6A" w14:textId="77777777" w:rsidR="000A3283" w:rsidRPr="008E010D" w:rsidDel="00ED3227" w:rsidRDefault="000A3283">
            <w:pPr>
              <w:pStyle w:val="ql-long-65221147"/>
              <w:spacing w:before="0" w:beforeAutospacing="0" w:after="0" w:afterAutospacing="0"/>
              <w:jc w:val="center"/>
              <w:rPr>
                <w:del w:id="844" w:author="王 浩仁" w:date="2021-06-10T16:04:00Z"/>
                <w:rFonts w:ascii="Times New Roman" w:hAnsi="Times New Roman" w:cs="Times New Roman"/>
                <w:bCs/>
                <w:sz w:val="21"/>
                <w:szCs w:val="21"/>
              </w:rPr>
              <w:pPrChange w:id="845" w:author="王 浩仁" w:date="2021-06-10T13:30:00Z">
                <w:pPr>
                  <w:pStyle w:val="ql-long-65221147"/>
                  <w:spacing w:before="0" w:beforeAutospacing="0" w:after="0" w:afterAutospacing="0"/>
                  <w:jc w:val="both"/>
                </w:pPr>
              </w:pPrChange>
            </w:pPr>
            <w:del w:id="846" w:author="王 浩仁" w:date="2021-06-10T16:04:00Z">
              <w:r w:rsidRPr="00F867CC" w:rsidDel="00ED3227">
                <w:rPr>
                  <w:rFonts w:ascii="Times New Roman" w:hAnsi="Times New Roman" w:cs="Times New Roman" w:hint="eastAsia"/>
                  <w:bCs/>
                  <w:sz w:val="21"/>
                  <w:szCs w:val="21"/>
                </w:rPr>
                <w:delText>类成员变量数量</w:delText>
              </w:r>
            </w:del>
          </w:p>
        </w:tc>
        <w:tc>
          <w:tcPr>
            <w:tcW w:w="1313" w:type="dxa"/>
            <w:vAlign w:val="center"/>
            <w:tcPrChange w:id="847" w:author="王 浩仁" w:date="2021-06-10T13:35:00Z">
              <w:tcPr>
                <w:tcW w:w="2074" w:type="dxa"/>
                <w:gridSpan w:val="2"/>
              </w:tcPr>
            </w:tcPrChange>
          </w:tcPr>
          <w:p w14:paraId="1A62D714" w14:textId="77777777" w:rsidR="000A3283" w:rsidDel="00ED3227" w:rsidRDefault="000A3283" w:rsidP="000F7262">
            <w:pPr>
              <w:pStyle w:val="ql-long-65221147"/>
              <w:spacing w:before="0" w:beforeAutospacing="0" w:after="0" w:afterAutospacing="0"/>
              <w:jc w:val="center"/>
              <w:rPr>
                <w:del w:id="848" w:author="王 浩仁" w:date="2021-06-10T16:04:00Z"/>
                <w:rFonts w:ascii="Times New Roman" w:hAnsi="Times New Roman" w:cs="Times New Roman"/>
                <w:bCs/>
                <w:sz w:val="21"/>
                <w:szCs w:val="21"/>
              </w:rPr>
            </w:pPr>
          </w:p>
        </w:tc>
        <w:tc>
          <w:tcPr>
            <w:tcW w:w="2074" w:type="dxa"/>
            <w:vAlign w:val="center"/>
            <w:tcPrChange w:id="849" w:author="王 浩仁" w:date="2021-06-10T13:35:00Z">
              <w:tcPr>
                <w:tcW w:w="2074" w:type="dxa"/>
              </w:tcPr>
            </w:tcPrChange>
          </w:tcPr>
          <w:p w14:paraId="5CE1DD40" w14:textId="77777777" w:rsidR="000A3283" w:rsidDel="00ED3227" w:rsidRDefault="000A3283" w:rsidP="000F7262">
            <w:pPr>
              <w:pStyle w:val="ql-long-65221147"/>
              <w:spacing w:before="0" w:beforeAutospacing="0" w:after="0" w:afterAutospacing="0"/>
              <w:jc w:val="center"/>
              <w:rPr>
                <w:del w:id="850" w:author="王 浩仁" w:date="2021-06-10T16:04:00Z"/>
                <w:rFonts w:ascii="Times New Roman" w:hAnsi="Times New Roman" w:cs="Times New Roman"/>
                <w:bCs/>
                <w:sz w:val="21"/>
                <w:szCs w:val="21"/>
              </w:rPr>
            </w:pPr>
          </w:p>
        </w:tc>
        <w:tc>
          <w:tcPr>
            <w:tcW w:w="2074" w:type="dxa"/>
            <w:vAlign w:val="center"/>
            <w:tcPrChange w:id="851" w:author="王 浩仁" w:date="2021-06-10T13:35:00Z">
              <w:tcPr>
                <w:tcW w:w="2074" w:type="dxa"/>
              </w:tcPr>
            </w:tcPrChange>
          </w:tcPr>
          <w:p w14:paraId="5FF1C8EC" w14:textId="77777777" w:rsidR="000A3283" w:rsidDel="00ED3227" w:rsidRDefault="000A3283" w:rsidP="000F7262">
            <w:pPr>
              <w:pStyle w:val="ql-long-65221147"/>
              <w:spacing w:before="0" w:beforeAutospacing="0" w:after="0" w:afterAutospacing="0"/>
              <w:jc w:val="center"/>
              <w:rPr>
                <w:del w:id="852" w:author="王 浩仁" w:date="2021-06-10T16:04:00Z"/>
                <w:rFonts w:ascii="Times New Roman" w:hAnsi="Times New Roman" w:cs="Times New Roman"/>
                <w:bCs/>
                <w:sz w:val="21"/>
                <w:szCs w:val="21"/>
              </w:rPr>
            </w:pPr>
          </w:p>
        </w:tc>
      </w:tr>
      <w:tr w:rsidR="000A3283" w14:paraId="25A08313" w14:textId="77777777" w:rsidTr="000F7262">
        <w:tc>
          <w:tcPr>
            <w:tcW w:w="2835" w:type="dxa"/>
            <w:vAlign w:val="center"/>
            <w:tcPrChange w:id="853" w:author="王 浩仁" w:date="2021-06-10T13:35:00Z">
              <w:tcPr>
                <w:tcW w:w="2074" w:type="dxa"/>
              </w:tcPr>
            </w:tcPrChange>
          </w:tcPr>
          <w:p w14:paraId="35A18A4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逻辑运算</w:t>
            </w:r>
          </w:p>
        </w:tc>
        <w:tc>
          <w:tcPr>
            <w:tcW w:w="1313" w:type="dxa"/>
            <w:vAlign w:val="center"/>
            <w:tcPrChange w:id="854" w:author="王 浩仁" w:date="2021-06-10T13:35:00Z">
              <w:tcPr>
                <w:tcW w:w="2074" w:type="dxa"/>
                <w:gridSpan w:val="2"/>
              </w:tcPr>
            </w:tcPrChange>
          </w:tcPr>
          <w:p w14:paraId="1142DE3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55" w:author="王 浩仁" w:date="2021-06-10T13:35:00Z">
              <w:tcPr>
                <w:tcW w:w="2074" w:type="dxa"/>
              </w:tcPr>
            </w:tcPrChange>
          </w:tcPr>
          <w:p w14:paraId="4D530F8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56" w:author="王 浩仁" w:date="2021-06-10T13:35:00Z">
              <w:tcPr>
                <w:tcW w:w="2074" w:type="dxa"/>
              </w:tcPr>
            </w:tcPrChange>
          </w:tcPr>
          <w:p w14:paraId="0687DFC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57" w:author="王 浩仁" w:date="2021-06-10T16:05:00Z">
              <w:r>
                <w:rPr>
                  <w:rFonts w:ascii="Times New Roman" w:hAnsi="Times New Roman" w:cs="Times New Roman" w:hint="eastAsia"/>
                  <w:bCs/>
                  <w:sz w:val="21"/>
                  <w:szCs w:val="21"/>
                </w:rPr>
                <w:t>√</w:t>
              </w:r>
            </w:ins>
          </w:p>
        </w:tc>
      </w:tr>
      <w:tr w:rsidR="000A3283" w14:paraId="13F56292" w14:textId="77777777" w:rsidTr="000F7262">
        <w:tc>
          <w:tcPr>
            <w:tcW w:w="2835" w:type="dxa"/>
            <w:vAlign w:val="center"/>
            <w:tcPrChange w:id="858" w:author="王 浩仁" w:date="2021-06-10T13:35:00Z">
              <w:tcPr>
                <w:tcW w:w="2074" w:type="dxa"/>
              </w:tcPr>
            </w:tcPrChange>
          </w:tcPr>
          <w:p w14:paraId="19D14912"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逻辑运算数量</w:t>
            </w:r>
          </w:p>
        </w:tc>
        <w:tc>
          <w:tcPr>
            <w:tcW w:w="1313" w:type="dxa"/>
            <w:vAlign w:val="center"/>
            <w:tcPrChange w:id="859" w:author="王 浩仁" w:date="2021-06-10T13:35:00Z">
              <w:tcPr>
                <w:tcW w:w="2074" w:type="dxa"/>
                <w:gridSpan w:val="2"/>
              </w:tcPr>
            </w:tcPrChange>
          </w:tcPr>
          <w:p w14:paraId="0CECF0D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0" w:author="王 浩仁" w:date="2021-06-10T13:35:00Z">
              <w:tcPr>
                <w:tcW w:w="2074" w:type="dxa"/>
              </w:tcPr>
            </w:tcPrChange>
          </w:tcPr>
          <w:p w14:paraId="78E1000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1" w:author="王 浩仁" w:date="2021-06-10T13:35:00Z">
              <w:tcPr>
                <w:tcW w:w="2074" w:type="dxa"/>
              </w:tcPr>
            </w:tcPrChange>
          </w:tcPr>
          <w:p w14:paraId="6ACB4A7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610F1072" w14:textId="77777777" w:rsidTr="000F7262">
        <w:tc>
          <w:tcPr>
            <w:tcW w:w="2835" w:type="dxa"/>
            <w:vAlign w:val="center"/>
            <w:tcPrChange w:id="862" w:author="王 浩仁" w:date="2021-06-10T13:35:00Z">
              <w:tcPr>
                <w:tcW w:w="2074" w:type="dxa"/>
              </w:tcPr>
            </w:tcPrChange>
          </w:tcPr>
          <w:p w14:paraId="47D347B1"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代码长度</w:t>
            </w:r>
            <w:r>
              <w:rPr>
                <w:rFonts w:ascii="Times New Roman" w:hAnsi="Times New Roman" w:cs="Times New Roman" w:hint="eastAsia"/>
                <w:bCs/>
                <w:sz w:val="21"/>
                <w:szCs w:val="21"/>
              </w:rPr>
              <w:t>（字符串）</w:t>
            </w:r>
          </w:p>
        </w:tc>
        <w:tc>
          <w:tcPr>
            <w:tcW w:w="1313" w:type="dxa"/>
            <w:vAlign w:val="center"/>
            <w:tcPrChange w:id="863" w:author="王 浩仁" w:date="2021-06-10T13:35:00Z">
              <w:tcPr>
                <w:tcW w:w="2074" w:type="dxa"/>
                <w:gridSpan w:val="2"/>
              </w:tcPr>
            </w:tcPrChange>
          </w:tcPr>
          <w:p w14:paraId="0F72242D"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4" w:author="王 浩仁" w:date="2021-06-10T13:35:00Z">
              <w:tcPr>
                <w:tcW w:w="2074" w:type="dxa"/>
              </w:tcPr>
            </w:tcPrChange>
          </w:tcPr>
          <w:p w14:paraId="28E281C7"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5" w:author="王 浩仁" w:date="2021-06-10T13:35:00Z">
              <w:tcPr>
                <w:tcW w:w="2074" w:type="dxa"/>
              </w:tcPr>
            </w:tcPrChange>
          </w:tcPr>
          <w:p w14:paraId="1499885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r w:rsidR="000A3283" w14:paraId="7B02CADD" w14:textId="77777777" w:rsidTr="000F7262">
        <w:tc>
          <w:tcPr>
            <w:tcW w:w="2835" w:type="dxa"/>
            <w:vAlign w:val="center"/>
          </w:tcPr>
          <w:p w14:paraId="19F6C5C6" w14:textId="77777777" w:rsidR="000A3283" w:rsidRPr="00F867CC" w:rsidRDefault="000A3283" w:rsidP="000F7262">
            <w:pPr>
              <w:pStyle w:val="ql-long-65221147"/>
              <w:spacing w:before="0" w:beforeAutospacing="0" w:after="0" w:afterAutospacing="0"/>
              <w:jc w:val="center"/>
              <w:rPr>
                <w:rFonts w:ascii="Times New Roman" w:hAnsi="Times New Roman" w:cs="Times New Roman"/>
                <w:bCs/>
                <w:sz w:val="21"/>
                <w:szCs w:val="21"/>
              </w:rPr>
            </w:pPr>
            <w:r w:rsidRPr="00F867CC">
              <w:rPr>
                <w:rFonts w:ascii="Times New Roman" w:hAnsi="Times New Roman" w:cs="Times New Roman" w:hint="eastAsia"/>
                <w:bCs/>
                <w:sz w:val="21"/>
                <w:szCs w:val="21"/>
              </w:rPr>
              <w:t>代码</w:t>
            </w:r>
            <w:r>
              <w:rPr>
                <w:rFonts w:ascii="Times New Roman" w:hAnsi="Times New Roman" w:cs="Times New Roman" w:hint="eastAsia"/>
                <w:bCs/>
                <w:sz w:val="21"/>
                <w:szCs w:val="21"/>
              </w:rPr>
              <w:t>元素数量</w:t>
            </w:r>
          </w:p>
        </w:tc>
        <w:tc>
          <w:tcPr>
            <w:tcW w:w="1313" w:type="dxa"/>
            <w:vAlign w:val="center"/>
          </w:tcPr>
          <w:p w14:paraId="2B0E070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5430B065"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
          <w:p w14:paraId="6AEC0182"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r w:rsidR="000A3283" w14:paraId="3EF3CBB7" w14:textId="77777777" w:rsidTr="000F7262">
        <w:tc>
          <w:tcPr>
            <w:tcW w:w="2835" w:type="dxa"/>
            <w:vAlign w:val="center"/>
            <w:tcPrChange w:id="866" w:author="王 浩仁" w:date="2021-06-10T13:35:00Z">
              <w:tcPr>
                <w:tcW w:w="2074" w:type="dxa"/>
              </w:tcPr>
            </w:tcPrChange>
          </w:tcPr>
          <w:p w14:paraId="352D7D31"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sidRPr="008E010D">
              <w:rPr>
                <w:rFonts w:ascii="Times New Roman" w:hAnsi="Times New Roman" w:cs="Times New Roman"/>
                <w:bCs/>
                <w:sz w:val="21"/>
                <w:szCs w:val="21"/>
              </w:rPr>
              <w:t>注释（</w:t>
            </w:r>
            <w:r w:rsidRPr="008E010D">
              <w:rPr>
                <w:rFonts w:ascii="Times New Roman" w:hAnsi="Times New Roman" w:cs="Times New Roman"/>
                <w:bCs/>
                <w:sz w:val="21"/>
                <w:szCs w:val="21"/>
              </w:rPr>
              <w:t>//,/**/</w:t>
            </w:r>
            <w:r w:rsidRPr="008E010D">
              <w:rPr>
                <w:rFonts w:ascii="Times New Roman" w:hAnsi="Times New Roman" w:cs="Times New Roman"/>
                <w:bCs/>
                <w:sz w:val="21"/>
                <w:szCs w:val="21"/>
              </w:rPr>
              <w:t>）</w:t>
            </w:r>
          </w:p>
        </w:tc>
        <w:tc>
          <w:tcPr>
            <w:tcW w:w="1313" w:type="dxa"/>
            <w:vAlign w:val="center"/>
            <w:tcPrChange w:id="867" w:author="王 浩仁" w:date="2021-06-10T13:35:00Z">
              <w:tcPr>
                <w:tcW w:w="2074" w:type="dxa"/>
                <w:gridSpan w:val="2"/>
              </w:tcPr>
            </w:tcPrChange>
          </w:tcPr>
          <w:p w14:paraId="2D2892D9"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8" w:author="王 浩仁" w:date="2021-06-10T13:35:00Z">
              <w:tcPr>
                <w:tcW w:w="2074" w:type="dxa"/>
              </w:tcPr>
            </w:tcPrChange>
          </w:tcPr>
          <w:p w14:paraId="089664B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69" w:author="王 浩仁" w:date="2021-06-10T13:35:00Z">
              <w:tcPr>
                <w:tcW w:w="2074" w:type="dxa"/>
              </w:tcPr>
            </w:tcPrChange>
          </w:tcPr>
          <w:p w14:paraId="0CA2070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r>
      <w:tr w:rsidR="000A3283" w14:paraId="50550A97" w14:textId="77777777" w:rsidTr="000F7262">
        <w:tc>
          <w:tcPr>
            <w:tcW w:w="2835" w:type="dxa"/>
            <w:vAlign w:val="center"/>
            <w:tcPrChange w:id="870" w:author="王 浩仁" w:date="2021-06-10T13:35:00Z">
              <w:tcPr>
                <w:tcW w:w="2074" w:type="dxa"/>
              </w:tcPr>
            </w:tcPrChange>
          </w:tcPr>
          <w:p w14:paraId="29DB0C37"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括号深度</w:t>
            </w:r>
          </w:p>
        </w:tc>
        <w:tc>
          <w:tcPr>
            <w:tcW w:w="1313" w:type="dxa"/>
            <w:vAlign w:val="center"/>
            <w:tcPrChange w:id="871" w:author="王 浩仁" w:date="2021-06-10T13:35:00Z">
              <w:tcPr>
                <w:tcW w:w="2074" w:type="dxa"/>
                <w:gridSpan w:val="2"/>
              </w:tcPr>
            </w:tcPrChange>
          </w:tcPr>
          <w:p w14:paraId="53706090"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72" w:author="王 浩仁" w:date="2021-06-10T13:35:00Z">
              <w:tcPr>
                <w:tcW w:w="2074" w:type="dxa"/>
              </w:tcPr>
            </w:tcPrChange>
          </w:tcPr>
          <w:p w14:paraId="19355233"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73" w:author="王 浩仁" w:date="2021-06-10T13:35:00Z">
              <w:tcPr>
                <w:tcW w:w="2074" w:type="dxa"/>
              </w:tcPr>
            </w:tcPrChange>
          </w:tcPr>
          <w:p w14:paraId="2D9F38DC"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74" w:author="王 浩仁" w:date="2021-06-10T16:03:00Z">
              <w:r>
                <w:rPr>
                  <w:rFonts w:ascii="Times New Roman" w:hAnsi="Times New Roman" w:cs="Times New Roman" w:hint="eastAsia"/>
                  <w:bCs/>
                  <w:sz w:val="21"/>
                  <w:szCs w:val="21"/>
                </w:rPr>
                <w:t>√</w:t>
              </w:r>
            </w:ins>
          </w:p>
        </w:tc>
      </w:tr>
      <w:tr w:rsidR="000A3283" w14:paraId="063C1975" w14:textId="77777777" w:rsidTr="000F7262">
        <w:tc>
          <w:tcPr>
            <w:tcW w:w="2835" w:type="dxa"/>
            <w:vAlign w:val="center"/>
            <w:tcPrChange w:id="875" w:author="王 浩仁" w:date="2021-06-10T13:35:00Z">
              <w:tcPr>
                <w:tcW w:w="2074" w:type="dxa"/>
              </w:tcPr>
            </w:tcPrChange>
          </w:tcPr>
          <w:p w14:paraId="6984254F"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括号总数</w:t>
            </w:r>
          </w:p>
        </w:tc>
        <w:tc>
          <w:tcPr>
            <w:tcW w:w="1313" w:type="dxa"/>
            <w:vAlign w:val="center"/>
            <w:tcPrChange w:id="876" w:author="王 浩仁" w:date="2021-06-10T13:35:00Z">
              <w:tcPr>
                <w:tcW w:w="2074" w:type="dxa"/>
                <w:gridSpan w:val="2"/>
              </w:tcPr>
            </w:tcPrChange>
          </w:tcPr>
          <w:p w14:paraId="0D983B78"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77" w:author="王 浩仁" w:date="2021-06-10T13:35:00Z">
              <w:tcPr>
                <w:tcW w:w="2074" w:type="dxa"/>
              </w:tcPr>
            </w:tcPrChange>
          </w:tcPr>
          <w:p w14:paraId="242E100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78" w:author="王 浩仁" w:date="2021-06-10T13:35:00Z">
              <w:tcPr>
                <w:tcW w:w="2074" w:type="dxa"/>
              </w:tcPr>
            </w:tcPrChange>
          </w:tcPr>
          <w:p w14:paraId="162AE266"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ins w:id="879" w:author="王 浩仁" w:date="2021-06-10T16:03:00Z">
              <w:r>
                <w:rPr>
                  <w:rFonts w:ascii="Times New Roman" w:hAnsi="Times New Roman" w:cs="Times New Roman" w:hint="eastAsia"/>
                  <w:bCs/>
                  <w:sz w:val="21"/>
                  <w:szCs w:val="21"/>
                </w:rPr>
                <w:t>√</w:t>
              </w:r>
            </w:ins>
          </w:p>
        </w:tc>
      </w:tr>
      <w:tr w:rsidR="000A3283" w14:paraId="238CE244" w14:textId="77777777" w:rsidTr="000F7262">
        <w:tc>
          <w:tcPr>
            <w:tcW w:w="2835" w:type="dxa"/>
            <w:vAlign w:val="center"/>
            <w:tcPrChange w:id="880" w:author="王 浩仁" w:date="2021-06-10T13:35:00Z">
              <w:tcPr>
                <w:tcW w:w="2074" w:type="dxa"/>
              </w:tcPr>
            </w:tcPrChange>
          </w:tcPr>
          <w:p w14:paraId="4AA94C09" w14:textId="77777777" w:rsidR="000A3283" w:rsidRPr="008E010D"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代码深度</w:t>
            </w:r>
          </w:p>
        </w:tc>
        <w:tc>
          <w:tcPr>
            <w:tcW w:w="1313" w:type="dxa"/>
            <w:vAlign w:val="center"/>
            <w:tcPrChange w:id="881" w:author="王 浩仁" w:date="2021-06-10T13:35:00Z">
              <w:tcPr>
                <w:tcW w:w="2074" w:type="dxa"/>
                <w:gridSpan w:val="2"/>
              </w:tcPr>
            </w:tcPrChange>
          </w:tcPr>
          <w:p w14:paraId="5BD6C764"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82" w:author="王 浩仁" w:date="2021-06-10T13:35:00Z">
              <w:tcPr>
                <w:tcW w:w="2074" w:type="dxa"/>
              </w:tcPr>
            </w:tcPrChange>
          </w:tcPr>
          <w:p w14:paraId="59AC242A"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p>
        </w:tc>
        <w:tc>
          <w:tcPr>
            <w:tcW w:w="2074" w:type="dxa"/>
            <w:vAlign w:val="center"/>
            <w:tcPrChange w:id="883" w:author="王 浩仁" w:date="2021-06-10T13:35:00Z">
              <w:tcPr>
                <w:tcW w:w="2074" w:type="dxa"/>
              </w:tcPr>
            </w:tcPrChange>
          </w:tcPr>
          <w:p w14:paraId="3BF43B1F" w14:textId="77777777" w:rsidR="000A3283" w:rsidRDefault="000A3283" w:rsidP="000F7262">
            <w:pPr>
              <w:pStyle w:val="ql-long-65221147"/>
              <w:spacing w:before="0" w:beforeAutospacing="0" w:after="0" w:afterAutospacing="0"/>
              <w:jc w:val="center"/>
              <w:rPr>
                <w:rFonts w:ascii="Times New Roman" w:hAnsi="Times New Roman" w:cs="Times New Roman"/>
                <w:bCs/>
                <w:sz w:val="21"/>
                <w:szCs w:val="21"/>
              </w:rPr>
            </w:pPr>
            <w:r>
              <w:rPr>
                <w:rFonts w:ascii="Times New Roman" w:hAnsi="Times New Roman" w:cs="Times New Roman" w:hint="eastAsia"/>
                <w:bCs/>
                <w:sz w:val="21"/>
                <w:szCs w:val="21"/>
              </w:rPr>
              <w:t>√</w:t>
            </w:r>
          </w:p>
        </w:tc>
      </w:tr>
    </w:tbl>
    <w:p w14:paraId="6ED1018C" w14:textId="77777777" w:rsidR="000A3283" w:rsidRPr="00C918E7" w:rsidRDefault="000A3283" w:rsidP="000A3283">
      <w:pPr>
        <w:pStyle w:val="ql-long-65221147"/>
        <w:spacing w:before="0" w:beforeAutospacing="0" w:after="0" w:afterAutospacing="0"/>
        <w:rPr>
          <w:rFonts w:ascii="Times New Roman" w:hAnsi="Times New Roman" w:cs="Times New Roman"/>
          <w:bCs/>
          <w:sz w:val="21"/>
          <w:szCs w:val="21"/>
        </w:rPr>
      </w:pPr>
    </w:p>
    <w:p w14:paraId="454BFFF6" w14:textId="00991FF3" w:rsidR="000A3283" w:rsidDel="00F17431" w:rsidRDefault="000A3283" w:rsidP="00F17431">
      <w:pPr>
        <w:pStyle w:val="ql-long-65221147"/>
        <w:spacing w:before="0" w:beforeAutospacing="0" w:after="0" w:afterAutospacing="0"/>
        <w:ind w:firstLine="420"/>
        <w:jc w:val="both"/>
        <w:rPr>
          <w:del w:id="884" w:author="王 浩仁" w:date="2021-06-14T20:45:00Z"/>
          <w:rFonts w:ascii="Times New Roman" w:hAnsi="Times New Roman" w:cs="Times New Roman"/>
          <w:bCs/>
          <w:sz w:val="21"/>
          <w:szCs w:val="21"/>
        </w:rPr>
      </w:pPr>
      <w:r w:rsidRPr="00C918E7">
        <w:rPr>
          <w:rFonts w:ascii="Times New Roman" w:hAnsi="Times New Roman" w:cs="Times New Roman" w:hint="eastAsia"/>
          <w:bCs/>
          <w:sz w:val="21"/>
          <w:szCs w:val="21"/>
        </w:rPr>
        <w:t>这些</w:t>
      </w:r>
      <w:proofErr w:type="gramStart"/>
      <w:r w:rsidRPr="00C918E7">
        <w:rPr>
          <w:rFonts w:ascii="Times New Roman" w:hAnsi="Times New Roman" w:cs="Times New Roman" w:hint="eastAsia"/>
          <w:bCs/>
          <w:sz w:val="21"/>
          <w:szCs w:val="21"/>
        </w:rPr>
        <w:t>度量元包括</w:t>
      </w:r>
      <w:proofErr w:type="gramEnd"/>
      <w:ins w:id="885" w:author="王 浩仁" w:date="2021-06-10T14:39:00Z">
        <w:r>
          <w:rPr>
            <w:rFonts w:ascii="Times New Roman" w:hAnsi="Times New Roman" w:cs="Times New Roman" w:hint="eastAsia"/>
            <w:bCs/>
            <w:sz w:val="21"/>
            <w:szCs w:val="21"/>
          </w:rPr>
          <w:t>变量，运算符，数组，括号深度，括号总数，关键字</w:t>
        </w:r>
      </w:ins>
      <w:ins w:id="886" w:author="王 浩仁" w:date="2021-06-10T14:40:00Z">
        <w:r>
          <w:rPr>
            <w:rFonts w:ascii="Times New Roman" w:hAnsi="Times New Roman" w:cs="Times New Roman" w:hint="eastAsia"/>
            <w:bCs/>
            <w:sz w:val="21"/>
            <w:szCs w:val="21"/>
          </w:rPr>
          <w:t>，函数，类，逻辑，元素数，字数（字符串的长度），深度</w:t>
        </w:r>
      </w:ins>
      <w:ins w:id="887" w:author="王 浩仁" w:date="2021-06-10T14:41:00Z">
        <w:r>
          <w:rPr>
            <w:rFonts w:ascii="Times New Roman" w:hAnsi="Times New Roman" w:cs="Times New Roman" w:hint="eastAsia"/>
            <w:bCs/>
            <w:sz w:val="21"/>
            <w:szCs w:val="21"/>
          </w:rPr>
          <w:t>。</w:t>
        </w:r>
      </w:ins>
      <w:del w:id="888" w:author="王 浩仁" w:date="2021-06-10T14:39:00Z">
        <w:r w:rsidRPr="00C918E7" w:rsidDel="00B81BD9">
          <w:rPr>
            <w:rFonts w:ascii="Times New Roman" w:hAnsi="Times New Roman" w:cs="Times New Roman" w:hint="eastAsia"/>
            <w:bCs/>
            <w:sz w:val="21"/>
            <w:szCs w:val="21"/>
          </w:rPr>
          <w:delText>。。。。</w:delText>
        </w:r>
      </w:del>
      <w:r w:rsidRPr="00C918E7">
        <w:rPr>
          <w:rFonts w:ascii="Times New Roman" w:hAnsi="Times New Roman" w:cs="Times New Roman" w:hint="eastAsia"/>
          <w:bCs/>
          <w:sz w:val="21"/>
          <w:szCs w:val="21"/>
        </w:rPr>
        <w:t>其中</w:t>
      </w:r>
      <w:del w:id="889" w:author="王 浩仁" w:date="2021-06-10T14:43:00Z">
        <w:r w:rsidRPr="00C918E7" w:rsidDel="00F50CB9">
          <w:rPr>
            <w:rFonts w:ascii="Times New Roman" w:hAnsi="Times New Roman" w:cs="Times New Roman" w:hint="eastAsia"/>
            <w:bCs/>
            <w:sz w:val="21"/>
            <w:szCs w:val="21"/>
          </w:rPr>
          <w:delText>表示</w:delText>
        </w:r>
      </w:del>
      <w:ins w:id="890" w:author="王 浩仁" w:date="2021-06-10T14:40:00Z">
        <w:r>
          <w:rPr>
            <w:rFonts w:ascii="Times New Roman" w:hAnsi="Times New Roman" w:cs="Times New Roman" w:hint="eastAsia"/>
            <w:bCs/>
            <w:sz w:val="21"/>
            <w:szCs w:val="21"/>
          </w:rPr>
          <w:t>变量</w:t>
        </w:r>
      </w:ins>
      <w:proofErr w:type="spellStart"/>
      <w:ins w:id="891" w:author="王 浩仁" w:date="2021-06-10T14:44:00Z">
        <w:r>
          <w:rPr>
            <w:rFonts w:ascii="Times New Roman" w:hAnsi="Times New Roman" w:cs="Times New Roman" w:hint="eastAsia"/>
            <w:bCs/>
            <w:sz w:val="21"/>
            <w:szCs w:val="21"/>
          </w:rPr>
          <w:t>var</w:t>
        </w:r>
        <w:r>
          <w:rPr>
            <w:rFonts w:ascii="Times New Roman" w:hAnsi="Times New Roman" w:cs="Times New Roman"/>
            <w:bCs/>
            <w:sz w:val="21"/>
            <w:szCs w:val="21"/>
          </w:rPr>
          <w:t>T</w:t>
        </w:r>
        <w:r>
          <w:rPr>
            <w:rFonts w:ascii="Times New Roman" w:hAnsi="Times New Roman" w:cs="Times New Roman" w:hint="eastAsia"/>
            <w:bCs/>
            <w:sz w:val="21"/>
            <w:szCs w:val="21"/>
          </w:rPr>
          <w:t>otal</w:t>
        </w:r>
      </w:ins>
      <w:proofErr w:type="spellEnd"/>
      <w:ins w:id="892" w:author="王 浩仁" w:date="2021-06-10T14:41:00Z">
        <w:r>
          <w:rPr>
            <w:rFonts w:ascii="Times New Roman" w:hAnsi="Times New Roman" w:cs="Times New Roman" w:hint="eastAsia"/>
            <w:bCs/>
            <w:sz w:val="21"/>
            <w:szCs w:val="21"/>
          </w:rPr>
          <w:t>表示当前语句中的变量总数；</w:t>
        </w:r>
      </w:ins>
      <w:proofErr w:type="spellStart"/>
      <w:ins w:id="893" w:author="王 浩仁" w:date="2021-06-10T14:44:00Z">
        <w:r>
          <w:rPr>
            <w:rFonts w:ascii="Times New Roman" w:hAnsi="Times New Roman" w:cs="Times New Roman" w:hint="eastAsia"/>
            <w:bCs/>
            <w:sz w:val="21"/>
            <w:szCs w:val="21"/>
          </w:rPr>
          <w:t>opt</w:t>
        </w:r>
        <w:r>
          <w:rPr>
            <w:rFonts w:ascii="Times New Roman" w:hAnsi="Times New Roman" w:cs="Times New Roman"/>
            <w:bCs/>
            <w:sz w:val="21"/>
            <w:szCs w:val="21"/>
          </w:rPr>
          <w:t>Total</w:t>
        </w:r>
      </w:ins>
      <w:proofErr w:type="spellEnd"/>
      <w:ins w:id="894" w:author="王 浩仁" w:date="2021-06-10T14:41:00Z">
        <w:r>
          <w:rPr>
            <w:rFonts w:ascii="Times New Roman" w:hAnsi="Times New Roman" w:cs="Times New Roman" w:hint="eastAsia"/>
            <w:bCs/>
            <w:sz w:val="21"/>
            <w:szCs w:val="21"/>
          </w:rPr>
          <w:t>表示当前语句中运算符的数量</w:t>
        </w:r>
      </w:ins>
      <w:ins w:id="895" w:author="王 浩仁" w:date="2021-06-10T14:43:00Z">
        <w:r>
          <w:rPr>
            <w:rFonts w:ascii="Times New Roman" w:hAnsi="Times New Roman" w:cs="Times New Roman" w:hint="eastAsia"/>
            <w:bCs/>
            <w:sz w:val="21"/>
            <w:szCs w:val="21"/>
          </w:rPr>
          <w:t>；</w:t>
        </w:r>
      </w:ins>
      <w:ins w:id="896" w:author="王 浩仁" w:date="2021-06-10T14:42:00Z">
        <w:r w:rsidRPr="00F50CB9">
          <w:rPr>
            <w:rFonts w:ascii="Times New Roman" w:hAnsi="Times New Roman" w:cs="Times New Roman"/>
            <w:bCs/>
            <w:szCs w:val="21"/>
            <w:rPrChange w:id="897" w:author="王 浩仁" w:date="2021-06-10T14:44:00Z">
              <w:rPr>
                <w:rFonts w:ascii="Times New Roman" w:hAnsi="Times New Roman" w:cs="Times New Roman"/>
                <w:bCs/>
                <w:i/>
                <w:iCs/>
                <w:szCs w:val="21"/>
              </w:rPr>
            </w:rPrChange>
          </w:rPr>
          <w:t>array</w:t>
        </w:r>
        <w:r>
          <w:rPr>
            <w:rFonts w:ascii="Times New Roman" w:hAnsi="Times New Roman" w:cs="Times New Roman" w:hint="eastAsia"/>
            <w:bCs/>
            <w:sz w:val="21"/>
            <w:szCs w:val="21"/>
          </w:rPr>
          <w:t>表示当前语句中是否包含数组</w:t>
        </w:r>
      </w:ins>
      <w:ins w:id="898" w:author="王 浩仁" w:date="2021-06-10T14:48:00Z">
        <w:r>
          <w:rPr>
            <w:rFonts w:ascii="Times New Roman" w:hAnsi="Times New Roman" w:cs="Times New Roman" w:hint="eastAsia"/>
            <w:bCs/>
            <w:sz w:val="21"/>
            <w:szCs w:val="21"/>
          </w:rPr>
          <w:t>；</w:t>
        </w:r>
      </w:ins>
      <w:proofErr w:type="spellStart"/>
      <w:ins w:id="899" w:author="王 浩仁" w:date="2021-06-10T14:44:00Z">
        <w:r>
          <w:rPr>
            <w:rFonts w:ascii="Times New Roman" w:hAnsi="Times New Roman" w:cs="Times New Roman" w:hint="eastAsia"/>
            <w:bCs/>
            <w:sz w:val="21"/>
            <w:szCs w:val="21"/>
          </w:rPr>
          <w:t>b</w:t>
        </w:r>
        <w:r>
          <w:rPr>
            <w:rFonts w:ascii="Times New Roman" w:hAnsi="Times New Roman" w:cs="Times New Roman"/>
            <w:bCs/>
            <w:sz w:val="21"/>
            <w:szCs w:val="21"/>
          </w:rPr>
          <w:t>racketDept</w:t>
        </w:r>
      </w:ins>
      <w:ins w:id="900" w:author="王 浩仁" w:date="2021-06-10T14:45:00Z">
        <w:r>
          <w:rPr>
            <w:rFonts w:ascii="Times New Roman" w:hAnsi="Times New Roman" w:cs="Times New Roman"/>
            <w:bCs/>
            <w:sz w:val="21"/>
            <w:szCs w:val="21"/>
          </w:rPr>
          <w:t>h</w:t>
        </w:r>
      </w:ins>
      <w:proofErr w:type="spellEnd"/>
      <w:ins w:id="901" w:author="王 浩仁" w:date="2021-06-10T14:42:00Z">
        <w:r>
          <w:rPr>
            <w:rFonts w:ascii="Times New Roman" w:hAnsi="Times New Roman" w:cs="Times New Roman" w:hint="eastAsia"/>
            <w:bCs/>
            <w:sz w:val="21"/>
            <w:szCs w:val="21"/>
          </w:rPr>
          <w:t>表示当前语句</w:t>
        </w:r>
      </w:ins>
      <w:ins w:id="902" w:author="王 浩仁" w:date="2021-06-10T14:43:00Z">
        <w:r>
          <w:rPr>
            <w:rFonts w:ascii="Times New Roman" w:hAnsi="Times New Roman" w:cs="Times New Roman" w:hint="eastAsia"/>
            <w:bCs/>
            <w:sz w:val="21"/>
            <w:szCs w:val="21"/>
          </w:rPr>
          <w:t>中括号的层数</w:t>
        </w:r>
      </w:ins>
      <w:ins w:id="903" w:author="王 浩仁" w:date="2021-06-10T14:48:00Z">
        <w:r>
          <w:rPr>
            <w:rFonts w:ascii="Times New Roman" w:hAnsi="Times New Roman" w:cs="Times New Roman" w:hint="eastAsia"/>
            <w:bCs/>
            <w:sz w:val="21"/>
            <w:szCs w:val="21"/>
          </w:rPr>
          <w:t>；</w:t>
        </w:r>
      </w:ins>
      <w:proofErr w:type="spellStart"/>
      <w:ins w:id="904" w:author="王 浩仁" w:date="2021-06-10T14:45:00Z">
        <w:r w:rsidRPr="001A69FC">
          <w:rPr>
            <w:rFonts w:ascii="Times New Roman" w:hAnsi="Times New Roman" w:cs="Times New Roman" w:hint="eastAsia"/>
            <w:bCs/>
            <w:sz w:val="21"/>
            <w:szCs w:val="21"/>
          </w:rPr>
          <w:t>b</w:t>
        </w:r>
        <w:r w:rsidRPr="001A69FC">
          <w:rPr>
            <w:rFonts w:ascii="Times New Roman" w:hAnsi="Times New Roman" w:cs="Times New Roman"/>
            <w:bCs/>
            <w:sz w:val="21"/>
            <w:szCs w:val="21"/>
          </w:rPr>
          <w:t>racketTotal</w:t>
        </w:r>
        <w:proofErr w:type="spellEnd"/>
        <w:r>
          <w:rPr>
            <w:rFonts w:ascii="Times New Roman" w:hAnsi="Times New Roman" w:cs="Times New Roman" w:hint="eastAsia"/>
            <w:bCs/>
            <w:sz w:val="21"/>
            <w:szCs w:val="21"/>
          </w:rPr>
          <w:t>表示当前语句中括号的总数</w:t>
        </w:r>
      </w:ins>
      <w:ins w:id="905" w:author="王 浩仁" w:date="2021-06-10T14:48:00Z">
        <w:r>
          <w:rPr>
            <w:rFonts w:ascii="Times New Roman" w:hAnsi="Times New Roman" w:cs="Times New Roman" w:hint="eastAsia"/>
            <w:bCs/>
            <w:sz w:val="21"/>
            <w:szCs w:val="21"/>
          </w:rPr>
          <w:t>；</w:t>
        </w:r>
      </w:ins>
      <w:proofErr w:type="spellStart"/>
      <w:ins w:id="906" w:author="王 浩仁" w:date="2021-06-10T14:47:00Z">
        <w:r w:rsidRPr="00F50CB9">
          <w:rPr>
            <w:rFonts w:ascii="Times New Roman" w:hAnsi="Times New Roman" w:cs="Times New Roman"/>
            <w:bCs/>
            <w:sz w:val="21"/>
            <w:szCs w:val="21"/>
          </w:rPr>
          <w:t>keywordTotal</w:t>
        </w:r>
        <w:proofErr w:type="spellEnd"/>
        <w:r>
          <w:rPr>
            <w:rFonts w:ascii="Times New Roman" w:hAnsi="Times New Roman" w:cs="Times New Roman" w:hint="eastAsia"/>
            <w:bCs/>
            <w:sz w:val="21"/>
            <w:szCs w:val="21"/>
          </w:rPr>
          <w:t>表示当前语句中关键字的</w:t>
        </w:r>
      </w:ins>
      <w:ins w:id="907" w:author="王 浩仁" w:date="2021-06-10T14:48:00Z">
        <w:r>
          <w:rPr>
            <w:rFonts w:ascii="Times New Roman" w:hAnsi="Times New Roman" w:cs="Times New Roman" w:hint="eastAsia"/>
            <w:bCs/>
            <w:sz w:val="21"/>
            <w:szCs w:val="21"/>
          </w:rPr>
          <w:t>数量；</w:t>
        </w:r>
      </w:ins>
      <w:proofErr w:type="spellStart"/>
      <w:ins w:id="908" w:author="王 浩仁" w:date="2021-06-10T14:49:00Z">
        <w:r w:rsidRPr="00F50CB9">
          <w:rPr>
            <w:rFonts w:ascii="Times New Roman" w:hAnsi="Times New Roman" w:cs="Times New Roman"/>
            <w:bCs/>
            <w:sz w:val="21"/>
            <w:szCs w:val="21"/>
          </w:rPr>
          <w:t>methodTota</w:t>
        </w:r>
        <w:r>
          <w:rPr>
            <w:rFonts w:ascii="Times New Roman" w:hAnsi="Times New Roman" w:cs="Times New Roman" w:hint="eastAsia"/>
            <w:bCs/>
            <w:sz w:val="21"/>
            <w:szCs w:val="21"/>
          </w:rPr>
          <w:t>l</w:t>
        </w:r>
        <w:proofErr w:type="spellEnd"/>
        <w:r>
          <w:rPr>
            <w:rFonts w:ascii="Times New Roman" w:hAnsi="Times New Roman" w:cs="Times New Roman" w:hint="eastAsia"/>
            <w:bCs/>
            <w:sz w:val="21"/>
            <w:szCs w:val="21"/>
          </w:rPr>
          <w:t>表示当前语句中包含的函数数量；</w:t>
        </w:r>
        <w:proofErr w:type="spellStart"/>
        <w:r>
          <w:rPr>
            <w:rFonts w:ascii="Times New Roman" w:hAnsi="Times New Roman" w:cs="Times New Roman" w:hint="eastAsia"/>
            <w:bCs/>
            <w:sz w:val="21"/>
            <w:szCs w:val="21"/>
          </w:rPr>
          <w:t>type</w:t>
        </w:r>
      </w:ins>
      <w:ins w:id="909" w:author="王 浩仁" w:date="2021-06-10T14:50:00Z">
        <w:r>
          <w:rPr>
            <w:rFonts w:ascii="Times New Roman" w:hAnsi="Times New Roman" w:cs="Times New Roman"/>
            <w:bCs/>
            <w:sz w:val="21"/>
            <w:szCs w:val="21"/>
          </w:rPr>
          <w:t>T</w:t>
        </w:r>
        <w:r>
          <w:rPr>
            <w:rFonts w:ascii="Times New Roman" w:hAnsi="Times New Roman" w:cs="Times New Roman" w:hint="eastAsia"/>
            <w:bCs/>
            <w:sz w:val="21"/>
            <w:szCs w:val="21"/>
          </w:rPr>
          <w:t>otal</w:t>
        </w:r>
        <w:proofErr w:type="spellEnd"/>
        <w:r>
          <w:rPr>
            <w:rFonts w:ascii="Times New Roman" w:hAnsi="Times New Roman" w:cs="Times New Roman" w:hint="eastAsia"/>
            <w:bCs/>
            <w:sz w:val="21"/>
            <w:szCs w:val="21"/>
          </w:rPr>
          <w:t>表示当前语句中包含类的数量；</w:t>
        </w:r>
      </w:ins>
      <w:r>
        <w:rPr>
          <w:rFonts w:ascii="Times New Roman" w:hAnsi="Times New Roman" w:cs="Times New Roman" w:hint="eastAsia"/>
          <w:bCs/>
          <w:sz w:val="21"/>
          <w:szCs w:val="21"/>
        </w:rPr>
        <w:t>L</w:t>
      </w:r>
      <w:ins w:id="910" w:author="王 浩仁" w:date="2021-06-10T14:50:00Z">
        <w:r>
          <w:rPr>
            <w:rFonts w:ascii="Times New Roman" w:hAnsi="Times New Roman" w:cs="Times New Roman" w:hint="eastAsia"/>
            <w:bCs/>
            <w:sz w:val="21"/>
            <w:szCs w:val="21"/>
          </w:rPr>
          <w:t>ogic</w:t>
        </w:r>
        <w:r>
          <w:rPr>
            <w:rFonts w:ascii="Times New Roman" w:hAnsi="Times New Roman" w:cs="Times New Roman" w:hint="eastAsia"/>
            <w:bCs/>
            <w:sz w:val="21"/>
            <w:szCs w:val="21"/>
          </w:rPr>
          <w:t>表示当前语句中是否含有逻辑运算；</w:t>
        </w:r>
      </w:ins>
      <w:proofErr w:type="spellStart"/>
      <w:ins w:id="911" w:author="王 浩仁" w:date="2021-06-10T14:51:00Z">
        <w:r>
          <w:rPr>
            <w:rFonts w:ascii="Times New Roman" w:hAnsi="Times New Roman" w:cs="Times New Roman" w:hint="eastAsia"/>
            <w:bCs/>
            <w:sz w:val="21"/>
            <w:szCs w:val="21"/>
          </w:rPr>
          <w:t>lengthEle</w:t>
        </w:r>
        <w:proofErr w:type="spellEnd"/>
        <w:r>
          <w:rPr>
            <w:rFonts w:ascii="Times New Roman" w:hAnsi="Times New Roman" w:cs="Times New Roman" w:hint="eastAsia"/>
            <w:bCs/>
            <w:sz w:val="21"/>
            <w:szCs w:val="21"/>
          </w:rPr>
          <w:t>表示当前语句中包含元素的数量；</w:t>
        </w:r>
        <w:proofErr w:type="spellStart"/>
        <w:r>
          <w:rPr>
            <w:rFonts w:ascii="Times New Roman" w:hAnsi="Times New Roman" w:cs="Times New Roman" w:hint="eastAsia"/>
            <w:bCs/>
            <w:sz w:val="21"/>
            <w:szCs w:val="21"/>
          </w:rPr>
          <w:t>length</w:t>
        </w:r>
        <w:r>
          <w:rPr>
            <w:rFonts w:ascii="Times New Roman" w:hAnsi="Times New Roman" w:cs="Times New Roman"/>
            <w:bCs/>
            <w:sz w:val="21"/>
            <w:szCs w:val="21"/>
          </w:rPr>
          <w:t>W</w:t>
        </w:r>
        <w:r>
          <w:rPr>
            <w:rFonts w:ascii="Times New Roman" w:hAnsi="Times New Roman" w:cs="Times New Roman" w:hint="eastAsia"/>
            <w:bCs/>
            <w:sz w:val="21"/>
            <w:szCs w:val="21"/>
          </w:rPr>
          <w:t>orld</w:t>
        </w:r>
        <w:proofErr w:type="spellEnd"/>
        <w:r>
          <w:rPr>
            <w:rFonts w:ascii="Times New Roman" w:hAnsi="Times New Roman" w:cs="Times New Roman" w:hint="eastAsia"/>
            <w:bCs/>
            <w:sz w:val="21"/>
            <w:szCs w:val="21"/>
          </w:rPr>
          <w:t>表示当前语句</w:t>
        </w:r>
      </w:ins>
      <w:ins w:id="912" w:author="王 浩仁" w:date="2021-06-10T14:52:00Z">
        <w:r>
          <w:rPr>
            <w:rFonts w:ascii="Times New Roman" w:hAnsi="Times New Roman" w:cs="Times New Roman" w:hint="eastAsia"/>
            <w:bCs/>
            <w:sz w:val="21"/>
            <w:szCs w:val="21"/>
          </w:rPr>
          <w:t>的长度，包括所有空格，字符；</w:t>
        </w:r>
        <w:r>
          <w:rPr>
            <w:rFonts w:ascii="Times New Roman" w:hAnsi="Times New Roman" w:cs="Times New Roman" w:hint="eastAsia"/>
            <w:bCs/>
            <w:sz w:val="21"/>
            <w:szCs w:val="21"/>
          </w:rPr>
          <w:t>depth</w:t>
        </w:r>
        <w:r>
          <w:rPr>
            <w:rFonts w:ascii="Times New Roman" w:hAnsi="Times New Roman" w:cs="Times New Roman" w:hint="eastAsia"/>
            <w:bCs/>
            <w:sz w:val="21"/>
            <w:szCs w:val="21"/>
          </w:rPr>
          <w:t>表示当前语句在</w:t>
        </w:r>
      </w:ins>
      <w:ins w:id="913" w:author="王 浩仁" w:date="2021-06-10T14:53:00Z">
        <w:r>
          <w:rPr>
            <w:rFonts w:ascii="Times New Roman" w:hAnsi="Times New Roman" w:cs="Times New Roman" w:hint="eastAsia"/>
            <w:bCs/>
            <w:sz w:val="21"/>
            <w:szCs w:val="21"/>
          </w:rPr>
          <w:t>代码中的层数。</w:t>
        </w:r>
      </w:ins>
      <w:del w:id="914" w:author="王 浩仁" w:date="2021-06-10T14:40:00Z">
        <w:r w:rsidRPr="00C918E7" w:rsidDel="00F50CB9">
          <w:rPr>
            <w:rFonts w:ascii="Times New Roman" w:hAnsi="Times New Roman" w:cs="Times New Roman" w:hint="eastAsia"/>
            <w:bCs/>
            <w:sz w:val="21"/>
            <w:szCs w:val="21"/>
          </w:rPr>
          <w:delText>。。。</w:delText>
        </w:r>
      </w:del>
    </w:p>
    <w:p w14:paraId="1046B226" w14:textId="33272A93" w:rsidR="000A3283" w:rsidRPr="00C918E7" w:rsidDel="00F17431" w:rsidRDefault="000A3283" w:rsidP="00A66F7F">
      <w:pPr>
        <w:pStyle w:val="ql-long-65221147"/>
        <w:spacing w:before="0" w:beforeAutospacing="0" w:after="0" w:afterAutospacing="0"/>
        <w:jc w:val="both"/>
        <w:rPr>
          <w:del w:id="915" w:author="王 浩仁" w:date="2021-06-14T20:45:00Z"/>
          <w:rFonts w:ascii="Times New Roman" w:hAnsi="Times New Roman" w:cs="Times New Roman"/>
          <w:bCs/>
          <w:sz w:val="21"/>
          <w:szCs w:val="21"/>
        </w:rPr>
      </w:pPr>
      <w:del w:id="916" w:author="王 浩仁" w:date="2021-06-14T20:45:00Z">
        <w:r w:rsidRPr="00C918E7" w:rsidDel="00F17431">
          <w:rPr>
            <w:rFonts w:ascii="Times New Roman" w:hAnsi="Times New Roman" w:cs="Times New Roman"/>
            <w:bCs/>
            <w:sz w:val="21"/>
            <w:szCs w:val="21"/>
          </w:rPr>
          <w:tab/>
        </w:r>
      </w:del>
      <w:del w:id="917" w:author="王 浩仁" w:date="2021-06-10T14:54:00Z">
        <w:r w:rsidRPr="00C918E7" w:rsidDel="00A5251A">
          <w:rPr>
            <w:rFonts w:ascii="Times New Roman" w:hAnsi="Times New Roman" w:cs="Times New Roman" w:hint="eastAsia"/>
            <w:bCs/>
            <w:sz w:val="21"/>
            <w:szCs w:val="21"/>
          </w:rPr>
          <w:delText>我们</w:delText>
        </w:r>
      </w:del>
      <w:del w:id="918" w:author="王 浩仁" w:date="2021-06-14T20:45:00Z">
        <w:r w:rsidRPr="00C918E7" w:rsidDel="00F17431">
          <w:rPr>
            <w:rFonts w:ascii="Times New Roman" w:hAnsi="Times New Roman" w:cs="Times New Roman" w:hint="eastAsia"/>
            <w:bCs/>
            <w:sz w:val="21"/>
            <w:szCs w:val="21"/>
          </w:rPr>
          <w:delText>统计出</w:delText>
        </w:r>
      </w:del>
      <w:del w:id="919" w:author="王 浩仁" w:date="2021-06-10T14:53:00Z">
        <w:r w:rsidRPr="005D49F2" w:rsidDel="00A5251A">
          <w:rPr>
            <w:rFonts w:ascii="Times New Roman" w:hAnsi="Times New Roman" w:cs="Times New Roman"/>
            <w:bCs/>
            <w:szCs w:val="21"/>
            <w:highlight w:val="yellow"/>
            <w:rPrChange w:id="920" w:author="jin haochen" w:date="2021-06-09T20:43:00Z">
              <w:rPr>
                <w:rFonts w:ascii="Times New Roman" w:hAnsi="Times New Roman" w:cs="Times New Roman"/>
                <w:bCs/>
                <w:szCs w:val="21"/>
              </w:rPr>
            </w:rPrChange>
          </w:rPr>
          <w:delText>100000</w:delText>
        </w:r>
      </w:del>
      <w:del w:id="921" w:author="王 浩仁" w:date="2021-06-14T20:45:00Z">
        <w:r w:rsidRPr="00C918E7" w:rsidDel="00F17431">
          <w:rPr>
            <w:rFonts w:ascii="Times New Roman" w:hAnsi="Times New Roman" w:cs="Times New Roman" w:hint="eastAsia"/>
            <w:bCs/>
            <w:sz w:val="21"/>
            <w:szCs w:val="21"/>
          </w:rPr>
          <w:delText>条疑似缺陷的语句，并全部对它们进行度量元</w:delText>
        </w:r>
        <w:r w:rsidDel="00F17431">
          <w:rPr>
            <w:rFonts w:ascii="Times New Roman" w:hAnsi="Times New Roman" w:cs="Times New Roman" w:hint="eastAsia"/>
            <w:bCs/>
            <w:sz w:val="21"/>
            <w:szCs w:val="21"/>
          </w:rPr>
          <w:delText>度量</w:delText>
        </w:r>
        <w:r w:rsidRPr="00C918E7" w:rsidDel="00F17431">
          <w:rPr>
            <w:rFonts w:ascii="Times New Roman" w:hAnsi="Times New Roman" w:cs="Times New Roman" w:hint="eastAsia"/>
            <w:bCs/>
            <w:sz w:val="21"/>
            <w:szCs w:val="21"/>
          </w:rPr>
          <w:delText>，最终我们得到了一组包含语句可疑度及标签的数据</w:delText>
        </w:r>
        <w:r w:rsidDel="00F17431">
          <w:rPr>
            <w:rFonts w:ascii="Times New Roman" w:hAnsi="Times New Roman" w:cs="Times New Roman" w:hint="eastAsia"/>
            <w:bCs/>
            <w:sz w:val="21"/>
            <w:szCs w:val="21"/>
          </w:rPr>
          <w:delText>，</w:delText>
        </w:r>
        <w:r w:rsidRPr="00C918E7" w:rsidDel="00F17431">
          <w:rPr>
            <w:rFonts w:ascii="Times New Roman" w:hAnsi="Times New Roman" w:cs="Times New Roman" w:hint="eastAsia"/>
            <w:bCs/>
            <w:sz w:val="21"/>
            <w:szCs w:val="21"/>
          </w:rPr>
          <w:delText>作为模型的训练集和测试集。</w:delText>
        </w:r>
      </w:del>
    </w:p>
    <w:p w14:paraId="379B62C6" w14:textId="77777777" w:rsidR="00D93BAA" w:rsidRPr="000A3283" w:rsidDel="00352C52" w:rsidRDefault="00D93BAA">
      <w:pPr>
        <w:pStyle w:val="ql-long-65221147"/>
        <w:spacing w:before="0" w:beforeAutospacing="0" w:after="0" w:afterAutospacing="0"/>
        <w:ind w:firstLine="420"/>
        <w:jc w:val="both"/>
        <w:rPr>
          <w:del w:id="922" w:author="王 浩仁" w:date="2021-06-14T22:37:00Z"/>
          <w:sz w:val="21"/>
          <w:szCs w:val="21"/>
        </w:rPr>
        <w:pPrChange w:id="923" w:author="王 浩仁" w:date="2021-06-14T20:45:00Z">
          <w:pPr>
            <w:pStyle w:val="af0"/>
            <w:ind w:firstLineChars="0" w:firstLine="0"/>
          </w:pPr>
        </w:pPrChange>
      </w:pPr>
    </w:p>
    <w:p w14:paraId="33F322D5" w14:textId="77777777" w:rsidR="00D93BAA" w:rsidRPr="00A66F7F" w:rsidRDefault="00D93BAA" w:rsidP="00D93BAA">
      <w:pPr>
        <w:pStyle w:val="ql-long-65221147"/>
        <w:spacing w:before="0" w:beforeAutospacing="0" w:after="0" w:afterAutospacing="0"/>
        <w:rPr>
          <w:rFonts w:ascii="Times New Roman" w:hAnsi="Times New Roman" w:cs="Times New Roman"/>
          <w:bCs/>
          <w:sz w:val="21"/>
          <w:szCs w:val="21"/>
        </w:rPr>
      </w:pPr>
    </w:p>
    <w:p w14:paraId="43539F5B" w14:textId="5017A5DF" w:rsidR="006418DB" w:rsidRPr="00E849DC" w:rsidRDefault="006418DB" w:rsidP="00037562">
      <w:pPr>
        <w:pStyle w:val="af0"/>
        <w:ind w:firstLine="420"/>
        <w:rPr>
          <w:sz w:val="21"/>
          <w:szCs w:val="22"/>
        </w:rPr>
      </w:pPr>
      <w:r w:rsidRPr="00E849DC">
        <w:rPr>
          <w:sz w:val="21"/>
          <w:szCs w:val="22"/>
        </w:rPr>
        <w:lastRenderedPageBreak/>
        <w:t xml:space="preserve">                                                                                                                                                                                                                                             </w:t>
      </w:r>
    </w:p>
    <w:p w14:paraId="1B26D2A8" w14:textId="15A1CB34" w:rsidR="009E57F5" w:rsidRPr="00AE7C14" w:rsidDel="00352C52" w:rsidRDefault="006418DB" w:rsidP="00AE7C14">
      <w:pPr>
        <w:pStyle w:val="ql-long-65221147"/>
        <w:spacing w:before="0" w:beforeAutospacing="0" w:after="0" w:afterAutospacing="0"/>
        <w:ind w:left="360"/>
        <w:rPr>
          <w:moveFrom w:id="924" w:author="王 浩仁" w:date="2021-06-14T22:37:00Z"/>
          <w:b/>
          <w:sz w:val="22"/>
          <w:szCs w:val="22"/>
        </w:rPr>
      </w:pPr>
      <w:moveFromRangeStart w:id="925" w:author="王 浩仁" w:date="2021-06-14T22:37:00Z" w:name="move74602653"/>
      <w:commentRangeStart w:id="926"/>
      <w:moveFrom w:id="927" w:author="王 浩仁" w:date="2021-06-14T22:37:00Z">
        <w:r w:rsidRPr="00C918E7" w:rsidDel="00352C52">
          <w:rPr>
            <w:rFonts w:hint="eastAsia"/>
            <w:b/>
            <w:sz w:val="22"/>
            <w:szCs w:val="22"/>
          </w:rPr>
          <w:t>研究性问题（</w:t>
        </w:r>
        <w:r w:rsidRPr="00C918E7" w:rsidDel="00352C52">
          <w:rPr>
            <w:rFonts w:ascii="LinLibertineTB" w:hAnsi="LinLibertineTB" w:hint="eastAsia"/>
            <w:b/>
            <w:bCs/>
            <w:sz w:val="22"/>
            <w:szCs w:val="22"/>
          </w:rPr>
          <w:t>Research Questions</w:t>
        </w:r>
        <w:r w:rsidRPr="00C918E7" w:rsidDel="00352C52">
          <w:rPr>
            <w:rFonts w:hint="eastAsia"/>
            <w:b/>
            <w:sz w:val="22"/>
            <w:szCs w:val="22"/>
          </w:rPr>
          <w:t>）</w:t>
        </w:r>
      </w:moveFrom>
    </w:p>
    <w:moveFromRangeEnd w:id="925"/>
    <w:p w14:paraId="475FD94B" w14:textId="65BF76FC" w:rsidR="000A3283" w:rsidRDefault="000A3283" w:rsidP="00290918">
      <w:pPr>
        <w:pStyle w:val="ql-long-65221147"/>
        <w:numPr>
          <w:ilvl w:val="0"/>
          <w:numId w:val="1"/>
        </w:numPr>
        <w:spacing w:before="0" w:beforeAutospacing="0" w:after="0" w:afterAutospacing="0"/>
        <w:rPr>
          <w:ins w:id="928" w:author="王 浩仁" w:date="2021-06-15T16:08:00Z"/>
          <w:b/>
        </w:rPr>
      </w:pPr>
      <w:r w:rsidRPr="000A3283">
        <w:rPr>
          <w:rFonts w:hint="eastAsia"/>
          <w:b/>
        </w:rPr>
        <w:t>实验与</w:t>
      </w:r>
      <w:r w:rsidR="006418DB" w:rsidRPr="000A3283">
        <w:rPr>
          <w:rFonts w:hint="eastAsia"/>
          <w:b/>
        </w:rPr>
        <w:t>结果</w:t>
      </w:r>
      <w:commentRangeEnd w:id="926"/>
      <w:r w:rsidR="00A5742F">
        <w:rPr>
          <w:rStyle w:val="a4"/>
          <w:rFonts w:asciiTheme="minorHAnsi" w:eastAsiaTheme="minorEastAsia" w:hAnsiTheme="minorHAnsi" w:cstheme="minorBidi"/>
          <w:kern w:val="2"/>
        </w:rPr>
        <w:commentReference w:id="926"/>
      </w:r>
    </w:p>
    <w:p w14:paraId="04D06C2B" w14:textId="2BFCC617" w:rsidR="00C46CCC" w:rsidRPr="008509A9" w:rsidDel="00C46CCC" w:rsidRDefault="0005230D" w:rsidP="00C46CCC">
      <w:pPr>
        <w:pStyle w:val="ql-long-65221147"/>
        <w:spacing w:before="0" w:beforeAutospacing="0" w:after="0" w:afterAutospacing="0"/>
        <w:rPr>
          <w:del w:id="929" w:author="王 浩仁" w:date="2021-06-15T16:15:00Z"/>
          <w:moveTo w:id="930" w:author="王 浩仁" w:date="2021-06-15T16:15:00Z"/>
          <w:b/>
          <w:sz w:val="22"/>
          <w:szCs w:val="22"/>
        </w:rPr>
      </w:pPr>
      <w:ins w:id="931" w:author="王 浩仁" w:date="2021-06-15T16:08:00Z">
        <w:r>
          <w:rPr>
            <w:b/>
          </w:rPr>
          <w:t>A</w:t>
        </w:r>
      </w:ins>
      <w:ins w:id="932" w:author="王 浩仁" w:date="2021-06-15T16:09:00Z">
        <w:r>
          <w:rPr>
            <w:rFonts w:hint="eastAsia"/>
            <w:b/>
          </w:rPr>
          <w:t>.</w:t>
        </w:r>
      </w:ins>
      <w:moveToRangeStart w:id="933" w:author="王 浩仁" w:date="2021-06-15T16:15:00Z" w:name="move74666161"/>
      <w:moveTo w:id="934" w:author="王 浩仁" w:date="2021-06-15T16:15:00Z">
        <w:del w:id="935" w:author="王 浩仁" w:date="2021-06-15T16:15:00Z">
          <w:r w:rsidR="00C46CCC" w:rsidRPr="008509A9" w:rsidDel="00C46CCC">
            <w:rPr>
              <w:b/>
              <w:sz w:val="22"/>
              <w:szCs w:val="22"/>
            </w:rPr>
            <w:delText>A．</w:delText>
          </w:r>
        </w:del>
        <w:r w:rsidR="00C46CCC" w:rsidRPr="008509A9">
          <w:rPr>
            <w:b/>
            <w:sz w:val="22"/>
            <w:szCs w:val="22"/>
          </w:rPr>
          <w:t>实验设计(EXPERIMENTAL DESIGN)</w:t>
        </w:r>
      </w:moveTo>
    </w:p>
    <w:moveToRangeEnd w:id="933"/>
    <w:p w14:paraId="7D449396" w14:textId="4AD24F1D" w:rsidR="0005230D" w:rsidRDefault="0005230D">
      <w:pPr>
        <w:pStyle w:val="ql-long-65221147"/>
        <w:spacing w:before="0" w:beforeAutospacing="0" w:after="0" w:afterAutospacing="0"/>
        <w:rPr>
          <w:ins w:id="936" w:author="王 浩仁" w:date="2021-06-14T22:37:00Z"/>
          <w:b/>
        </w:rPr>
        <w:pPrChange w:id="937" w:author="王 浩仁" w:date="2021-06-15T16:08:00Z">
          <w:pPr>
            <w:pStyle w:val="ql-long-65221147"/>
            <w:numPr>
              <w:numId w:val="1"/>
            </w:numPr>
            <w:spacing w:before="0" w:beforeAutospacing="0" w:after="0" w:afterAutospacing="0"/>
            <w:ind w:left="360" w:hanging="360"/>
          </w:pPr>
        </w:pPrChange>
      </w:pPr>
    </w:p>
    <w:p w14:paraId="4A9C0A85" w14:textId="77777777" w:rsidR="00352C52" w:rsidRPr="00AE7C14" w:rsidDel="00352C52" w:rsidRDefault="00352C52">
      <w:pPr>
        <w:pStyle w:val="ql-long-65221147"/>
        <w:spacing w:before="0" w:beforeAutospacing="0" w:after="0" w:afterAutospacing="0"/>
        <w:rPr>
          <w:del w:id="938" w:author="王 浩仁" w:date="2021-06-14T22:37:00Z"/>
          <w:moveTo w:id="939" w:author="王 浩仁" w:date="2021-06-14T22:37:00Z"/>
          <w:b/>
          <w:sz w:val="22"/>
          <w:szCs w:val="22"/>
        </w:rPr>
        <w:pPrChange w:id="940" w:author="王 浩仁" w:date="2021-06-14T22:37:00Z">
          <w:pPr>
            <w:pStyle w:val="ql-long-65221147"/>
            <w:numPr>
              <w:numId w:val="1"/>
            </w:numPr>
            <w:spacing w:before="0" w:beforeAutospacing="0" w:after="0" w:afterAutospacing="0"/>
            <w:ind w:left="360" w:hanging="360"/>
          </w:pPr>
        </w:pPrChange>
      </w:pPr>
      <w:moveToRangeStart w:id="941" w:author="王 浩仁" w:date="2021-06-14T22:37:00Z" w:name="move74602653"/>
      <w:moveTo w:id="942" w:author="王 浩仁" w:date="2021-06-14T22:37:00Z">
        <w:del w:id="943" w:author="王 浩仁" w:date="2021-06-14T22:37:00Z">
          <w:r w:rsidRPr="00C918E7" w:rsidDel="00352C52">
            <w:rPr>
              <w:rFonts w:hint="eastAsia"/>
              <w:b/>
              <w:sz w:val="22"/>
              <w:szCs w:val="22"/>
            </w:rPr>
            <w:delText>研究性问题（</w:delText>
          </w:r>
          <w:r w:rsidRPr="00C918E7" w:rsidDel="00352C52">
            <w:rPr>
              <w:rFonts w:ascii="LinLibertineTB" w:hAnsi="LinLibertineTB" w:hint="eastAsia"/>
              <w:b/>
              <w:bCs/>
              <w:sz w:val="22"/>
              <w:szCs w:val="22"/>
            </w:rPr>
            <w:delText>Research Questions</w:delText>
          </w:r>
          <w:r w:rsidRPr="00C918E7" w:rsidDel="00352C52">
            <w:rPr>
              <w:rFonts w:hint="eastAsia"/>
              <w:b/>
              <w:sz w:val="22"/>
              <w:szCs w:val="22"/>
            </w:rPr>
            <w:delText>）</w:delText>
          </w:r>
        </w:del>
      </w:moveTo>
    </w:p>
    <w:moveToRangeEnd w:id="941"/>
    <w:p w14:paraId="192A17EC" w14:textId="200014FB" w:rsidR="00C46CCC" w:rsidRPr="008509A9" w:rsidRDefault="00C46CCC" w:rsidP="00C46CCC">
      <w:pPr>
        <w:pStyle w:val="ql-long-65221147"/>
        <w:spacing w:before="0" w:beforeAutospacing="0" w:after="0" w:afterAutospacing="0"/>
        <w:ind w:firstLineChars="200" w:firstLine="420"/>
        <w:jc w:val="both"/>
        <w:rPr>
          <w:ins w:id="944" w:author="王 浩仁" w:date="2021-06-15T16:18:00Z"/>
          <w:b/>
          <w:sz w:val="22"/>
          <w:szCs w:val="22"/>
        </w:rPr>
      </w:pPr>
      <w:proofErr w:type="spellStart"/>
      <w:ins w:id="945" w:author="王 浩仁" w:date="2021-06-15T16:18:00Z">
        <w:r w:rsidRPr="00E849DC">
          <w:rPr>
            <w:rFonts w:ascii="Times New Roman" w:hAnsi="Times New Roman" w:cs="Times New Roman"/>
            <w:bCs/>
            <w:sz w:val="21"/>
            <w:szCs w:val="21"/>
          </w:rPr>
          <w:t>DStar</w:t>
        </w:r>
        <w:proofErr w:type="spellEnd"/>
        <w:r>
          <w:rPr>
            <w:rFonts w:ascii="Times New Roman" w:hAnsi="Times New Roman" w:cs="Times New Roman" w:hint="eastAsia"/>
            <w:bCs/>
            <w:sz w:val="21"/>
            <w:szCs w:val="21"/>
          </w:rPr>
          <w:t>和</w:t>
        </w:r>
        <w:r>
          <w:rPr>
            <w:rFonts w:ascii="Times New Roman" w:hAnsi="Times New Roman" w:cs="Times New Roman" w:hint="eastAsia"/>
            <w:bCs/>
            <w:sz w:val="21"/>
            <w:szCs w:val="21"/>
          </w:rPr>
          <w:t>M</w:t>
        </w:r>
        <w:r>
          <w:rPr>
            <w:rFonts w:ascii="Times New Roman" w:hAnsi="Times New Roman" w:cs="Times New Roman"/>
            <w:bCs/>
            <w:sz w:val="21"/>
            <w:szCs w:val="21"/>
          </w:rPr>
          <w:t>USE</w:t>
        </w:r>
        <w:r w:rsidRPr="00E849DC">
          <w:rPr>
            <w:rFonts w:ascii="Times New Roman" w:hAnsi="Times New Roman" w:cs="Times New Roman" w:hint="eastAsia"/>
            <w:bCs/>
            <w:sz w:val="21"/>
            <w:szCs w:val="21"/>
          </w:rPr>
          <w:t>是</w:t>
        </w:r>
        <w:r>
          <w:rPr>
            <w:rFonts w:ascii="Times New Roman" w:hAnsi="Times New Roman" w:cs="Times New Roman" w:hint="eastAsia"/>
            <w:bCs/>
            <w:sz w:val="21"/>
            <w:szCs w:val="21"/>
          </w:rPr>
          <w:t>两种最流行</w:t>
        </w:r>
        <w:r w:rsidRPr="00E849DC">
          <w:rPr>
            <w:rFonts w:ascii="Times New Roman" w:hAnsi="Times New Roman" w:cs="Times New Roman" w:hint="eastAsia"/>
            <w:bCs/>
            <w:sz w:val="21"/>
            <w:szCs w:val="21"/>
          </w:rPr>
          <w:t>的</w:t>
        </w:r>
        <w:r>
          <w:rPr>
            <w:rFonts w:ascii="Times New Roman" w:hAnsi="Times New Roman" w:cs="Times New Roman" w:hint="eastAsia"/>
            <w:bCs/>
            <w:sz w:val="21"/>
            <w:szCs w:val="21"/>
          </w:rPr>
          <w:t>缺陷定位</w:t>
        </w:r>
        <w:r w:rsidRPr="00E849DC">
          <w:rPr>
            <w:rFonts w:ascii="Times New Roman" w:hAnsi="Times New Roman" w:cs="Times New Roman" w:hint="eastAsia"/>
            <w:bCs/>
            <w:sz w:val="21"/>
            <w:szCs w:val="21"/>
          </w:rPr>
          <w:t>方法，通过检查前</w:t>
        </w:r>
        <w:r w:rsidRPr="00E849DC">
          <w:rPr>
            <w:rFonts w:ascii="Times New Roman" w:hAnsi="Times New Roman" w:cs="Times New Roman"/>
            <w:bCs/>
            <w:sz w:val="21"/>
            <w:szCs w:val="21"/>
          </w:rPr>
          <w:t>10</w:t>
        </w:r>
        <w:r w:rsidRPr="00E849DC">
          <w:rPr>
            <w:rFonts w:ascii="Times New Roman" w:hAnsi="Times New Roman" w:cs="Times New Roman" w:hint="eastAsia"/>
            <w:bCs/>
            <w:sz w:val="21"/>
            <w:szCs w:val="21"/>
          </w:rPr>
          <w:t>个可疑元素，</w:t>
        </w:r>
        <w:proofErr w:type="spellStart"/>
        <w:r>
          <w:rPr>
            <w:rFonts w:ascii="Times New Roman" w:hAnsi="Times New Roman" w:cs="Times New Roman" w:hint="eastAsia"/>
            <w:bCs/>
            <w:sz w:val="21"/>
            <w:szCs w:val="21"/>
          </w:rPr>
          <w:t>D</w:t>
        </w:r>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sidRPr="00E849DC">
          <w:rPr>
            <w:rFonts w:ascii="Times New Roman" w:hAnsi="Times New Roman" w:cs="Times New Roman" w:hint="eastAsia"/>
            <w:bCs/>
            <w:sz w:val="21"/>
            <w:szCs w:val="21"/>
          </w:rPr>
          <w:t>可以定位大约</w:t>
        </w:r>
        <w:r w:rsidRPr="00E849DC">
          <w:rPr>
            <w:rFonts w:ascii="Times New Roman" w:hAnsi="Times New Roman" w:cs="Times New Roman"/>
            <w:bCs/>
            <w:sz w:val="21"/>
            <w:szCs w:val="21"/>
          </w:rPr>
          <w:t>43%</w:t>
        </w:r>
        <w:r w:rsidRPr="00E849DC">
          <w:rPr>
            <w:rFonts w:ascii="Times New Roman" w:hAnsi="Times New Roman" w:cs="Times New Roman" w:hint="eastAsia"/>
            <w:bCs/>
            <w:sz w:val="21"/>
            <w:szCs w:val="21"/>
          </w:rPr>
          <w:t>的故障。</w:t>
        </w:r>
        <w:r w:rsidRPr="00365071">
          <w:rPr>
            <w:rFonts w:ascii="Times New Roman" w:hAnsi="Times New Roman" w:cs="Times New Roman"/>
            <w:spacing w:val="15"/>
            <w:sz w:val="21"/>
            <w:szCs w:val="21"/>
          </w:rPr>
          <w:t>MUSE</w:t>
        </w:r>
        <w:r w:rsidRPr="00365071">
          <w:rPr>
            <w:rFonts w:ascii="Times New Roman" w:hAnsi="Times New Roman" w:cs="Times New Roman" w:hint="eastAsia"/>
            <w:spacing w:val="15"/>
            <w:sz w:val="21"/>
            <w:szCs w:val="21"/>
          </w:rPr>
          <w:t>可以通过检查前</w:t>
        </w:r>
        <w:r w:rsidRPr="00365071">
          <w:rPr>
            <w:rFonts w:ascii="Times New Roman" w:hAnsi="Times New Roman" w:cs="Times New Roman"/>
            <w:spacing w:val="15"/>
            <w:sz w:val="21"/>
            <w:szCs w:val="21"/>
          </w:rPr>
          <w:t>10</w:t>
        </w:r>
        <w:r w:rsidRPr="00365071">
          <w:rPr>
            <w:rFonts w:ascii="Times New Roman" w:hAnsi="Times New Roman" w:cs="Times New Roman" w:hint="eastAsia"/>
            <w:spacing w:val="15"/>
            <w:sz w:val="21"/>
            <w:szCs w:val="21"/>
          </w:rPr>
          <w:t>个可疑元素</w:t>
        </w:r>
        <w:proofErr w:type="gramStart"/>
        <w:r w:rsidRPr="00365071">
          <w:rPr>
            <w:rFonts w:ascii="Times New Roman" w:hAnsi="Times New Roman" w:cs="Times New Roman" w:hint="eastAsia"/>
            <w:spacing w:val="15"/>
            <w:sz w:val="21"/>
            <w:szCs w:val="21"/>
          </w:rPr>
          <w:t>定位约</w:t>
        </w:r>
        <w:proofErr w:type="gramEnd"/>
        <w:r w:rsidRPr="00365071">
          <w:rPr>
            <w:rFonts w:ascii="Times New Roman" w:hAnsi="Times New Roman" w:cs="Times New Roman"/>
            <w:spacing w:val="15"/>
            <w:sz w:val="21"/>
            <w:szCs w:val="21"/>
          </w:rPr>
          <w:t>19%</w:t>
        </w:r>
        <w:r w:rsidRPr="00365071">
          <w:rPr>
            <w:rFonts w:ascii="Times New Roman" w:hAnsi="Times New Roman" w:cs="Times New Roman" w:hint="eastAsia"/>
            <w:spacing w:val="15"/>
            <w:sz w:val="21"/>
            <w:szCs w:val="21"/>
          </w:rPr>
          <w:t>的</w:t>
        </w:r>
        <w:commentRangeStart w:id="946"/>
        <w:commentRangeStart w:id="947"/>
        <w:r w:rsidRPr="00365071">
          <w:rPr>
            <w:rFonts w:ascii="Times New Roman" w:hAnsi="Times New Roman" w:cs="Times New Roman" w:hint="eastAsia"/>
            <w:spacing w:val="15"/>
            <w:sz w:val="21"/>
            <w:szCs w:val="21"/>
          </w:rPr>
          <w:t>故障</w:t>
        </w:r>
        <w:commentRangeEnd w:id="946"/>
        <w:commentRangeEnd w:id="947"/>
        <w:r>
          <w:rPr>
            <w:rStyle w:val="a4"/>
            <w:rFonts w:asciiTheme="minorHAnsi" w:eastAsiaTheme="minorEastAsia" w:hAnsiTheme="minorHAnsi" w:cstheme="minorBidi"/>
            <w:kern w:val="2"/>
          </w:rPr>
          <w:commentReference w:id="946"/>
        </w:r>
        <w:r w:rsidRPr="00365071">
          <w:rPr>
            <w:rStyle w:val="a4"/>
            <w:rFonts w:ascii="Times New Roman" w:eastAsiaTheme="minorEastAsia" w:hAnsi="Times New Roman" w:cs="Times New Roman"/>
            <w:kern w:val="2"/>
          </w:rPr>
          <w:commentReference w:id="947"/>
        </w:r>
        <w:r w:rsidRPr="00365071">
          <w:rPr>
            <w:rFonts w:ascii="Times New Roman" w:hAnsi="Times New Roman" w:cs="Times New Roman" w:hint="eastAsia"/>
            <w:spacing w:val="15"/>
            <w:sz w:val="21"/>
            <w:szCs w:val="21"/>
          </w:rPr>
          <w:t>。</w:t>
        </w:r>
        <w:r w:rsidRPr="00E849DC">
          <w:rPr>
            <w:rFonts w:ascii="Times New Roman" w:hAnsi="Times New Roman" w:cs="Times New Roman" w:hint="eastAsia"/>
            <w:bCs/>
            <w:sz w:val="21"/>
            <w:szCs w:val="21"/>
          </w:rPr>
          <w:t>因此，我们选择</w:t>
        </w:r>
        <w:proofErr w:type="spellStart"/>
        <w:r w:rsidRPr="00E849DC">
          <w:rPr>
            <w:rFonts w:ascii="Times New Roman" w:hAnsi="Times New Roman" w:cs="Times New Roman"/>
            <w:bCs/>
            <w:sz w:val="21"/>
            <w:szCs w:val="21"/>
          </w:rPr>
          <w:t>DStar</w:t>
        </w:r>
        <w:proofErr w:type="spellEnd"/>
        <w:r w:rsidRPr="00E849DC">
          <w:rPr>
            <w:rFonts w:ascii="Times New Roman" w:hAnsi="Times New Roman" w:cs="Times New Roman" w:hint="eastAsia"/>
            <w:bCs/>
            <w:sz w:val="21"/>
            <w:szCs w:val="21"/>
          </w:rPr>
          <w:t>作为频谱方法的代表技术</w:t>
        </w:r>
        <w:r>
          <w:rPr>
            <w:rFonts w:ascii="Times New Roman" w:hAnsi="Times New Roman" w:cs="Times New Roman" w:hint="eastAsia"/>
            <w:bCs/>
            <w:sz w:val="21"/>
            <w:szCs w:val="21"/>
          </w:rPr>
          <w:t>，</w:t>
        </w:r>
        <w:r>
          <w:rPr>
            <w:rFonts w:ascii="Times New Roman" w:hAnsi="Times New Roman" w:cs="Times New Roman" w:hint="eastAsia"/>
            <w:bCs/>
            <w:sz w:val="21"/>
            <w:szCs w:val="21"/>
          </w:rPr>
          <w:t>M</w:t>
        </w:r>
        <w:r>
          <w:rPr>
            <w:rFonts w:ascii="Times New Roman" w:hAnsi="Times New Roman" w:cs="Times New Roman"/>
            <w:bCs/>
            <w:sz w:val="21"/>
            <w:szCs w:val="21"/>
          </w:rPr>
          <w:t>USE</w:t>
        </w:r>
        <w:r>
          <w:rPr>
            <w:rFonts w:ascii="Times New Roman" w:hAnsi="Times New Roman" w:cs="Times New Roman" w:hint="eastAsia"/>
            <w:bCs/>
            <w:sz w:val="21"/>
            <w:szCs w:val="21"/>
          </w:rPr>
          <w:t>作为变异方法的代表技术，使用两种方法产生的缺陷定位结果作为下一步数据集的组成。</w:t>
        </w:r>
      </w:ins>
    </w:p>
    <w:p w14:paraId="61BA7EB7" w14:textId="3E31B5A1" w:rsidR="00352C52" w:rsidRPr="00C46CCC" w:rsidDel="00A5742F" w:rsidRDefault="00C46CCC">
      <w:pPr>
        <w:pStyle w:val="ql-long-65221147"/>
        <w:spacing w:before="0" w:beforeAutospacing="0" w:after="0" w:afterAutospacing="0"/>
        <w:rPr>
          <w:del w:id="948" w:author="王 浩仁" w:date="2021-06-15T15:58:00Z"/>
          <w:rFonts w:ascii="Times New Roman" w:hAnsi="Times New Roman" w:cs="Times New Roman"/>
          <w:b/>
          <w:sz w:val="21"/>
          <w:szCs w:val="21"/>
          <w:rPrChange w:id="949" w:author="王 浩仁" w:date="2021-06-15T16:18:00Z">
            <w:rPr>
              <w:del w:id="950" w:author="王 浩仁" w:date="2021-06-15T15:58:00Z"/>
              <w:b/>
            </w:rPr>
          </w:rPrChange>
        </w:rPr>
        <w:pPrChange w:id="951" w:author="王 浩仁" w:date="2021-06-14T22:37:00Z">
          <w:pPr>
            <w:pStyle w:val="ql-long-65221147"/>
            <w:numPr>
              <w:numId w:val="1"/>
            </w:numPr>
            <w:spacing w:before="0" w:beforeAutospacing="0" w:after="0" w:afterAutospacing="0"/>
            <w:ind w:left="360" w:hanging="360"/>
          </w:pPr>
        </w:pPrChange>
      </w:pPr>
      <w:ins w:id="952" w:author="王 浩仁" w:date="2021-06-15T16:18:00Z">
        <w:r>
          <w:rPr>
            <w:rFonts w:ascii="Times New Roman" w:hAnsi="Times New Roman" w:cs="Times New Roman"/>
            <w:b/>
            <w:sz w:val="21"/>
            <w:szCs w:val="21"/>
          </w:rPr>
          <w:tab/>
        </w:r>
      </w:ins>
    </w:p>
    <w:p w14:paraId="21DD999A" w14:textId="475FD52B" w:rsidR="00CE3153" w:rsidRDefault="0092228D">
      <w:pPr>
        <w:pStyle w:val="ql-long-65221147"/>
        <w:spacing w:before="0" w:beforeAutospacing="0" w:after="0" w:afterAutospacing="0"/>
        <w:rPr>
          <w:ins w:id="953" w:author="王 浩仁" w:date="2021-06-15T22:13:00Z"/>
          <w:rFonts w:ascii="Times New Roman" w:hAnsi="Times New Roman" w:cs="Times New Roman"/>
          <w:spacing w:val="15"/>
          <w:sz w:val="21"/>
          <w:szCs w:val="21"/>
        </w:rPr>
      </w:pPr>
      <w:ins w:id="954" w:author="王 浩仁" w:date="2021-06-11T08:21:00Z">
        <w:r w:rsidRPr="00A5742F">
          <w:rPr>
            <w:rFonts w:ascii="Times New Roman" w:hAnsi="Times New Roman" w:cs="Times New Roman" w:hint="eastAsia"/>
            <w:spacing w:val="15"/>
            <w:sz w:val="21"/>
            <w:szCs w:val="21"/>
            <w:rPrChange w:id="955" w:author="王 浩仁" w:date="2021-06-15T16:00:00Z">
              <w:rPr>
                <w:rFonts w:ascii="Arial" w:hAnsi="Arial" w:cs="Arial" w:hint="eastAsia"/>
                <w:spacing w:val="15"/>
                <w:sz w:val="23"/>
                <w:szCs w:val="23"/>
              </w:rPr>
            </w:rPrChange>
          </w:rPr>
          <w:t>我们提出</w:t>
        </w:r>
        <w:r w:rsidRPr="00A5742F">
          <w:rPr>
            <w:rFonts w:ascii="Times New Roman" w:hAnsi="Times New Roman" w:cs="Times New Roman"/>
            <w:spacing w:val="15"/>
            <w:sz w:val="21"/>
            <w:szCs w:val="21"/>
            <w:rPrChange w:id="956" w:author="王 浩仁" w:date="2021-06-15T16:00:00Z">
              <w:rPr>
                <w:rFonts w:ascii="Arial" w:hAnsi="Arial" w:cs="Arial"/>
                <w:spacing w:val="15"/>
                <w:sz w:val="23"/>
                <w:szCs w:val="23"/>
              </w:rPr>
            </w:rPrChange>
          </w:rPr>
          <w:t>CBFL</w:t>
        </w:r>
        <w:r w:rsidRPr="00A5742F">
          <w:rPr>
            <w:rFonts w:ascii="Times New Roman" w:hAnsi="Times New Roman" w:cs="Times New Roman" w:hint="eastAsia"/>
            <w:spacing w:val="15"/>
            <w:sz w:val="21"/>
            <w:szCs w:val="21"/>
            <w:rPrChange w:id="957" w:author="王 浩仁" w:date="2021-06-15T16:00:00Z">
              <w:rPr>
                <w:rFonts w:ascii="Arial" w:hAnsi="Arial" w:cs="Arial" w:hint="eastAsia"/>
                <w:spacing w:val="15"/>
                <w:sz w:val="23"/>
                <w:szCs w:val="23"/>
              </w:rPr>
            </w:rPrChange>
          </w:rPr>
          <w:t>方法实现了</w:t>
        </w:r>
      </w:ins>
      <w:proofErr w:type="spellStart"/>
      <w:ins w:id="958" w:author="王 浩仁" w:date="2021-06-15T16:01:00Z">
        <w:r w:rsidR="00A5742F">
          <w:rPr>
            <w:rFonts w:ascii="Times New Roman" w:hAnsi="Times New Roman" w:cs="Times New Roman"/>
            <w:spacing w:val="15"/>
            <w:sz w:val="21"/>
            <w:szCs w:val="21"/>
          </w:rPr>
          <w:t>C</w:t>
        </w:r>
      </w:ins>
      <w:ins w:id="959" w:author="王 浩仁" w:date="2021-06-11T08:21:00Z">
        <w:r w:rsidRPr="00A5742F">
          <w:rPr>
            <w:rFonts w:ascii="Times New Roman" w:hAnsi="Times New Roman" w:cs="Times New Roman"/>
            <w:spacing w:val="15"/>
            <w:sz w:val="21"/>
            <w:szCs w:val="21"/>
            <w:rPrChange w:id="960" w:author="王 浩仁" w:date="2021-06-15T16:00:00Z">
              <w:rPr>
                <w:rFonts w:ascii="Arial" w:hAnsi="Arial" w:cs="Arial"/>
                <w:spacing w:val="15"/>
                <w:sz w:val="23"/>
                <w:szCs w:val="23"/>
              </w:rPr>
            </w:rPrChange>
          </w:rPr>
          <w:t>DStar</w:t>
        </w:r>
        <w:proofErr w:type="spellEnd"/>
        <w:r w:rsidRPr="00A5742F">
          <w:rPr>
            <w:rFonts w:ascii="Times New Roman" w:hAnsi="Times New Roman" w:cs="Times New Roman" w:hint="eastAsia"/>
            <w:spacing w:val="15"/>
            <w:sz w:val="21"/>
            <w:szCs w:val="21"/>
            <w:rPrChange w:id="961" w:author="王 浩仁" w:date="2021-06-15T16:00:00Z">
              <w:rPr>
                <w:rFonts w:ascii="Arial" w:hAnsi="Arial" w:cs="Arial" w:hint="eastAsia"/>
                <w:spacing w:val="15"/>
                <w:sz w:val="23"/>
                <w:szCs w:val="23"/>
              </w:rPr>
            </w:rPrChange>
          </w:rPr>
          <w:t>和</w:t>
        </w:r>
      </w:ins>
      <w:ins w:id="962" w:author="王 浩仁" w:date="2021-06-15T16:01:00Z">
        <w:r w:rsidR="00A5742F">
          <w:rPr>
            <w:rFonts w:ascii="Times New Roman" w:hAnsi="Times New Roman" w:cs="Times New Roman"/>
            <w:spacing w:val="15"/>
            <w:sz w:val="21"/>
            <w:szCs w:val="21"/>
          </w:rPr>
          <w:t>C</w:t>
        </w:r>
      </w:ins>
      <w:ins w:id="963" w:author="王 浩仁" w:date="2021-06-11T08:21:00Z">
        <w:r w:rsidRPr="00A5742F">
          <w:rPr>
            <w:rFonts w:ascii="Times New Roman" w:hAnsi="Times New Roman" w:cs="Times New Roman"/>
            <w:spacing w:val="15"/>
            <w:sz w:val="21"/>
            <w:szCs w:val="21"/>
            <w:rPrChange w:id="964" w:author="王 浩仁" w:date="2021-06-15T16:00:00Z">
              <w:rPr>
                <w:rFonts w:ascii="Arial" w:hAnsi="Arial" w:cs="Arial"/>
                <w:spacing w:val="15"/>
                <w:sz w:val="23"/>
                <w:szCs w:val="23"/>
              </w:rPr>
            </w:rPrChange>
          </w:rPr>
          <w:t>MUSE</w:t>
        </w:r>
      </w:ins>
      <w:ins w:id="965" w:author="王 浩仁" w:date="2021-06-15T16:01:00Z">
        <w:r w:rsidR="00A5742F">
          <w:rPr>
            <w:rFonts w:ascii="Times New Roman" w:hAnsi="Times New Roman" w:cs="Times New Roman" w:hint="eastAsia"/>
            <w:spacing w:val="15"/>
            <w:sz w:val="21"/>
            <w:szCs w:val="21"/>
          </w:rPr>
          <w:t>两种方法</w:t>
        </w:r>
      </w:ins>
      <w:ins w:id="966" w:author="王 浩仁" w:date="2021-06-11T08:21:00Z">
        <w:r w:rsidRPr="00A5742F">
          <w:rPr>
            <w:rFonts w:ascii="Times New Roman" w:hAnsi="Times New Roman" w:cs="Times New Roman" w:hint="eastAsia"/>
            <w:spacing w:val="15"/>
            <w:sz w:val="21"/>
            <w:szCs w:val="21"/>
            <w:rPrChange w:id="967" w:author="王 浩仁" w:date="2021-06-15T16:00:00Z">
              <w:rPr>
                <w:rFonts w:ascii="Arial" w:hAnsi="Arial" w:cs="Arial" w:hint="eastAsia"/>
                <w:spacing w:val="15"/>
                <w:sz w:val="23"/>
                <w:szCs w:val="23"/>
              </w:rPr>
            </w:rPrChange>
          </w:rPr>
          <w:t>，方法分别结合了</w:t>
        </w:r>
        <w:proofErr w:type="spellStart"/>
        <w:r w:rsidRPr="00A5742F">
          <w:rPr>
            <w:rFonts w:ascii="Times New Roman" w:hAnsi="Times New Roman" w:cs="Times New Roman"/>
            <w:spacing w:val="15"/>
            <w:sz w:val="21"/>
            <w:szCs w:val="21"/>
            <w:rPrChange w:id="968" w:author="王 浩仁" w:date="2021-06-15T16:00:00Z">
              <w:rPr>
                <w:rFonts w:ascii="Arial" w:hAnsi="Arial" w:cs="Arial"/>
                <w:spacing w:val="15"/>
                <w:sz w:val="23"/>
                <w:szCs w:val="23"/>
              </w:rPr>
            </w:rPrChange>
          </w:rPr>
          <w:t>DStar</w:t>
        </w:r>
        <w:proofErr w:type="spellEnd"/>
        <w:r w:rsidRPr="00A5742F">
          <w:rPr>
            <w:rFonts w:ascii="Times New Roman" w:hAnsi="Times New Roman" w:cs="Times New Roman" w:hint="eastAsia"/>
            <w:spacing w:val="15"/>
            <w:sz w:val="21"/>
            <w:szCs w:val="21"/>
            <w:rPrChange w:id="969" w:author="王 浩仁" w:date="2021-06-15T16:00:00Z">
              <w:rPr>
                <w:rFonts w:ascii="Arial" w:hAnsi="Arial" w:cs="Arial" w:hint="eastAsia"/>
                <w:spacing w:val="15"/>
                <w:sz w:val="23"/>
                <w:szCs w:val="23"/>
              </w:rPr>
            </w:rPrChange>
          </w:rPr>
          <w:t>和</w:t>
        </w:r>
        <w:r w:rsidRPr="00A5742F">
          <w:rPr>
            <w:rFonts w:ascii="Times New Roman" w:hAnsi="Times New Roman" w:cs="Times New Roman"/>
            <w:spacing w:val="15"/>
            <w:sz w:val="21"/>
            <w:szCs w:val="21"/>
            <w:rPrChange w:id="970" w:author="王 浩仁" w:date="2021-06-15T16:00:00Z">
              <w:rPr>
                <w:rFonts w:ascii="Arial" w:hAnsi="Arial" w:cs="Arial"/>
                <w:spacing w:val="15"/>
                <w:sz w:val="23"/>
                <w:szCs w:val="23"/>
              </w:rPr>
            </w:rPrChange>
          </w:rPr>
          <w:t>Muse</w:t>
        </w:r>
        <w:r w:rsidRPr="00A5742F">
          <w:rPr>
            <w:rFonts w:ascii="Times New Roman" w:hAnsi="Times New Roman" w:cs="Times New Roman" w:hint="eastAsia"/>
            <w:spacing w:val="15"/>
            <w:sz w:val="21"/>
            <w:szCs w:val="21"/>
            <w:rPrChange w:id="971" w:author="王 浩仁" w:date="2021-06-15T16:00:00Z">
              <w:rPr>
                <w:rFonts w:ascii="Arial" w:hAnsi="Arial" w:cs="Arial" w:hint="eastAsia"/>
                <w:spacing w:val="15"/>
                <w:sz w:val="23"/>
                <w:szCs w:val="23"/>
              </w:rPr>
            </w:rPrChange>
          </w:rPr>
          <w:t>。在我们的实证研究中，我们选择</w:t>
        </w:r>
        <w:r w:rsidRPr="00A5742F">
          <w:rPr>
            <w:rFonts w:ascii="Times New Roman" w:hAnsi="Times New Roman" w:cs="Times New Roman"/>
            <w:bCs/>
            <w:sz w:val="21"/>
            <w:szCs w:val="21"/>
          </w:rPr>
          <w:t>0.3%</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0.5%</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0.7%</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1.3%</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1.7%</w:t>
        </w:r>
        <w:r w:rsidRPr="00A5742F">
          <w:rPr>
            <w:rFonts w:ascii="Times New Roman" w:hAnsi="Times New Roman" w:cs="Times New Roman" w:hint="eastAsia"/>
            <w:bCs/>
            <w:sz w:val="21"/>
            <w:szCs w:val="21"/>
          </w:rPr>
          <w:t>、</w:t>
        </w:r>
        <w:r w:rsidRPr="00A5742F">
          <w:rPr>
            <w:rFonts w:ascii="Times New Roman" w:hAnsi="Times New Roman" w:cs="Times New Roman"/>
            <w:bCs/>
            <w:sz w:val="21"/>
            <w:szCs w:val="21"/>
          </w:rPr>
          <w:t>2%</w:t>
        </w:r>
        <w:r w:rsidRPr="00A5742F">
          <w:rPr>
            <w:rFonts w:ascii="Times New Roman" w:hAnsi="Times New Roman" w:cs="Times New Roman" w:hint="eastAsia"/>
            <w:bCs/>
            <w:sz w:val="21"/>
            <w:szCs w:val="21"/>
          </w:rPr>
          <w:t>的语句</w:t>
        </w:r>
        <w:r w:rsidRPr="00A5742F">
          <w:rPr>
            <w:rFonts w:ascii="Times New Roman" w:hAnsi="Times New Roman" w:cs="Times New Roman" w:hint="eastAsia"/>
            <w:spacing w:val="15"/>
            <w:sz w:val="21"/>
            <w:szCs w:val="21"/>
            <w:rPrChange w:id="972" w:author="王 浩仁" w:date="2021-06-15T16:00:00Z">
              <w:rPr>
                <w:rFonts w:ascii="Arial" w:hAnsi="Arial" w:cs="Arial" w:hint="eastAsia"/>
                <w:spacing w:val="15"/>
                <w:sz w:val="23"/>
                <w:szCs w:val="23"/>
              </w:rPr>
            </w:rPrChange>
          </w:rPr>
          <w:t>作为重新排名的候选，以评估我们的方法。</w:t>
        </w:r>
      </w:ins>
      <w:ins w:id="973" w:author="王 浩仁" w:date="2021-06-15T22:13:00Z">
        <w:r w:rsidR="00CE3153">
          <w:rPr>
            <w:rFonts w:ascii="Times New Roman" w:hAnsi="Times New Roman" w:cs="Times New Roman" w:hint="eastAsia"/>
            <w:spacing w:val="15"/>
            <w:sz w:val="21"/>
            <w:szCs w:val="21"/>
          </w:rPr>
          <w:t>（</w:t>
        </w:r>
        <w:r w:rsidR="00CE3153">
          <w:rPr>
            <w:rFonts w:ascii="Times New Roman" w:hAnsi="Times New Roman" w:cs="Times New Roman" w:hint="eastAsia"/>
            <w:color w:val="FF0000"/>
            <w:spacing w:val="15"/>
            <w:sz w:val="21"/>
            <w:szCs w:val="21"/>
          </w:rPr>
          <w:t>为了证明以这个比值</w:t>
        </w:r>
      </w:ins>
      <w:ins w:id="974" w:author="王 浩仁" w:date="2021-06-15T22:14:00Z">
        <w:r w:rsidR="00CE3153">
          <w:rPr>
            <w:rFonts w:ascii="Times New Roman" w:hAnsi="Times New Roman" w:cs="Times New Roman" w:hint="eastAsia"/>
            <w:color w:val="FF0000"/>
            <w:spacing w:val="15"/>
            <w:sz w:val="21"/>
            <w:szCs w:val="21"/>
          </w:rPr>
          <w:t>是有效的，画个图，解释</w:t>
        </w:r>
      </w:ins>
      <w:ins w:id="975" w:author="王 浩仁" w:date="2021-06-15T22:15:00Z">
        <w:r w:rsidR="00CE3153">
          <w:rPr>
            <w:rFonts w:ascii="Times New Roman" w:hAnsi="Times New Roman" w:cs="Times New Roman" w:hint="eastAsia"/>
            <w:color w:val="FF0000"/>
            <w:spacing w:val="15"/>
            <w:sz w:val="21"/>
            <w:szCs w:val="21"/>
          </w:rPr>
          <w:t>以前百分之几作为数据集，能够有效的降低</w:t>
        </w:r>
      </w:ins>
      <w:ins w:id="976" w:author="王 浩仁" w:date="2021-06-15T22:16:00Z">
        <w:r w:rsidR="00CE3153">
          <w:rPr>
            <w:rFonts w:ascii="Times New Roman" w:hAnsi="Times New Roman" w:cs="Times New Roman" w:hint="eastAsia"/>
            <w:color w:val="FF0000"/>
            <w:spacing w:val="15"/>
            <w:sz w:val="21"/>
            <w:szCs w:val="21"/>
          </w:rPr>
          <w:t>类不平衡问题</w:t>
        </w:r>
      </w:ins>
      <w:ins w:id="977" w:author="王 浩仁" w:date="2021-06-15T22:13:00Z">
        <w:r w:rsidR="00CE3153">
          <w:rPr>
            <w:rFonts w:ascii="Times New Roman" w:hAnsi="Times New Roman" w:cs="Times New Roman" w:hint="eastAsia"/>
            <w:spacing w:val="15"/>
            <w:sz w:val="21"/>
            <w:szCs w:val="21"/>
          </w:rPr>
          <w:t>）</w:t>
        </w:r>
      </w:ins>
    </w:p>
    <w:p w14:paraId="325ED03C" w14:textId="6F86CFC5" w:rsidR="0092228D" w:rsidRPr="00A5742F" w:rsidRDefault="0092228D">
      <w:pPr>
        <w:pStyle w:val="ql-long-65221147"/>
        <w:spacing w:before="0" w:beforeAutospacing="0" w:after="0" w:afterAutospacing="0"/>
        <w:rPr>
          <w:ins w:id="978" w:author="王 浩仁" w:date="2021-06-11T08:21:00Z"/>
          <w:rFonts w:ascii="Times New Roman" w:hAnsi="Times New Roman" w:cs="Times New Roman"/>
          <w:spacing w:val="15"/>
          <w:sz w:val="21"/>
          <w:szCs w:val="21"/>
          <w:rPrChange w:id="979" w:author="王 浩仁" w:date="2021-06-15T16:00:00Z">
            <w:rPr>
              <w:ins w:id="980" w:author="王 浩仁" w:date="2021-06-11T08:21:00Z"/>
              <w:rFonts w:ascii="Arial" w:hAnsi="Arial" w:cs="Arial"/>
              <w:spacing w:val="15"/>
              <w:sz w:val="23"/>
              <w:szCs w:val="23"/>
            </w:rPr>
          </w:rPrChange>
        </w:rPr>
        <w:pPrChange w:id="981" w:author="王 浩仁" w:date="2021-06-15T15:58:00Z">
          <w:pPr>
            <w:pStyle w:val="ql-long-65221147"/>
            <w:spacing w:before="0" w:beforeAutospacing="0" w:after="0" w:afterAutospacing="0"/>
            <w:ind w:firstLine="420"/>
          </w:pPr>
        </w:pPrChange>
      </w:pPr>
      <w:ins w:id="982" w:author="王 浩仁" w:date="2021-06-11T08:21:00Z">
        <w:r w:rsidRPr="00A5742F">
          <w:rPr>
            <w:rFonts w:ascii="Times New Roman" w:hAnsi="Times New Roman" w:cs="Times New Roman" w:hint="eastAsia"/>
            <w:spacing w:val="15"/>
            <w:sz w:val="21"/>
            <w:szCs w:val="21"/>
            <w:rPrChange w:id="983" w:author="王 浩仁" w:date="2021-06-15T16:00:00Z">
              <w:rPr>
                <w:rFonts w:ascii="Arial" w:hAnsi="Arial" w:cs="Arial" w:hint="eastAsia"/>
                <w:spacing w:val="15"/>
                <w:sz w:val="23"/>
                <w:szCs w:val="23"/>
              </w:rPr>
            </w:rPrChange>
          </w:rPr>
          <w:t>为了评估该方法的有效性，本研究旨在回答以下研究问题</w:t>
        </w:r>
        <w:r w:rsidRPr="00A5742F">
          <w:rPr>
            <w:rFonts w:ascii="Times New Roman" w:hAnsi="Times New Roman" w:cs="Times New Roman"/>
            <w:spacing w:val="15"/>
            <w:sz w:val="21"/>
            <w:szCs w:val="21"/>
            <w:rPrChange w:id="984" w:author="王 浩仁" w:date="2021-06-15T16:00:00Z">
              <w:rPr>
                <w:rFonts w:ascii="Arial" w:hAnsi="Arial" w:cs="Arial"/>
                <w:spacing w:val="15"/>
                <w:sz w:val="23"/>
                <w:szCs w:val="23"/>
              </w:rPr>
            </w:rPrChange>
          </w:rPr>
          <w:t>:</w:t>
        </w:r>
      </w:ins>
    </w:p>
    <w:p w14:paraId="129A0FED" w14:textId="77777777" w:rsidR="0008519A" w:rsidRPr="003F73FA" w:rsidRDefault="0092228D" w:rsidP="0008519A">
      <w:pPr>
        <w:pStyle w:val="ql-long-65221147"/>
        <w:spacing w:before="0" w:beforeAutospacing="0" w:after="0" w:afterAutospacing="0"/>
        <w:rPr>
          <w:ins w:id="985" w:author="王 浩仁" w:date="2021-06-15T21:08:00Z"/>
          <w:rFonts w:ascii="Times New Roman" w:hAnsi="Times New Roman" w:cs="Times New Roman"/>
          <w:spacing w:val="15"/>
          <w:sz w:val="21"/>
          <w:szCs w:val="21"/>
        </w:rPr>
      </w:pPr>
      <w:ins w:id="986" w:author="王 浩仁" w:date="2021-06-11T08:21:00Z">
        <w:r w:rsidRPr="00A5742F">
          <w:rPr>
            <w:rFonts w:ascii="Times New Roman" w:hAnsi="Times New Roman" w:cs="Times New Roman"/>
            <w:spacing w:val="15"/>
            <w:sz w:val="21"/>
            <w:szCs w:val="21"/>
            <w:rPrChange w:id="987" w:author="王 浩仁" w:date="2021-06-15T16:00:00Z">
              <w:rPr>
                <w:rFonts w:ascii="Arial" w:hAnsi="Arial" w:cs="Arial"/>
                <w:spacing w:val="15"/>
                <w:sz w:val="23"/>
                <w:szCs w:val="23"/>
              </w:rPr>
            </w:rPrChange>
          </w:rPr>
          <w:t>RQ1</w:t>
        </w:r>
      </w:ins>
      <w:ins w:id="988" w:author="王 浩仁" w:date="2021-06-15T21:03:00Z">
        <w:r w:rsidR="00F61B47">
          <w:rPr>
            <w:rFonts w:ascii="Times New Roman" w:hAnsi="Times New Roman" w:cs="Times New Roman" w:hint="eastAsia"/>
            <w:spacing w:val="15"/>
            <w:sz w:val="21"/>
            <w:szCs w:val="21"/>
          </w:rPr>
          <w:t>:</w:t>
        </w:r>
      </w:ins>
      <w:ins w:id="989" w:author="王 浩仁" w:date="2021-06-15T21:08:00Z">
        <w:r w:rsidR="0008519A" w:rsidRPr="0005230D">
          <w:rPr>
            <w:rFonts w:ascii="Times New Roman" w:hAnsi="Times New Roman" w:cs="Times New Roman"/>
            <w:spacing w:val="15"/>
            <w:sz w:val="21"/>
            <w:szCs w:val="21"/>
          </w:rPr>
          <w:t xml:space="preserve"> </w:t>
        </w:r>
        <w:r w:rsidR="0008519A" w:rsidRPr="008509A9">
          <w:rPr>
            <w:rFonts w:ascii="Times New Roman" w:hAnsi="Times New Roman" w:cs="Times New Roman"/>
            <w:spacing w:val="15"/>
            <w:sz w:val="21"/>
            <w:szCs w:val="21"/>
          </w:rPr>
          <w:t>CBFL</w:t>
        </w:r>
        <w:r w:rsidR="0008519A">
          <w:rPr>
            <w:rFonts w:ascii="Times New Roman" w:hAnsi="Times New Roman" w:cs="Times New Roman" w:hint="eastAsia"/>
            <w:spacing w:val="15"/>
            <w:sz w:val="21"/>
            <w:szCs w:val="21"/>
          </w:rPr>
          <w:t>能否单独使用</w:t>
        </w:r>
        <w:r w:rsidR="0008519A" w:rsidRPr="003F73FA">
          <w:rPr>
            <w:rFonts w:ascii="Times New Roman" w:hAnsi="Times New Roman" w:cs="Times New Roman" w:hint="eastAsia"/>
            <w:spacing w:val="15"/>
            <w:sz w:val="21"/>
            <w:szCs w:val="21"/>
          </w:rPr>
          <w:t>？</w:t>
        </w:r>
        <w:r w:rsidR="0008519A">
          <w:rPr>
            <w:rFonts w:ascii="Times New Roman" w:hAnsi="Times New Roman" w:cs="Times New Roman" w:hint="eastAsia"/>
            <w:spacing w:val="15"/>
            <w:sz w:val="21"/>
            <w:szCs w:val="21"/>
          </w:rPr>
          <w:t>怎么使用会更好？</w:t>
        </w:r>
      </w:ins>
    </w:p>
    <w:p w14:paraId="002821C2" w14:textId="08F1398C" w:rsidR="0008519A" w:rsidRPr="003F73FA" w:rsidRDefault="0092228D" w:rsidP="0008519A">
      <w:pPr>
        <w:pStyle w:val="ql-long-65221147"/>
        <w:spacing w:before="0" w:beforeAutospacing="0" w:after="0" w:afterAutospacing="0"/>
        <w:rPr>
          <w:ins w:id="990" w:author="王 浩仁" w:date="2021-06-15T21:08:00Z"/>
          <w:rFonts w:ascii="Times New Roman" w:hAnsi="Times New Roman" w:cs="Times New Roman"/>
          <w:spacing w:val="15"/>
          <w:sz w:val="21"/>
          <w:szCs w:val="21"/>
        </w:rPr>
      </w:pPr>
      <w:ins w:id="991" w:author="王 浩仁" w:date="2021-06-11T08:21:00Z">
        <w:r w:rsidRPr="00A5742F">
          <w:rPr>
            <w:rFonts w:ascii="Times New Roman" w:hAnsi="Times New Roman" w:cs="Times New Roman"/>
            <w:spacing w:val="15"/>
            <w:sz w:val="21"/>
            <w:szCs w:val="21"/>
            <w:rPrChange w:id="992" w:author="王 浩仁" w:date="2021-06-15T16:00:00Z">
              <w:rPr>
                <w:rFonts w:ascii="Arial" w:hAnsi="Arial" w:cs="Arial"/>
                <w:spacing w:val="15"/>
                <w:sz w:val="23"/>
                <w:szCs w:val="23"/>
              </w:rPr>
            </w:rPrChange>
          </w:rPr>
          <w:t>RQ2:</w:t>
        </w:r>
      </w:ins>
      <w:ins w:id="993" w:author="王 浩仁" w:date="2021-06-15T21:08:00Z">
        <w:r w:rsidR="0008519A" w:rsidRPr="0008519A">
          <w:rPr>
            <w:rFonts w:ascii="Times New Roman" w:hAnsi="Times New Roman" w:cs="Times New Roman"/>
            <w:spacing w:val="15"/>
            <w:sz w:val="21"/>
            <w:szCs w:val="21"/>
          </w:rPr>
          <w:t xml:space="preserve"> </w:t>
        </w:r>
        <w:r w:rsidR="0008519A">
          <w:rPr>
            <w:rFonts w:ascii="Times New Roman" w:hAnsi="Times New Roman" w:cs="Times New Roman"/>
            <w:spacing w:val="15"/>
            <w:sz w:val="21"/>
            <w:szCs w:val="21"/>
          </w:rPr>
          <w:t>CBFL</w:t>
        </w:r>
        <w:r w:rsidR="0008519A">
          <w:rPr>
            <w:rFonts w:ascii="Times New Roman" w:hAnsi="Times New Roman" w:cs="Times New Roman" w:hint="eastAsia"/>
            <w:spacing w:val="15"/>
            <w:sz w:val="21"/>
            <w:szCs w:val="21"/>
          </w:rPr>
          <w:t>是否提高了缺陷定位结果的精确度</w:t>
        </w:r>
        <w:r w:rsidR="0008519A" w:rsidRPr="003F73FA">
          <w:rPr>
            <w:rFonts w:ascii="Times New Roman" w:hAnsi="Times New Roman" w:cs="Times New Roman" w:hint="eastAsia"/>
            <w:spacing w:val="15"/>
            <w:sz w:val="21"/>
            <w:szCs w:val="21"/>
          </w:rPr>
          <w:t>？</w:t>
        </w:r>
        <w:r w:rsidR="0008519A">
          <w:rPr>
            <w:rFonts w:ascii="Times New Roman" w:hAnsi="Times New Roman" w:cs="Times New Roman" w:hint="eastAsia"/>
            <w:spacing w:val="15"/>
            <w:sz w:val="21"/>
            <w:szCs w:val="21"/>
          </w:rPr>
          <w:t>效果如何？</w:t>
        </w:r>
      </w:ins>
    </w:p>
    <w:p w14:paraId="5283C773" w14:textId="1EA3B205" w:rsidR="000A3283" w:rsidRDefault="0092228D" w:rsidP="0005230D">
      <w:pPr>
        <w:pStyle w:val="ql-long-65221147"/>
        <w:spacing w:before="0" w:beforeAutospacing="0" w:after="0" w:afterAutospacing="0"/>
        <w:rPr>
          <w:ins w:id="994" w:author="王 浩仁" w:date="2021-06-15T16:08:00Z"/>
          <w:rFonts w:ascii="Times New Roman" w:hAnsi="Times New Roman" w:cs="Times New Roman"/>
          <w:spacing w:val="15"/>
          <w:sz w:val="21"/>
          <w:szCs w:val="21"/>
        </w:rPr>
      </w:pPr>
      <w:ins w:id="995" w:author="王 浩仁" w:date="2021-06-11T08:21:00Z">
        <w:r w:rsidRPr="00A5742F">
          <w:rPr>
            <w:rFonts w:ascii="Times New Roman" w:hAnsi="Times New Roman" w:cs="Times New Roman"/>
            <w:spacing w:val="15"/>
            <w:sz w:val="21"/>
            <w:szCs w:val="21"/>
            <w:rPrChange w:id="996" w:author="王 浩仁" w:date="2021-06-15T16:00:00Z">
              <w:rPr>
                <w:rFonts w:ascii="Arial" w:hAnsi="Arial" w:cs="Arial"/>
                <w:spacing w:val="15"/>
                <w:sz w:val="23"/>
                <w:szCs w:val="23"/>
              </w:rPr>
            </w:rPrChange>
          </w:rPr>
          <w:t>RQ3:</w:t>
        </w:r>
      </w:ins>
      <w:ins w:id="997" w:author="王 浩仁" w:date="2021-06-15T16:04:00Z">
        <w:r w:rsidR="0005230D">
          <w:rPr>
            <w:rFonts w:ascii="Times New Roman" w:hAnsi="Times New Roman" w:cs="Times New Roman" w:hint="eastAsia"/>
            <w:spacing w:val="15"/>
            <w:sz w:val="21"/>
            <w:szCs w:val="21"/>
          </w:rPr>
          <w:t>与</w:t>
        </w:r>
      </w:ins>
      <w:ins w:id="998" w:author="王 浩仁" w:date="2021-06-15T16:03:00Z">
        <w:r w:rsidR="00A5742F" w:rsidRPr="008509A9">
          <w:rPr>
            <w:rFonts w:ascii="Times New Roman" w:hAnsi="Times New Roman" w:cs="Times New Roman"/>
            <w:spacing w:val="15"/>
            <w:sz w:val="21"/>
            <w:szCs w:val="21"/>
          </w:rPr>
          <w:t>SBFL</w:t>
        </w:r>
        <w:r w:rsidR="00A5742F">
          <w:rPr>
            <w:rFonts w:ascii="Times New Roman" w:hAnsi="Times New Roman" w:cs="Times New Roman" w:hint="eastAsia"/>
            <w:spacing w:val="15"/>
            <w:sz w:val="21"/>
            <w:szCs w:val="21"/>
          </w:rPr>
          <w:t>和</w:t>
        </w:r>
      </w:ins>
      <w:ins w:id="999" w:author="王 浩仁" w:date="2021-06-11T08:21:00Z">
        <w:r w:rsidRPr="00A5742F">
          <w:rPr>
            <w:rFonts w:ascii="Times New Roman" w:hAnsi="Times New Roman" w:cs="Times New Roman"/>
            <w:spacing w:val="15"/>
            <w:sz w:val="21"/>
            <w:szCs w:val="21"/>
            <w:rPrChange w:id="1000" w:author="王 浩仁" w:date="2021-06-15T16:00:00Z">
              <w:rPr>
                <w:rFonts w:ascii="Arial" w:hAnsi="Arial" w:cs="Arial"/>
                <w:spacing w:val="15"/>
                <w:sz w:val="23"/>
                <w:szCs w:val="23"/>
              </w:rPr>
            </w:rPrChange>
          </w:rPr>
          <w:t>MBFL</w:t>
        </w:r>
        <w:r w:rsidRPr="00A5742F">
          <w:rPr>
            <w:rFonts w:ascii="Times New Roman" w:hAnsi="Times New Roman" w:cs="Times New Roman" w:hint="eastAsia"/>
            <w:spacing w:val="15"/>
            <w:sz w:val="21"/>
            <w:szCs w:val="21"/>
            <w:rPrChange w:id="1001" w:author="王 浩仁" w:date="2021-06-15T16:00:00Z">
              <w:rPr>
                <w:rFonts w:ascii="Arial" w:hAnsi="Arial" w:cs="Arial" w:hint="eastAsia"/>
                <w:spacing w:val="15"/>
                <w:sz w:val="23"/>
                <w:szCs w:val="23"/>
              </w:rPr>
            </w:rPrChange>
          </w:rPr>
          <w:t>相比，</w:t>
        </w:r>
        <w:r w:rsidRPr="00A5742F">
          <w:rPr>
            <w:rFonts w:ascii="Times New Roman" w:hAnsi="Times New Roman" w:cs="Times New Roman"/>
            <w:spacing w:val="15"/>
            <w:sz w:val="21"/>
            <w:szCs w:val="21"/>
            <w:rPrChange w:id="1002" w:author="王 浩仁" w:date="2021-06-15T16:00:00Z">
              <w:rPr>
                <w:rFonts w:ascii="Arial" w:hAnsi="Arial" w:cs="Arial"/>
                <w:spacing w:val="15"/>
                <w:sz w:val="23"/>
                <w:szCs w:val="23"/>
              </w:rPr>
            </w:rPrChange>
          </w:rPr>
          <w:t>CBFL</w:t>
        </w:r>
      </w:ins>
      <w:ins w:id="1003" w:author="王 浩仁" w:date="2021-06-15T21:06:00Z">
        <w:r w:rsidR="0008519A">
          <w:rPr>
            <w:rFonts w:ascii="Times New Roman" w:hAnsi="Times New Roman" w:cs="Times New Roman" w:hint="eastAsia"/>
            <w:spacing w:val="15"/>
            <w:sz w:val="21"/>
            <w:szCs w:val="21"/>
          </w:rPr>
          <w:t>提升了多少</w:t>
        </w:r>
      </w:ins>
      <w:ins w:id="1004" w:author="王 浩仁" w:date="2021-06-11T08:21:00Z">
        <w:r w:rsidRPr="00A5742F">
          <w:rPr>
            <w:rFonts w:ascii="Times New Roman" w:hAnsi="Times New Roman" w:cs="Times New Roman" w:hint="eastAsia"/>
            <w:spacing w:val="15"/>
            <w:sz w:val="21"/>
            <w:szCs w:val="21"/>
            <w:rPrChange w:id="1005" w:author="王 浩仁" w:date="2021-06-15T16:00:00Z">
              <w:rPr>
                <w:rFonts w:ascii="Arial" w:hAnsi="Arial" w:cs="Arial" w:hint="eastAsia"/>
                <w:spacing w:val="15"/>
                <w:sz w:val="23"/>
                <w:szCs w:val="23"/>
              </w:rPr>
            </w:rPrChange>
          </w:rPr>
          <w:t>？</w:t>
        </w:r>
      </w:ins>
    </w:p>
    <w:p w14:paraId="0CBC5512" w14:textId="3AF25750" w:rsidR="0005230D" w:rsidRPr="0005230D" w:rsidRDefault="0005230D">
      <w:pPr>
        <w:pStyle w:val="ql-long-65221147"/>
        <w:spacing w:before="0" w:beforeAutospacing="0" w:after="0" w:afterAutospacing="0"/>
        <w:rPr>
          <w:rFonts w:cs="Times New Roman"/>
          <w:b/>
          <w:rPrChange w:id="1006" w:author="王 浩仁" w:date="2021-06-15T16:09:00Z">
            <w:rPr>
              <w:b/>
            </w:rPr>
          </w:rPrChange>
        </w:rPr>
        <w:pPrChange w:id="1007" w:author="王 浩仁" w:date="2021-06-15T16:07:00Z">
          <w:pPr>
            <w:pStyle w:val="ql-long-65221147"/>
            <w:spacing w:before="0" w:beforeAutospacing="0" w:after="0" w:afterAutospacing="0"/>
            <w:ind w:left="360"/>
          </w:pPr>
        </w:pPrChange>
      </w:pPr>
      <w:ins w:id="1008" w:author="王 浩仁" w:date="2021-06-15T16:08:00Z">
        <w:r w:rsidRPr="0005230D">
          <w:rPr>
            <w:rFonts w:cs="Times New Roman"/>
            <w:b/>
            <w:rPrChange w:id="1009" w:author="王 浩仁" w:date="2021-06-15T16:09:00Z">
              <w:rPr>
                <w:rFonts w:ascii="Times New Roman" w:hAnsi="Times New Roman" w:cs="Times New Roman"/>
                <w:b/>
                <w:sz w:val="21"/>
                <w:szCs w:val="21"/>
              </w:rPr>
            </w:rPrChange>
          </w:rPr>
          <w:t>B</w:t>
        </w:r>
      </w:ins>
      <w:ins w:id="1010" w:author="王 浩仁" w:date="2021-06-15T16:09:00Z">
        <w:r w:rsidRPr="0005230D">
          <w:rPr>
            <w:rFonts w:cs="Times New Roman"/>
            <w:b/>
            <w:rPrChange w:id="1011" w:author="王 浩仁" w:date="2021-06-15T16:09:00Z">
              <w:rPr>
                <w:rFonts w:ascii="Times New Roman" w:hAnsi="Times New Roman" w:cs="Times New Roman"/>
                <w:b/>
                <w:sz w:val="21"/>
                <w:szCs w:val="21"/>
              </w:rPr>
            </w:rPrChange>
          </w:rPr>
          <w:t>.</w:t>
        </w:r>
        <w:r>
          <w:rPr>
            <w:rFonts w:cs="Times New Roman" w:hint="eastAsia"/>
            <w:b/>
          </w:rPr>
          <w:t>实验步骤</w:t>
        </w:r>
      </w:ins>
    </w:p>
    <w:p w14:paraId="71EFD078" w14:textId="001B8F86" w:rsidR="00D93BAA" w:rsidRPr="00C918E7" w:rsidRDefault="000A3283" w:rsidP="00D93BAA">
      <w:pPr>
        <w:pStyle w:val="ql-long-65221147"/>
        <w:spacing w:before="0" w:beforeAutospacing="0" w:after="0" w:afterAutospacing="0"/>
        <w:rPr>
          <w:b/>
          <w:sz w:val="21"/>
          <w:szCs w:val="21"/>
        </w:rPr>
      </w:pPr>
      <w:del w:id="1012" w:author="王 浩仁" w:date="2021-06-15T16:16:00Z">
        <w:r w:rsidDel="00C46CCC">
          <w:rPr>
            <w:b/>
            <w:sz w:val="21"/>
            <w:szCs w:val="21"/>
          </w:rPr>
          <w:delText>4</w:delText>
        </w:r>
        <w:r w:rsidR="00D93BAA" w:rsidRPr="00C918E7" w:rsidDel="00C46CCC">
          <w:rPr>
            <w:b/>
            <w:sz w:val="21"/>
            <w:szCs w:val="21"/>
          </w:rPr>
          <w:delText>.</w:delText>
        </w:r>
      </w:del>
      <w:r w:rsidR="00D93BAA" w:rsidRPr="00C918E7">
        <w:rPr>
          <w:b/>
          <w:sz w:val="21"/>
          <w:szCs w:val="21"/>
        </w:rPr>
        <w:t>1</w:t>
      </w:r>
      <w:ins w:id="1013" w:author="王 浩仁" w:date="2021-06-15T16:16:00Z">
        <w:r w:rsidR="00C46CCC">
          <w:rPr>
            <w:rFonts w:hint="eastAsia"/>
            <w:b/>
            <w:sz w:val="21"/>
            <w:szCs w:val="21"/>
          </w:rPr>
          <w:t>）</w:t>
        </w:r>
      </w:ins>
      <w:r w:rsidR="00D93BAA" w:rsidRPr="00C918E7">
        <w:rPr>
          <w:rFonts w:hint="eastAsia"/>
          <w:b/>
          <w:sz w:val="21"/>
          <w:szCs w:val="21"/>
        </w:rPr>
        <w:t>数据集（</w:t>
      </w:r>
      <w:r w:rsidR="00D93BAA" w:rsidRPr="00C918E7">
        <w:rPr>
          <w:b/>
          <w:sz w:val="21"/>
          <w:szCs w:val="21"/>
        </w:rPr>
        <w:t>Datasets</w:t>
      </w:r>
      <w:r w:rsidR="00D93BAA" w:rsidRPr="00C918E7">
        <w:rPr>
          <w:rFonts w:hint="eastAsia"/>
          <w:b/>
          <w:sz w:val="21"/>
          <w:szCs w:val="21"/>
        </w:rPr>
        <w:t>）</w:t>
      </w:r>
    </w:p>
    <w:p w14:paraId="181D6E94" w14:textId="77777777" w:rsidR="00D93BAA" w:rsidRPr="00FB7EBF" w:rsidRDefault="00D93BAA" w:rsidP="00D93BAA">
      <w:pPr>
        <w:pStyle w:val="ql-long-65221147"/>
        <w:spacing w:before="0" w:beforeAutospacing="0" w:after="0" w:afterAutospacing="0"/>
        <w:ind w:firstLineChars="200" w:firstLine="420"/>
        <w:jc w:val="both"/>
        <w:rPr>
          <w:rFonts w:ascii="Times New Roman" w:hAnsi="Times New Roman" w:cs="Times New Roman"/>
          <w:bCs/>
          <w:sz w:val="21"/>
          <w:szCs w:val="21"/>
        </w:rPr>
      </w:pPr>
      <w:r w:rsidRPr="00FB7EBF">
        <w:rPr>
          <w:rFonts w:ascii="Times New Roman" w:hAnsi="Times New Roman" w:cs="Times New Roman"/>
          <w:bCs/>
          <w:sz w:val="21"/>
          <w:szCs w:val="21"/>
        </w:rPr>
        <w:t>为了回答研究问题，我们使用</w:t>
      </w:r>
      <w:proofErr w:type="spellStart"/>
      <w:r w:rsidRPr="00FB7EBF">
        <w:rPr>
          <w:rFonts w:ascii="Times New Roman" w:hAnsi="Times New Roman" w:cs="Times New Roman"/>
          <w:bCs/>
          <w:sz w:val="21"/>
          <w:szCs w:val="21"/>
        </w:rPr>
        <w:t>DStar</w:t>
      </w:r>
      <w:proofErr w:type="spellEnd"/>
      <w:r w:rsidRPr="00FB7EBF">
        <w:rPr>
          <w:rFonts w:ascii="Times New Roman" w:hAnsi="Times New Roman" w:cs="Times New Roman"/>
          <w:bCs/>
          <w:sz w:val="21"/>
          <w:szCs w:val="21"/>
        </w:rPr>
        <w:t>和</w:t>
      </w:r>
      <w:r w:rsidRPr="00FB7EBF">
        <w:rPr>
          <w:rFonts w:ascii="Times New Roman" w:hAnsi="Times New Roman" w:cs="Times New Roman"/>
          <w:bCs/>
          <w:sz w:val="21"/>
          <w:szCs w:val="21"/>
        </w:rPr>
        <w:t>MUSE</w:t>
      </w:r>
      <w:r w:rsidRPr="00FB7EBF">
        <w:rPr>
          <w:rFonts w:ascii="Times New Roman" w:hAnsi="Times New Roman" w:cs="Times New Roman"/>
          <w:bCs/>
          <w:sz w:val="21"/>
          <w:szCs w:val="21"/>
        </w:rPr>
        <w:t>在</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数据集上进行了缺陷预测。</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是一个真实的故障数据集，由</w:t>
      </w:r>
      <w:r w:rsidRPr="00FB7EBF">
        <w:rPr>
          <w:rFonts w:ascii="Times New Roman" w:hAnsi="Times New Roman" w:cs="Times New Roman"/>
          <w:bCs/>
          <w:sz w:val="21"/>
          <w:szCs w:val="21"/>
        </w:rPr>
        <w:t>6</w:t>
      </w:r>
      <w:r w:rsidRPr="00FB7EBF">
        <w:rPr>
          <w:rFonts w:ascii="Times New Roman" w:hAnsi="Times New Roman" w:cs="Times New Roman"/>
          <w:bCs/>
          <w:sz w:val="21"/>
          <w:szCs w:val="21"/>
        </w:rPr>
        <w:t>个开源</w:t>
      </w:r>
      <w:r w:rsidRPr="00FB7EBF">
        <w:rPr>
          <w:rFonts w:ascii="Times New Roman" w:hAnsi="Times New Roman" w:cs="Times New Roman"/>
          <w:bCs/>
          <w:sz w:val="21"/>
          <w:szCs w:val="21"/>
        </w:rPr>
        <w:t>Java</w:t>
      </w:r>
      <w:r w:rsidRPr="00FB7EBF">
        <w:rPr>
          <w:rFonts w:ascii="Times New Roman" w:hAnsi="Times New Roman" w:cs="Times New Roman"/>
          <w:bCs/>
          <w:sz w:val="21"/>
          <w:szCs w:val="21"/>
        </w:rPr>
        <w:t>项目组成，是一个可重现错误的集合。对于每个缺陷，</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提供了一个</w:t>
      </w:r>
      <w:r w:rsidRPr="00FB7EBF">
        <w:rPr>
          <w:rFonts w:ascii="Times New Roman" w:hAnsi="Times New Roman" w:cs="Times New Roman"/>
          <w:bCs/>
          <w:sz w:val="21"/>
          <w:szCs w:val="21"/>
        </w:rPr>
        <w:t>buggy</w:t>
      </w:r>
      <w:r w:rsidRPr="00FB7EBF">
        <w:rPr>
          <w:rFonts w:ascii="Times New Roman" w:hAnsi="Times New Roman" w:cs="Times New Roman"/>
          <w:bCs/>
          <w:sz w:val="21"/>
          <w:szCs w:val="21"/>
        </w:rPr>
        <w:t>版本源码和一个</w:t>
      </w:r>
      <w:r w:rsidRPr="00FB7EBF">
        <w:rPr>
          <w:rFonts w:ascii="Times New Roman" w:hAnsi="Times New Roman" w:cs="Times New Roman"/>
          <w:bCs/>
          <w:sz w:val="21"/>
          <w:szCs w:val="21"/>
        </w:rPr>
        <w:t>fix</w:t>
      </w:r>
      <w:r w:rsidRPr="00FB7EBF">
        <w:rPr>
          <w:rFonts w:ascii="Times New Roman" w:hAnsi="Times New Roman" w:cs="Times New Roman"/>
          <w:bCs/>
          <w:sz w:val="21"/>
          <w:szCs w:val="21"/>
        </w:rPr>
        <w:t>版本的源码，以及开发人员编写的测试用例集合。</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数据集已经被应用到多个缺陷定位研究中，作为一个被众所周知且广泛使用的数据集，能够确保我们的结果能够具有</w:t>
      </w:r>
      <w:commentRangeStart w:id="1014"/>
      <w:r w:rsidRPr="00FB7EBF">
        <w:rPr>
          <w:rFonts w:ascii="Times New Roman" w:hAnsi="Times New Roman" w:cs="Times New Roman"/>
          <w:bCs/>
          <w:sz w:val="21"/>
          <w:szCs w:val="21"/>
        </w:rPr>
        <w:t>普遍性</w:t>
      </w:r>
      <w:commentRangeEnd w:id="1014"/>
      <w:r>
        <w:rPr>
          <w:rStyle w:val="a4"/>
          <w:rFonts w:asciiTheme="minorHAnsi" w:eastAsiaTheme="minorEastAsia" w:hAnsiTheme="minorHAnsi" w:cstheme="minorBidi"/>
          <w:kern w:val="2"/>
        </w:rPr>
        <w:commentReference w:id="1014"/>
      </w:r>
      <w:r w:rsidRPr="00FB7EBF">
        <w:rPr>
          <w:rFonts w:ascii="Times New Roman" w:hAnsi="Times New Roman" w:cs="Times New Roman"/>
          <w:bCs/>
          <w:sz w:val="21"/>
          <w:szCs w:val="21"/>
        </w:rPr>
        <w:t>。</w:t>
      </w:r>
    </w:p>
    <w:p w14:paraId="3C27D54B" w14:textId="77777777" w:rsidR="00D93BAA" w:rsidDel="00141B21" w:rsidRDefault="00D93BAA" w:rsidP="00D93BAA">
      <w:pPr>
        <w:pStyle w:val="ql-long-65221147"/>
        <w:spacing w:before="0" w:beforeAutospacing="0" w:after="0" w:afterAutospacing="0"/>
        <w:ind w:firstLineChars="200" w:firstLine="420"/>
        <w:jc w:val="both"/>
        <w:rPr>
          <w:del w:id="1015" w:author="王 浩仁" w:date="2021-06-15T16:21:00Z"/>
          <w:rFonts w:ascii="Times New Roman" w:hAnsi="Times New Roman" w:cs="Times New Roman"/>
          <w:bCs/>
          <w:spacing w:val="15"/>
          <w:sz w:val="21"/>
          <w:szCs w:val="21"/>
        </w:rPr>
      </w:pPr>
      <w:r w:rsidRPr="00FB7EBF">
        <w:rPr>
          <w:rFonts w:ascii="Times New Roman" w:hAnsi="Times New Roman" w:cs="Times New Roman"/>
          <w:bCs/>
          <w:sz w:val="21"/>
          <w:szCs w:val="21"/>
        </w:rPr>
        <w:t>表</w:t>
      </w:r>
      <w:ins w:id="1016" w:author="王 浩仁" w:date="2021-06-10T15:59:00Z">
        <w:r>
          <w:rPr>
            <w:rFonts w:ascii="Times New Roman" w:hAnsi="Times New Roman" w:cs="Times New Roman"/>
            <w:bCs/>
            <w:sz w:val="21"/>
            <w:szCs w:val="21"/>
          </w:rPr>
          <w:t>1</w:t>
        </w:r>
      </w:ins>
      <w:del w:id="1017" w:author="王 浩仁" w:date="2021-06-10T15:59:00Z">
        <w:r w:rsidRPr="00FB7EBF" w:rsidDel="00ED3227">
          <w:rPr>
            <w:rFonts w:ascii="Times New Roman" w:hAnsi="Times New Roman" w:cs="Times New Roman"/>
            <w:bCs/>
            <w:sz w:val="21"/>
            <w:szCs w:val="21"/>
          </w:rPr>
          <w:delText>二</w:delText>
        </w:r>
      </w:del>
      <w:r w:rsidRPr="00FB7EBF">
        <w:rPr>
          <w:rFonts w:ascii="Times New Roman" w:hAnsi="Times New Roman" w:cs="Times New Roman"/>
          <w:bCs/>
          <w:sz w:val="21"/>
          <w:szCs w:val="21"/>
        </w:rPr>
        <w:t>总结了</w:t>
      </w:r>
      <w:r w:rsidRPr="00FB7EBF">
        <w:rPr>
          <w:rFonts w:ascii="Times New Roman" w:hAnsi="Times New Roman" w:cs="Times New Roman"/>
          <w:bCs/>
          <w:sz w:val="21"/>
          <w:szCs w:val="21"/>
        </w:rPr>
        <w:t>Defects4j</w:t>
      </w:r>
      <w:r w:rsidRPr="00FB7EBF">
        <w:rPr>
          <w:rFonts w:ascii="Times New Roman" w:hAnsi="Times New Roman" w:cs="Times New Roman"/>
          <w:bCs/>
          <w:sz w:val="21"/>
          <w:szCs w:val="21"/>
        </w:rPr>
        <w:t>基准的细节数据，</w:t>
      </w:r>
      <w:del w:id="1018" w:author="王 浩仁" w:date="2021-06-10T16:00:00Z">
        <w:r w:rsidRPr="00FB7EBF" w:rsidDel="00ED3227">
          <w:rPr>
            <w:rFonts w:ascii="Times New Roman" w:hAnsi="Times New Roman" w:cs="Times New Roman"/>
            <w:bCs/>
            <w:sz w:val="21"/>
            <w:szCs w:val="21"/>
          </w:rPr>
          <w:delText>它包含</w:delText>
        </w:r>
      </w:del>
      <w:r w:rsidRPr="00FB7EBF">
        <w:rPr>
          <w:rFonts w:ascii="Times New Roman" w:hAnsi="Times New Roman" w:cs="Times New Roman"/>
          <w:bCs/>
          <w:spacing w:val="15"/>
          <w:sz w:val="21"/>
          <w:szCs w:val="21"/>
        </w:rPr>
        <w:t>它包含来自</w:t>
      </w:r>
      <w:r w:rsidRPr="00FB7EBF">
        <w:rPr>
          <w:rFonts w:ascii="Times New Roman" w:hAnsi="Times New Roman" w:cs="Times New Roman"/>
          <w:bCs/>
          <w:spacing w:val="15"/>
          <w:sz w:val="21"/>
          <w:szCs w:val="21"/>
        </w:rPr>
        <w:t>6</w:t>
      </w:r>
      <w:r w:rsidRPr="00FB7EBF">
        <w:rPr>
          <w:rFonts w:ascii="Times New Roman" w:hAnsi="Times New Roman" w:cs="Times New Roman"/>
          <w:bCs/>
          <w:spacing w:val="15"/>
          <w:sz w:val="21"/>
          <w:szCs w:val="21"/>
        </w:rPr>
        <w:t>个开源项目的</w:t>
      </w:r>
      <w:r w:rsidRPr="00FB7EBF">
        <w:rPr>
          <w:rFonts w:ascii="Times New Roman" w:hAnsi="Times New Roman" w:cs="Times New Roman"/>
          <w:bCs/>
          <w:spacing w:val="15"/>
          <w:sz w:val="21"/>
          <w:szCs w:val="21"/>
        </w:rPr>
        <w:t>395</w:t>
      </w:r>
      <w:r w:rsidRPr="00FB7EBF">
        <w:rPr>
          <w:rFonts w:ascii="Times New Roman" w:hAnsi="Times New Roman" w:cs="Times New Roman"/>
          <w:bCs/>
          <w:spacing w:val="15"/>
          <w:sz w:val="21"/>
          <w:szCs w:val="21"/>
        </w:rPr>
        <w:t>个缺陷版本</w:t>
      </w:r>
      <w:r w:rsidRPr="00FB7EBF">
        <w:rPr>
          <w:rFonts w:ascii="Times New Roman" w:hAnsi="Times New Roman" w:cs="Times New Roman"/>
          <w:bCs/>
          <w:spacing w:val="15"/>
          <w:sz w:val="21"/>
          <w:szCs w:val="21"/>
        </w:rPr>
        <w:t>:Chart(26)</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Closure (133)</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Lang(65)</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Math(106)</w:t>
      </w:r>
      <w:r w:rsidRPr="00FB7EBF">
        <w:rPr>
          <w:rFonts w:ascii="Times New Roman" w:hAnsi="Times New Roman" w:cs="Times New Roman"/>
          <w:bCs/>
          <w:spacing w:val="15"/>
          <w:sz w:val="21"/>
          <w:szCs w:val="21"/>
        </w:rPr>
        <w:t>、</w:t>
      </w:r>
      <w:r w:rsidRPr="00FB7EBF">
        <w:rPr>
          <w:rFonts w:ascii="Times New Roman" w:hAnsi="Times New Roman" w:cs="Times New Roman"/>
          <w:bCs/>
          <w:spacing w:val="15"/>
          <w:sz w:val="21"/>
          <w:szCs w:val="21"/>
        </w:rPr>
        <w:t>Mockito (38)</w:t>
      </w:r>
      <w:r w:rsidRPr="00FB7EBF">
        <w:rPr>
          <w:rFonts w:ascii="Times New Roman" w:hAnsi="Times New Roman" w:cs="Times New Roman"/>
          <w:bCs/>
          <w:spacing w:val="15"/>
          <w:sz w:val="21"/>
          <w:szCs w:val="21"/>
        </w:rPr>
        <w:t>和</w:t>
      </w:r>
      <w:r w:rsidRPr="00FB7EBF">
        <w:rPr>
          <w:rFonts w:ascii="Times New Roman" w:hAnsi="Times New Roman" w:cs="Times New Roman"/>
          <w:bCs/>
          <w:spacing w:val="15"/>
          <w:sz w:val="21"/>
          <w:szCs w:val="21"/>
        </w:rPr>
        <w:t>Time(27)</w:t>
      </w:r>
      <w:r w:rsidRPr="00FB7EBF">
        <w:rPr>
          <w:rFonts w:ascii="Times New Roman" w:hAnsi="Times New Roman" w:cs="Times New Roman"/>
          <w:bCs/>
          <w:spacing w:val="15"/>
          <w:sz w:val="21"/>
          <w:szCs w:val="21"/>
        </w:rPr>
        <w:t>。在表</w:t>
      </w:r>
      <w:r w:rsidRPr="00FB7EBF">
        <w:rPr>
          <w:rFonts w:ascii="Times New Roman" w:hAnsi="Times New Roman" w:cs="Times New Roman"/>
          <w:bCs/>
          <w:spacing w:val="15"/>
          <w:sz w:val="21"/>
          <w:szCs w:val="21"/>
        </w:rPr>
        <w:t>2</w:t>
      </w:r>
      <w:r w:rsidRPr="00FB7EBF">
        <w:rPr>
          <w:rFonts w:ascii="Times New Roman" w:hAnsi="Times New Roman" w:cs="Times New Roman"/>
          <w:bCs/>
          <w:spacing w:val="15"/>
          <w:sz w:val="21"/>
          <w:szCs w:val="21"/>
        </w:rPr>
        <w:t>中，第一列是介绍项目名称，第二列是介绍该项目下有多少个版本的缺陷，第三列是每个项目的平均代码行数。第四列是每个项目的平均测试用例数量，每个缺陷版本包含一个或多个缺陷。</w:t>
      </w:r>
    </w:p>
    <w:p w14:paraId="5F2E7A8E" w14:textId="77777777" w:rsidR="00D93BAA" w:rsidRPr="00141B21" w:rsidRDefault="00D93BAA">
      <w:pPr>
        <w:pStyle w:val="ql-long-65221147"/>
        <w:spacing w:before="0" w:beforeAutospacing="0" w:after="0" w:afterAutospacing="0"/>
        <w:ind w:firstLineChars="200" w:firstLine="480"/>
        <w:jc w:val="both"/>
        <w:rPr>
          <w:rFonts w:ascii="Times New Roman" w:hAnsi="Times New Roman" w:cs="Times New Roman"/>
          <w:bCs/>
          <w:spacing w:val="15"/>
          <w:sz w:val="21"/>
          <w:szCs w:val="21"/>
        </w:rPr>
      </w:pPr>
    </w:p>
    <w:p w14:paraId="15209166" w14:textId="77777777" w:rsidR="00D93BAA" w:rsidRDefault="00D93BAA" w:rsidP="00D93BAA">
      <w:pPr>
        <w:pStyle w:val="ql-long-65221147"/>
        <w:spacing w:before="0" w:beforeAutospacing="0" w:after="0" w:afterAutospacing="0"/>
        <w:jc w:val="center"/>
        <w:rPr>
          <w:b/>
          <w:sz w:val="21"/>
          <w:szCs w:val="21"/>
        </w:rPr>
      </w:pPr>
      <w:r w:rsidRPr="00DA6F7C">
        <w:rPr>
          <w:rFonts w:ascii="Arial" w:hAnsi="Arial" w:cs="Arial" w:hint="eastAsia"/>
          <w:spacing w:val="15"/>
          <w:sz w:val="21"/>
          <w:szCs w:val="21"/>
          <w:rPrChange w:id="1019" w:author="王 浩仁" w:date="2021-06-09T17:52:00Z">
            <w:rPr>
              <w:rFonts w:ascii="Arial" w:hAnsi="Arial" w:cs="Arial" w:hint="eastAsia"/>
              <w:spacing w:val="15"/>
              <w:sz w:val="23"/>
              <w:szCs w:val="23"/>
            </w:rPr>
          </w:rPrChange>
        </w:rPr>
        <w:t>表</w:t>
      </w:r>
      <w:ins w:id="1020" w:author="王 浩仁" w:date="2021-06-10T15:59:00Z">
        <w:r>
          <w:rPr>
            <w:rFonts w:ascii="Times New Roman" w:hAnsi="Times New Roman" w:cs="Times New Roman"/>
            <w:spacing w:val="15"/>
            <w:sz w:val="21"/>
            <w:szCs w:val="21"/>
          </w:rPr>
          <w:t>1</w:t>
        </w:r>
      </w:ins>
      <w:del w:id="1021" w:author="王 浩仁" w:date="2021-06-10T15:59:00Z">
        <w:r w:rsidRPr="00DA6F7C" w:rsidDel="00ED3227">
          <w:rPr>
            <w:rFonts w:ascii="Times New Roman" w:hAnsi="Times New Roman" w:cs="Times New Roman"/>
            <w:spacing w:val="15"/>
            <w:sz w:val="21"/>
            <w:szCs w:val="21"/>
            <w:rPrChange w:id="1022" w:author="王 浩仁" w:date="2021-06-09T17:52:00Z">
              <w:rPr>
                <w:rFonts w:ascii="Arial" w:hAnsi="Arial" w:cs="Arial"/>
                <w:spacing w:val="15"/>
                <w:sz w:val="23"/>
                <w:szCs w:val="23"/>
              </w:rPr>
            </w:rPrChange>
          </w:rPr>
          <w:delText>2</w:delText>
        </w:r>
      </w:del>
      <w:r w:rsidRPr="00DA6F7C">
        <w:rPr>
          <w:rFonts w:ascii="Times New Roman" w:hAnsi="Times New Roman" w:cs="Times New Roman"/>
          <w:spacing w:val="15"/>
          <w:sz w:val="21"/>
          <w:szCs w:val="21"/>
          <w:rPrChange w:id="1023" w:author="王 浩仁" w:date="2021-06-09T17:52:00Z">
            <w:rPr>
              <w:rFonts w:ascii="Arial" w:hAnsi="Arial" w:cs="Arial"/>
              <w:spacing w:val="15"/>
              <w:sz w:val="23"/>
              <w:szCs w:val="23"/>
            </w:rPr>
          </w:rPrChange>
        </w:rPr>
        <w:t xml:space="preserve"> </w:t>
      </w:r>
      <w:r w:rsidRPr="00DA6F7C">
        <w:rPr>
          <w:b/>
          <w:sz w:val="21"/>
          <w:szCs w:val="21"/>
        </w:rPr>
        <w:t>Defects4J(V1.4.0)</w:t>
      </w:r>
      <w:r w:rsidRPr="00DA6F7C">
        <w:rPr>
          <w:rFonts w:hint="eastAsia"/>
          <w:b/>
          <w:sz w:val="21"/>
          <w:szCs w:val="21"/>
        </w:rPr>
        <w:t>基准的</w:t>
      </w:r>
      <w:commentRangeStart w:id="1024"/>
      <w:r w:rsidRPr="00DA6F7C">
        <w:rPr>
          <w:rFonts w:hint="eastAsia"/>
          <w:b/>
          <w:sz w:val="21"/>
          <w:szCs w:val="21"/>
        </w:rPr>
        <w:t>细节</w:t>
      </w:r>
      <w:commentRangeEnd w:id="1024"/>
      <w:r w:rsidRPr="00DA6F7C">
        <w:rPr>
          <w:rStyle w:val="a4"/>
          <w:rFonts w:asciiTheme="minorHAnsi" w:eastAsiaTheme="minorEastAsia" w:hAnsiTheme="minorHAnsi" w:cstheme="minorBidi"/>
          <w:kern w:val="2"/>
        </w:rPr>
        <w:commentReference w:id="1024"/>
      </w:r>
      <w:r w:rsidRPr="00DA6F7C">
        <w:rPr>
          <w:rFonts w:hint="eastAsia"/>
          <w:b/>
          <w:sz w:val="21"/>
          <w:szCs w:val="21"/>
        </w:rPr>
        <w:t>数据</w:t>
      </w:r>
    </w:p>
    <w:tbl>
      <w:tblPr>
        <w:tblStyle w:val="af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134"/>
        <w:gridCol w:w="1134"/>
        <w:gridCol w:w="2411"/>
      </w:tblGrid>
      <w:tr w:rsidR="00D93BAA" w:rsidRPr="0094465C" w14:paraId="0209677F" w14:textId="77777777" w:rsidTr="000F7262">
        <w:trPr>
          <w:trHeight w:val="340"/>
          <w:jc w:val="center"/>
        </w:trPr>
        <w:tc>
          <w:tcPr>
            <w:tcW w:w="1842" w:type="dxa"/>
            <w:tcBorders>
              <w:top w:val="single" w:sz="8" w:space="0" w:color="auto"/>
              <w:bottom w:val="single" w:sz="8" w:space="0" w:color="auto"/>
            </w:tcBorders>
            <w:vAlign w:val="center"/>
          </w:tcPr>
          <w:p w14:paraId="1D76BA8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Projects</w:t>
            </w:r>
          </w:p>
        </w:tc>
        <w:tc>
          <w:tcPr>
            <w:tcW w:w="1134" w:type="dxa"/>
            <w:tcBorders>
              <w:top w:val="single" w:sz="8" w:space="0" w:color="auto"/>
              <w:bottom w:val="single" w:sz="8" w:space="0" w:color="auto"/>
            </w:tcBorders>
            <w:vAlign w:val="center"/>
          </w:tcPr>
          <w:p w14:paraId="6EDF1AB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Faults</w:t>
            </w:r>
          </w:p>
        </w:tc>
        <w:tc>
          <w:tcPr>
            <w:tcW w:w="1134" w:type="dxa"/>
            <w:tcBorders>
              <w:top w:val="single" w:sz="8" w:space="0" w:color="auto"/>
              <w:bottom w:val="single" w:sz="8" w:space="0" w:color="auto"/>
            </w:tcBorders>
            <w:vAlign w:val="center"/>
          </w:tcPr>
          <w:p w14:paraId="0010F5D7"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LOC</w:t>
            </w:r>
          </w:p>
        </w:tc>
        <w:tc>
          <w:tcPr>
            <w:tcW w:w="2411" w:type="dxa"/>
            <w:tcBorders>
              <w:top w:val="single" w:sz="8" w:space="0" w:color="auto"/>
              <w:bottom w:val="single" w:sz="8" w:space="0" w:color="auto"/>
            </w:tcBorders>
            <w:vAlign w:val="center"/>
          </w:tcPr>
          <w:p w14:paraId="25B3E94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Number of test cases</w:t>
            </w:r>
          </w:p>
        </w:tc>
      </w:tr>
      <w:tr w:rsidR="00D93BAA" w:rsidRPr="0094465C" w14:paraId="7D404596" w14:textId="77777777" w:rsidTr="000F7262">
        <w:trPr>
          <w:trHeight w:val="340"/>
          <w:jc w:val="center"/>
        </w:trPr>
        <w:tc>
          <w:tcPr>
            <w:tcW w:w="1842" w:type="dxa"/>
            <w:tcBorders>
              <w:top w:val="single" w:sz="8" w:space="0" w:color="auto"/>
              <w:bottom w:val="nil"/>
            </w:tcBorders>
            <w:vAlign w:val="center"/>
          </w:tcPr>
          <w:p w14:paraId="3DD4294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Chart</w:t>
            </w:r>
          </w:p>
        </w:tc>
        <w:tc>
          <w:tcPr>
            <w:tcW w:w="1134" w:type="dxa"/>
            <w:tcBorders>
              <w:top w:val="single" w:sz="8" w:space="0" w:color="auto"/>
              <w:bottom w:val="nil"/>
            </w:tcBorders>
            <w:vAlign w:val="center"/>
          </w:tcPr>
          <w:p w14:paraId="0F41A20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26</w:t>
            </w:r>
          </w:p>
        </w:tc>
        <w:tc>
          <w:tcPr>
            <w:tcW w:w="1134" w:type="dxa"/>
            <w:tcBorders>
              <w:top w:val="single" w:sz="8" w:space="0" w:color="auto"/>
              <w:bottom w:val="nil"/>
            </w:tcBorders>
            <w:vAlign w:val="center"/>
          </w:tcPr>
          <w:p w14:paraId="63F2C235"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7057</w:t>
            </w:r>
          </w:p>
        </w:tc>
        <w:tc>
          <w:tcPr>
            <w:tcW w:w="2411" w:type="dxa"/>
            <w:tcBorders>
              <w:top w:val="single" w:sz="8" w:space="0" w:color="auto"/>
              <w:bottom w:val="nil"/>
            </w:tcBorders>
            <w:vAlign w:val="center"/>
          </w:tcPr>
          <w:p w14:paraId="7311644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428</w:t>
            </w:r>
          </w:p>
        </w:tc>
      </w:tr>
      <w:tr w:rsidR="00D93BAA" w:rsidRPr="0094465C" w14:paraId="08649DCA" w14:textId="77777777" w:rsidTr="000F7262">
        <w:trPr>
          <w:trHeight w:val="340"/>
          <w:jc w:val="center"/>
        </w:trPr>
        <w:tc>
          <w:tcPr>
            <w:tcW w:w="1842" w:type="dxa"/>
            <w:tcBorders>
              <w:top w:val="nil"/>
              <w:bottom w:val="nil"/>
            </w:tcBorders>
            <w:vAlign w:val="center"/>
          </w:tcPr>
          <w:p w14:paraId="25BA976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Closure</w:t>
            </w:r>
          </w:p>
        </w:tc>
        <w:tc>
          <w:tcPr>
            <w:tcW w:w="1134" w:type="dxa"/>
            <w:tcBorders>
              <w:top w:val="nil"/>
              <w:bottom w:val="nil"/>
            </w:tcBorders>
            <w:vAlign w:val="center"/>
          </w:tcPr>
          <w:p w14:paraId="024E693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133</w:t>
            </w:r>
          </w:p>
        </w:tc>
        <w:tc>
          <w:tcPr>
            <w:tcW w:w="1134" w:type="dxa"/>
            <w:tcBorders>
              <w:top w:val="nil"/>
              <w:bottom w:val="nil"/>
            </w:tcBorders>
            <w:vAlign w:val="center"/>
          </w:tcPr>
          <w:p w14:paraId="15280C7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30660</w:t>
            </w:r>
          </w:p>
        </w:tc>
        <w:tc>
          <w:tcPr>
            <w:tcW w:w="2411" w:type="dxa"/>
            <w:tcBorders>
              <w:top w:val="nil"/>
              <w:bottom w:val="nil"/>
            </w:tcBorders>
            <w:vAlign w:val="center"/>
          </w:tcPr>
          <w:p w14:paraId="3C724F9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351</w:t>
            </w:r>
          </w:p>
        </w:tc>
      </w:tr>
      <w:tr w:rsidR="00D93BAA" w:rsidRPr="0094465C" w14:paraId="0A3BF6D5" w14:textId="77777777" w:rsidTr="000F7262">
        <w:trPr>
          <w:trHeight w:val="340"/>
          <w:jc w:val="center"/>
        </w:trPr>
        <w:tc>
          <w:tcPr>
            <w:tcW w:w="1842" w:type="dxa"/>
            <w:tcBorders>
              <w:top w:val="nil"/>
              <w:bottom w:val="nil"/>
            </w:tcBorders>
            <w:vAlign w:val="center"/>
          </w:tcPr>
          <w:p w14:paraId="170615DE"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Lang</w:t>
            </w:r>
          </w:p>
        </w:tc>
        <w:tc>
          <w:tcPr>
            <w:tcW w:w="1134" w:type="dxa"/>
            <w:tcBorders>
              <w:top w:val="nil"/>
              <w:bottom w:val="nil"/>
            </w:tcBorders>
            <w:vAlign w:val="center"/>
          </w:tcPr>
          <w:p w14:paraId="5F81A410"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65</w:t>
            </w:r>
          </w:p>
        </w:tc>
        <w:tc>
          <w:tcPr>
            <w:tcW w:w="1134" w:type="dxa"/>
            <w:tcBorders>
              <w:top w:val="nil"/>
              <w:bottom w:val="nil"/>
            </w:tcBorders>
            <w:vAlign w:val="center"/>
          </w:tcPr>
          <w:p w14:paraId="0B7FDF6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1731</w:t>
            </w:r>
          </w:p>
        </w:tc>
        <w:tc>
          <w:tcPr>
            <w:tcW w:w="2411" w:type="dxa"/>
            <w:tcBorders>
              <w:top w:val="nil"/>
              <w:bottom w:val="nil"/>
            </w:tcBorders>
            <w:vAlign w:val="center"/>
          </w:tcPr>
          <w:p w14:paraId="43AACB0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88</w:t>
            </w:r>
          </w:p>
        </w:tc>
      </w:tr>
      <w:tr w:rsidR="00D93BAA" w:rsidRPr="0094465C" w14:paraId="58DCFFE7" w14:textId="77777777" w:rsidTr="000F7262">
        <w:trPr>
          <w:trHeight w:val="340"/>
          <w:jc w:val="center"/>
        </w:trPr>
        <w:tc>
          <w:tcPr>
            <w:tcW w:w="1842" w:type="dxa"/>
            <w:tcBorders>
              <w:top w:val="nil"/>
              <w:bottom w:val="nil"/>
            </w:tcBorders>
            <w:vAlign w:val="center"/>
          </w:tcPr>
          <w:p w14:paraId="397905B2"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Math</w:t>
            </w:r>
          </w:p>
        </w:tc>
        <w:tc>
          <w:tcPr>
            <w:tcW w:w="1134" w:type="dxa"/>
            <w:tcBorders>
              <w:top w:val="nil"/>
              <w:bottom w:val="nil"/>
            </w:tcBorders>
            <w:vAlign w:val="center"/>
          </w:tcPr>
          <w:p w14:paraId="72DC5FF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106</w:t>
            </w:r>
          </w:p>
        </w:tc>
        <w:tc>
          <w:tcPr>
            <w:tcW w:w="1134" w:type="dxa"/>
            <w:tcBorders>
              <w:top w:val="nil"/>
              <w:bottom w:val="nil"/>
            </w:tcBorders>
            <w:vAlign w:val="center"/>
          </w:tcPr>
          <w:p w14:paraId="0B5A92E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7036</w:t>
            </w:r>
          </w:p>
        </w:tc>
        <w:tc>
          <w:tcPr>
            <w:tcW w:w="2411" w:type="dxa"/>
            <w:tcBorders>
              <w:top w:val="nil"/>
              <w:bottom w:val="nil"/>
            </w:tcBorders>
            <w:vAlign w:val="center"/>
          </w:tcPr>
          <w:p w14:paraId="2CC33BE1"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305</w:t>
            </w:r>
          </w:p>
        </w:tc>
      </w:tr>
      <w:tr w:rsidR="00D93BAA" w:rsidRPr="0094465C" w14:paraId="5B61D3DC" w14:textId="77777777" w:rsidTr="000F7262">
        <w:trPr>
          <w:trHeight w:val="340"/>
          <w:jc w:val="center"/>
        </w:trPr>
        <w:tc>
          <w:tcPr>
            <w:tcW w:w="1842" w:type="dxa"/>
            <w:tcBorders>
              <w:top w:val="nil"/>
              <w:bottom w:val="nil"/>
            </w:tcBorders>
            <w:vAlign w:val="center"/>
          </w:tcPr>
          <w:p w14:paraId="3152209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Mockito</w:t>
            </w:r>
          </w:p>
        </w:tc>
        <w:tc>
          <w:tcPr>
            <w:tcW w:w="1134" w:type="dxa"/>
            <w:tcBorders>
              <w:top w:val="nil"/>
              <w:bottom w:val="nil"/>
            </w:tcBorders>
            <w:vAlign w:val="center"/>
          </w:tcPr>
          <w:p w14:paraId="36B98C10"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38</w:t>
            </w:r>
          </w:p>
        </w:tc>
        <w:tc>
          <w:tcPr>
            <w:tcW w:w="1134" w:type="dxa"/>
            <w:tcBorders>
              <w:top w:val="nil"/>
              <w:bottom w:val="nil"/>
            </w:tcBorders>
            <w:vAlign w:val="center"/>
          </w:tcPr>
          <w:p w14:paraId="073F0CAB"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4252</w:t>
            </w:r>
          </w:p>
        </w:tc>
        <w:tc>
          <w:tcPr>
            <w:tcW w:w="2411" w:type="dxa"/>
            <w:tcBorders>
              <w:top w:val="nil"/>
              <w:bottom w:val="nil"/>
            </w:tcBorders>
            <w:vAlign w:val="center"/>
          </w:tcPr>
          <w:p w14:paraId="18D5C135"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964</w:t>
            </w:r>
          </w:p>
        </w:tc>
      </w:tr>
      <w:tr w:rsidR="00D93BAA" w:rsidRPr="0094465C" w14:paraId="59E6E27C" w14:textId="77777777" w:rsidTr="000F7262">
        <w:trPr>
          <w:trHeight w:val="340"/>
          <w:jc w:val="center"/>
        </w:trPr>
        <w:tc>
          <w:tcPr>
            <w:tcW w:w="1842" w:type="dxa"/>
            <w:tcBorders>
              <w:top w:val="nil"/>
              <w:bottom w:val="single" w:sz="8" w:space="0" w:color="auto"/>
            </w:tcBorders>
            <w:vAlign w:val="center"/>
          </w:tcPr>
          <w:p w14:paraId="5309954F"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Time</w:t>
            </w:r>
          </w:p>
        </w:tc>
        <w:tc>
          <w:tcPr>
            <w:tcW w:w="1134" w:type="dxa"/>
            <w:tcBorders>
              <w:top w:val="nil"/>
              <w:bottom w:val="single" w:sz="8" w:space="0" w:color="auto"/>
            </w:tcBorders>
            <w:vAlign w:val="center"/>
          </w:tcPr>
          <w:p w14:paraId="31B1D13D"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27</w:t>
            </w:r>
          </w:p>
        </w:tc>
        <w:tc>
          <w:tcPr>
            <w:tcW w:w="1134" w:type="dxa"/>
            <w:tcBorders>
              <w:top w:val="nil"/>
              <w:bottom w:val="single" w:sz="8" w:space="0" w:color="auto"/>
            </w:tcBorders>
            <w:vAlign w:val="center"/>
          </w:tcPr>
          <w:p w14:paraId="0DB4ED5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3959</w:t>
            </w:r>
          </w:p>
        </w:tc>
        <w:tc>
          <w:tcPr>
            <w:tcW w:w="2411" w:type="dxa"/>
            <w:tcBorders>
              <w:top w:val="nil"/>
              <w:bottom w:val="single" w:sz="8" w:space="0" w:color="auto"/>
            </w:tcBorders>
            <w:vAlign w:val="center"/>
          </w:tcPr>
          <w:p w14:paraId="71014CA9"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738</w:t>
            </w:r>
          </w:p>
        </w:tc>
      </w:tr>
      <w:tr w:rsidR="00D93BAA" w:rsidRPr="0094465C" w14:paraId="65326505" w14:textId="77777777" w:rsidTr="000F7262">
        <w:trPr>
          <w:trHeight w:val="340"/>
          <w:jc w:val="center"/>
        </w:trPr>
        <w:tc>
          <w:tcPr>
            <w:tcW w:w="1842" w:type="dxa"/>
            <w:tcBorders>
              <w:top w:val="single" w:sz="8" w:space="0" w:color="auto"/>
              <w:bottom w:val="single" w:sz="8" w:space="0" w:color="auto"/>
            </w:tcBorders>
            <w:vAlign w:val="center"/>
          </w:tcPr>
          <w:p w14:paraId="098B88E4"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Total</w:t>
            </w:r>
          </w:p>
        </w:tc>
        <w:tc>
          <w:tcPr>
            <w:tcW w:w="1134" w:type="dxa"/>
            <w:tcBorders>
              <w:top w:val="single" w:sz="8" w:space="0" w:color="auto"/>
              <w:bottom w:val="single" w:sz="8" w:space="0" w:color="auto"/>
            </w:tcBorders>
            <w:vAlign w:val="center"/>
          </w:tcPr>
          <w:p w14:paraId="490F3E23"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395</w:t>
            </w:r>
          </w:p>
        </w:tc>
        <w:tc>
          <w:tcPr>
            <w:tcW w:w="1134" w:type="dxa"/>
            <w:tcBorders>
              <w:top w:val="single" w:sz="8" w:space="0" w:color="auto"/>
              <w:bottom w:val="single" w:sz="8" w:space="0" w:color="auto"/>
            </w:tcBorders>
            <w:vAlign w:val="center"/>
          </w:tcPr>
          <w:p w14:paraId="68CF9E1A"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48748</w:t>
            </w:r>
          </w:p>
        </w:tc>
        <w:tc>
          <w:tcPr>
            <w:tcW w:w="2411" w:type="dxa"/>
            <w:tcBorders>
              <w:top w:val="single" w:sz="8" w:space="0" w:color="auto"/>
              <w:bottom w:val="single" w:sz="8" w:space="0" w:color="auto"/>
            </w:tcBorders>
            <w:vAlign w:val="center"/>
          </w:tcPr>
          <w:p w14:paraId="7FF14008" w14:textId="77777777" w:rsidR="00D93BAA" w:rsidRPr="0094465C" w:rsidRDefault="00D93BAA" w:rsidP="000F7262">
            <w:pPr>
              <w:pStyle w:val="ql-long-65221147"/>
              <w:spacing w:before="0" w:beforeAutospacing="0" w:after="0" w:afterAutospacing="0"/>
              <w:jc w:val="center"/>
              <w:rPr>
                <w:rFonts w:ascii="Times New Roman" w:hAnsi="Times New Roman" w:cs="Times New Roman"/>
                <w:spacing w:val="15"/>
                <w:sz w:val="21"/>
                <w:szCs w:val="21"/>
              </w:rPr>
            </w:pPr>
            <w:r w:rsidRPr="0094465C">
              <w:rPr>
                <w:rFonts w:ascii="Times New Roman" w:hAnsi="Times New Roman" w:cs="Times New Roman"/>
                <w:spacing w:val="15"/>
                <w:sz w:val="21"/>
                <w:szCs w:val="21"/>
              </w:rPr>
              <w:t>2874</w:t>
            </w:r>
          </w:p>
        </w:tc>
      </w:tr>
    </w:tbl>
    <w:p w14:paraId="595A633B" w14:textId="41B3BBE5" w:rsidR="00D93BAA" w:rsidRPr="00C918E7" w:rsidDel="0092228D" w:rsidRDefault="00D93BAA" w:rsidP="00D93BAA">
      <w:pPr>
        <w:pStyle w:val="ql-long-65221147"/>
        <w:spacing w:before="0" w:beforeAutospacing="0" w:after="0" w:afterAutospacing="0"/>
        <w:rPr>
          <w:del w:id="1025" w:author="王 浩仁" w:date="2021-06-11T08:21:00Z"/>
          <w:b/>
          <w:sz w:val="22"/>
          <w:szCs w:val="22"/>
        </w:rPr>
      </w:pPr>
    </w:p>
    <w:p w14:paraId="7B9DB648" w14:textId="61486E0F" w:rsidR="00D93BAA" w:rsidRPr="00C918E7" w:rsidDel="0092228D" w:rsidRDefault="00D93BAA" w:rsidP="00D93BAA">
      <w:pPr>
        <w:pStyle w:val="ql-long-65221147"/>
        <w:spacing w:before="0" w:beforeAutospacing="0" w:after="0" w:afterAutospacing="0"/>
        <w:rPr>
          <w:del w:id="1026" w:author="王 浩仁" w:date="2021-06-11T08:21:00Z"/>
          <w:b/>
          <w:sz w:val="22"/>
          <w:szCs w:val="22"/>
        </w:rPr>
      </w:pPr>
      <w:del w:id="1027" w:author="王 浩仁" w:date="2021-06-11T08:21:00Z">
        <w:r w:rsidRPr="00C918E7" w:rsidDel="0092228D">
          <w:rPr>
            <w:b/>
            <w:sz w:val="22"/>
            <w:szCs w:val="22"/>
          </w:rPr>
          <w:delText>3.2</w:delText>
        </w:r>
      </w:del>
      <w:del w:id="1028" w:author="王 浩仁" w:date="2021-06-10T16:00:00Z">
        <w:r w:rsidRPr="00C918E7" w:rsidDel="00ED3227">
          <w:rPr>
            <w:rFonts w:hint="eastAsia"/>
            <w:b/>
            <w:sz w:val="22"/>
            <w:szCs w:val="22"/>
          </w:rPr>
          <w:delText>特征</w:delText>
        </w:r>
      </w:del>
      <w:commentRangeStart w:id="1029"/>
      <w:del w:id="1030" w:author="王 浩仁" w:date="2021-06-11T08:21:00Z">
        <w:r w:rsidRPr="00C918E7" w:rsidDel="0092228D">
          <w:rPr>
            <w:rFonts w:hint="eastAsia"/>
            <w:b/>
            <w:sz w:val="22"/>
            <w:szCs w:val="22"/>
          </w:rPr>
          <w:delText>提取</w:delText>
        </w:r>
        <w:commentRangeEnd w:id="1029"/>
        <w:r w:rsidDel="0092228D">
          <w:rPr>
            <w:rStyle w:val="a4"/>
            <w:rFonts w:asciiTheme="minorHAnsi" w:eastAsiaTheme="minorEastAsia" w:hAnsiTheme="minorHAnsi" w:cstheme="minorBidi"/>
            <w:kern w:val="2"/>
          </w:rPr>
          <w:commentReference w:id="1029"/>
        </w:r>
      </w:del>
      <w:del w:id="1031" w:author="王 浩仁" w:date="2021-06-10T16:00:00Z">
        <w:r w:rsidRPr="00C918E7" w:rsidDel="00ED3227">
          <w:rPr>
            <w:rFonts w:hint="eastAsia"/>
            <w:b/>
            <w:sz w:val="22"/>
            <w:szCs w:val="22"/>
          </w:rPr>
          <w:delText>、</w:delText>
        </w:r>
      </w:del>
    </w:p>
    <w:p w14:paraId="7809E4C1" w14:textId="63E20ED0" w:rsidR="00D93BAA" w:rsidRDefault="00C46CCC" w:rsidP="00D93BAA">
      <w:pPr>
        <w:pStyle w:val="ql-long-65221147"/>
        <w:spacing w:before="0" w:beforeAutospacing="0" w:after="0" w:afterAutospacing="0"/>
        <w:jc w:val="both"/>
        <w:rPr>
          <w:ins w:id="1032" w:author="王 浩仁" w:date="2021-06-14T20:32:00Z"/>
          <w:rFonts w:ascii="Times New Roman" w:hAnsi="Times New Roman" w:cs="Times New Roman"/>
          <w:bCs/>
          <w:sz w:val="21"/>
          <w:szCs w:val="21"/>
        </w:rPr>
      </w:pPr>
      <w:ins w:id="1033" w:author="王 浩仁" w:date="2021-06-15T16:16:00Z">
        <w:r>
          <w:rPr>
            <w:b/>
            <w:sz w:val="22"/>
            <w:szCs w:val="22"/>
          </w:rPr>
          <w:t>2</w:t>
        </w:r>
        <w:r>
          <w:rPr>
            <w:rFonts w:hint="eastAsia"/>
            <w:b/>
            <w:sz w:val="22"/>
            <w:szCs w:val="22"/>
          </w:rPr>
          <w:t>）</w:t>
        </w:r>
      </w:ins>
      <w:del w:id="1034" w:author="王 浩仁" w:date="2021-06-11T08:21:00Z">
        <w:r w:rsidR="00D93BAA" w:rsidRPr="00C918E7" w:rsidDel="0092228D">
          <w:rPr>
            <w:rFonts w:ascii="Times New Roman" w:hAnsi="Times New Roman" w:cs="Times New Roman"/>
            <w:bCs/>
            <w:sz w:val="21"/>
            <w:szCs w:val="21"/>
          </w:rPr>
          <w:delText>3</w:delText>
        </w:r>
      </w:del>
      <w:del w:id="1035" w:author="王 浩仁" w:date="2021-06-15T16:16:00Z">
        <w:r w:rsidR="00D93BAA" w:rsidRPr="00C918E7" w:rsidDel="00C46CCC">
          <w:rPr>
            <w:rFonts w:ascii="Times New Roman" w:hAnsi="Times New Roman" w:cs="Times New Roman"/>
            <w:bCs/>
            <w:sz w:val="21"/>
            <w:szCs w:val="21"/>
          </w:rPr>
          <w:delText>.</w:delText>
        </w:r>
      </w:del>
      <w:del w:id="1036" w:author="王 浩仁" w:date="2021-06-11T08:21:00Z">
        <w:r w:rsidR="00D93BAA" w:rsidRPr="00C918E7" w:rsidDel="0092228D">
          <w:rPr>
            <w:rFonts w:ascii="Times New Roman" w:hAnsi="Times New Roman" w:cs="Times New Roman"/>
            <w:bCs/>
            <w:sz w:val="21"/>
            <w:szCs w:val="21"/>
          </w:rPr>
          <w:delText>3</w:delText>
        </w:r>
      </w:del>
      <w:r w:rsidR="00D93BAA">
        <w:rPr>
          <w:rFonts w:ascii="Times New Roman" w:hAnsi="Times New Roman" w:cs="Times New Roman" w:hint="eastAsia"/>
          <w:bCs/>
          <w:sz w:val="21"/>
          <w:szCs w:val="21"/>
        </w:rPr>
        <w:t>类不平衡问题处理</w:t>
      </w:r>
    </w:p>
    <w:p w14:paraId="2E84889F" w14:textId="2939558D" w:rsidR="001911A1" w:rsidDel="0005230D" w:rsidRDefault="0005230D">
      <w:pPr>
        <w:pStyle w:val="ql-long-65221147"/>
        <w:spacing w:before="0" w:beforeAutospacing="0" w:after="0" w:afterAutospacing="0"/>
        <w:ind w:firstLine="420"/>
        <w:jc w:val="both"/>
        <w:rPr>
          <w:del w:id="1037" w:author="王 浩仁" w:date="2021-06-15T16:10:00Z"/>
          <w:rFonts w:ascii="Times New Roman" w:hAnsi="Times New Roman" w:cs="Times New Roman"/>
          <w:bCs/>
          <w:sz w:val="21"/>
          <w:szCs w:val="21"/>
        </w:rPr>
      </w:pPr>
      <w:ins w:id="1038" w:author="王 浩仁" w:date="2021-06-15T16:13:00Z">
        <w:r w:rsidRPr="0005230D">
          <w:rPr>
            <w:rFonts w:ascii="Times New Roman" w:hAnsi="Times New Roman" w:cs="Times New Roman" w:hint="eastAsia"/>
            <w:bCs/>
            <w:sz w:val="21"/>
            <w:szCs w:val="21"/>
          </w:rPr>
          <w:t>在现实的分类学习任务中，经常会遇到类不平衡</w:t>
        </w:r>
      </w:ins>
      <w:ins w:id="1039" w:author="王 浩仁" w:date="2021-06-15T16:14:00Z">
        <w:r w:rsidR="00C46CCC">
          <w:rPr>
            <w:rFonts w:ascii="Times New Roman" w:hAnsi="Times New Roman" w:cs="Times New Roman" w:hint="eastAsia"/>
            <w:bCs/>
            <w:sz w:val="21"/>
            <w:szCs w:val="21"/>
          </w:rPr>
          <w:t>问题</w:t>
        </w:r>
      </w:ins>
      <w:ins w:id="1040" w:author="王 浩仁" w:date="2021-06-15T16:15:00Z">
        <w:r w:rsidR="00C46CCC">
          <w:rPr>
            <w:rFonts w:ascii="Times New Roman" w:hAnsi="Times New Roman" w:cs="Times New Roman" w:hint="eastAsia"/>
            <w:bCs/>
            <w:sz w:val="21"/>
            <w:szCs w:val="21"/>
          </w:rPr>
          <w:t>。</w:t>
        </w:r>
      </w:ins>
    </w:p>
    <w:p w14:paraId="2E99B3BB" w14:textId="77777777" w:rsidR="00D93BAA" w:rsidRPr="00F87742" w:rsidRDefault="00D93BAA">
      <w:pPr>
        <w:pStyle w:val="ql-long-65221147"/>
        <w:spacing w:before="0" w:beforeAutospacing="0" w:after="0" w:afterAutospacing="0"/>
        <w:ind w:firstLine="420"/>
        <w:jc w:val="both"/>
        <w:rPr>
          <w:rFonts w:ascii="Times New Roman" w:hAnsi="Times New Roman" w:cs="Times New Roman"/>
          <w:sz w:val="21"/>
          <w:szCs w:val="21"/>
        </w:rPr>
      </w:pPr>
      <w:r>
        <w:rPr>
          <w:rFonts w:ascii="Times New Roman" w:hAnsi="Times New Roman" w:cs="Times New Roman" w:hint="eastAsia"/>
          <w:sz w:val="21"/>
          <w:szCs w:val="21"/>
        </w:rPr>
        <w:t>类</w:t>
      </w:r>
      <w:r w:rsidRPr="00F87742">
        <w:rPr>
          <w:rFonts w:ascii="Times New Roman" w:hAnsi="Times New Roman" w:cs="Times New Roman" w:hint="eastAsia"/>
          <w:sz w:val="21"/>
          <w:szCs w:val="21"/>
        </w:rPr>
        <w:t>不平衡</w:t>
      </w:r>
      <w:r>
        <w:rPr>
          <w:rFonts w:ascii="Times New Roman" w:hAnsi="Times New Roman" w:cs="Times New Roman" w:hint="eastAsia"/>
          <w:sz w:val="21"/>
          <w:szCs w:val="21"/>
        </w:rPr>
        <w:t>问题</w:t>
      </w:r>
      <w:r w:rsidRPr="00F87742">
        <w:rPr>
          <w:rFonts w:ascii="Times New Roman" w:hAnsi="Times New Roman" w:cs="Times New Roman" w:hint="eastAsia"/>
          <w:sz w:val="21"/>
          <w:szCs w:val="21"/>
        </w:rPr>
        <w:t>是指在分类问题中，各个类别的样本数据量差距较悬殊。在不平衡数据集中，少数类的数据量占比仅为数据总量的</w:t>
      </w:r>
      <w:r w:rsidRPr="00F87742">
        <w:rPr>
          <w:rFonts w:ascii="Times New Roman" w:hAnsi="Times New Roman" w:cs="Times New Roman"/>
          <w:sz w:val="21"/>
          <w:szCs w:val="21"/>
        </w:rPr>
        <w:t>10-20%</w:t>
      </w:r>
      <w:r w:rsidRPr="00F87742">
        <w:rPr>
          <w:rFonts w:ascii="Times New Roman" w:hAnsi="Times New Roman" w:cs="Times New Roman" w:hint="eastAsia"/>
          <w:sz w:val="21"/>
          <w:szCs w:val="21"/>
        </w:rPr>
        <w:t>，甚至还会更少。用类别不平衡的数据集训练所得的模型，往往会对少数类别的预测精度</w:t>
      </w:r>
      <w:r w:rsidRPr="00F87742">
        <w:rPr>
          <w:rFonts w:ascii="Times New Roman" w:hAnsi="Times New Roman" w:cs="Times New Roman"/>
          <w:sz w:val="21"/>
          <w:szCs w:val="21"/>
        </w:rPr>
        <w:t>(</w:t>
      </w:r>
      <w:r w:rsidRPr="00F87742">
        <w:rPr>
          <w:rFonts w:ascii="Times New Roman" w:hAnsi="Times New Roman" w:cs="Times New Roman" w:hint="eastAsia"/>
          <w:sz w:val="21"/>
          <w:szCs w:val="21"/>
        </w:rPr>
        <w:t>例如</w:t>
      </w:r>
      <w:r w:rsidRPr="00F87742">
        <w:rPr>
          <w:rFonts w:ascii="Times New Roman" w:hAnsi="Times New Roman" w:cs="Times New Roman"/>
          <w:sz w:val="21"/>
          <w:szCs w:val="21"/>
        </w:rPr>
        <w:t>precision</w:t>
      </w:r>
      <w:r w:rsidRPr="00F87742">
        <w:rPr>
          <w:rFonts w:ascii="Times New Roman" w:hAnsi="Times New Roman" w:cs="Times New Roman" w:hint="eastAsia"/>
          <w:sz w:val="21"/>
          <w:szCs w:val="21"/>
        </w:rPr>
        <w:t>和</w:t>
      </w:r>
      <w:r w:rsidRPr="00F87742">
        <w:rPr>
          <w:rFonts w:ascii="Times New Roman" w:hAnsi="Times New Roman" w:cs="Times New Roman"/>
          <w:sz w:val="21"/>
          <w:szCs w:val="21"/>
        </w:rPr>
        <w:t>recall</w:t>
      </w:r>
      <w:r w:rsidRPr="00F87742">
        <w:rPr>
          <w:rFonts w:ascii="Times New Roman" w:hAnsi="Times New Roman" w:cs="Times New Roman" w:hint="eastAsia"/>
          <w:sz w:val="21"/>
          <w:szCs w:val="21"/>
        </w:rPr>
        <w:t>等</w:t>
      </w:r>
      <w:r w:rsidRPr="00F87742">
        <w:rPr>
          <w:rFonts w:ascii="Times New Roman" w:hAnsi="Times New Roman" w:cs="Times New Roman"/>
          <w:sz w:val="21"/>
          <w:szCs w:val="21"/>
        </w:rPr>
        <w:t>)</w:t>
      </w:r>
      <w:r w:rsidRPr="00F87742">
        <w:rPr>
          <w:rFonts w:ascii="Times New Roman" w:hAnsi="Times New Roman" w:cs="Times New Roman" w:hint="eastAsia"/>
          <w:sz w:val="21"/>
          <w:szCs w:val="21"/>
        </w:rPr>
        <w:t>较低，在数据严重不平衡状态下训练出来的模型对于少数类而言有效性极低。在数据类别不平衡的问题上，常用的解决办法大致分为两种，即对原</w:t>
      </w:r>
      <w:r w:rsidRPr="00F87742">
        <w:rPr>
          <w:rFonts w:ascii="Times New Roman" w:hAnsi="Times New Roman" w:cs="Times New Roman" w:hint="eastAsia"/>
          <w:sz w:val="21"/>
          <w:szCs w:val="21"/>
        </w:rPr>
        <w:lastRenderedPageBreak/>
        <w:t>始数据进行过采样或者欠采样。其中，过采法（</w:t>
      </w:r>
      <w:r w:rsidRPr="00F87742">
        <w:rPr>
          <w:rFonts w:ascii="Times New Roman" w:hAnsi="Times New Roman" w:cs="Times New Roman"/>
          <w:sz w:val="21"/>
          <w:szCs w:val="21"/>
        </w:rPr>
        <w:t>Oversampling</w:t>
      </w:r>
      <w:r w:rsidRPr="00F87742">
        <w:rPr>
          <w:rFonts w:ascii="Times New Roman" w:hAnsi="Times New Roman" w:cs="Times New Roman" w:hint="eastAsia"/>
          <w:sz w:val="21"/>
          <w:szCs w:val="21"/>
        </w:rPr>
        <w:t>）一般是指增加原始数据中少数类的样本数量，反之，欠采样（</w:t>
      </w:r>
      <w:proofErr w:type="spellStart"/>
      <w:r w:rsidRPr="00F87742">
        <w:rPr>
          <w:rFonts w:ascii="Times New Roman" w:hAnsi="Times New Roman" w:cs="Times New Roman"/>
          <w:sz w:val="21"/>
          <w:szCs w:val="21"/>
        </w:rPr>
        <w:t>Undersampling</w:t>
      </w:r>
      <w:proofErr w:type="spellEnd"/>
      <w:r w:rsidRPr="00F87742">
        <w:rPr>
          <w:rFonts w:ascii="Times New Roman" w:hAnsi="Times New Roman" w:cs="Times New Roman" w:hint="eastAsia"/>
          <w:sz w:val="21"/>
          <w:szCs w:val="21"/>
        </w:rPr>
        <w:t>）一般指通过外部干预，减少原始数据中多数类的样本数量。</w:t>
      </w:r>
    </w:p>
    <w:p w14:paraId="5990CAE6" w14:textId="65B8600C" w:rsidR="00D93BAA" w:rsidRPr="00F87742" w:rsidRDefault="00D93BAA" w:rsidP="00D93BAA">
      <w:pPr>
        <w:pStyle w:val="ql-long-65221147"/>
        <w:spacing w:before="0" w:beforeAutospacing="0" w:after="0" w:afterAutospacing="0"/>
        <w:ind w:firstLine="420"/>
        <w:jc w:val="both"/>
        <w:rPr>
          <w:rFonts w:ascii="Times New Roman" w:hAnsi="Times New Roman" w:cs="Times New Roman"/>
          <w:sz w:val="21"/>
          <w:szCs w:val="21"/>
        </w:rPr>
      </w:pPr>
      <w:r w:rsidRPr="00F87742">
        <w:rPr>
          <w:rFonts w:ascii="Times New Roman" w:hAnsi="Times New Roman" w:cs="Times New Roman" w:hint="eastAsia"/>
          <w:sz w:val="21"/>
          <w:szCs w:val="21"/>
        </w:rPr>
        <w:t>在构建数据集的过程中，我们发现缺陷预测数据</w:t>
      </w:r>
      <w:proofErr w:type="gramStart"/>
      <w:r w:rsidRPr="00F87742">
        <w:rPr>
          <w:rFonts w:ascii="Times New Roman" w:hAnsi="Times New Roman" w:cs="Times New Roman" w:hint="eastAsia"/>
          <w:sz w:val="21"/>
          <w:szCs w:val="21"/>
        </w:rPr>
        <w:t>集存在</w:t>
      </w:r>
      <w:proofErr w:type="gramEnd"/>
      <w:r w:rsidRPr="00F87742">
        <w:rPr>
          <w:rFonts w:ascii="Times New Roman" w:hAnsi="Times New Roman" w:cs="Times New Roman" w:hint="eastAsia"/>
          <w:sz w:val="21"/>
          <w:szCs w:val="21"/>
        </w:rPr>
        <w:t>非常严重的类不平衡现象，为缓解类不平衡问题，本方法参考</w:t>
      </w:r>
      <w:commentRangeStart w:id="1041"/>
      <w:r w:rsidRPr="00F87742">
        <w:rPr>
          <w:rFonts w:ascii="Times New Roman" w:hAnsi="Times New Roman" w:cs="Times New Roman" w:hint="eastAsia"/>
          <w:sz w:val="21"/>
          <w:szCs w:val="21"/>
        </w:rPr>
        <w:t>文献</w:t>
      </w:r>
      <w:commentRangeEnd w:id="1041"/>
      <w:r w:rsidRPr="00F87742">
        <w:rPr>
          <w:rStyle w:val="a4"/>
          <w:rFonts w:ascii="Times New Roman" w:eastAsiaTheme="minorEastAsia" w:hAnsi="Times New Roman" w:cs="Times New Roman"/>
          <w:kern w:val="2"/>
        </w:rPr>
        <w:commentReference w:id="1041"/>
      </w:r>
      <w:r w:rsidRPr="00F87742">
        <w:rPr>
          <w:rFonts w:ascii="Times New Roman" w:hAnsi="Times New Roman" w:cs="Times New Roman"/>
          <w:sz w:val="21"/>
          <w:szCs w:val="21"/>
        </w:rPr>
        <w:t>[]</w:t>
      </w:r>
      <w:r w:rsidRPr="00F87742">
        <w:rPr>
          <w:rFonts w:ascii="Times New Roman" w:hAnsi="Times New Roman" w:cs="Times New Roman" w:hint="eastAsia"/>
          <w:sz w:val="21"/>
          <w:szCs w:val="21"/>
        </w:rPr>
        <w:t>中使用软件缺陷预测领域中常见的采样方法对每个缺陷版本的预测结果进行处理。具体来讲，本方法中使用</w:t>
      </w:r>
      <w:r w:rsidRPr="00F87742">
        <w:rPr>
          <w:rFonts w:ascii="Times New Roman" w:hAnsi="Times New Roman" w:cs="Times New Roman"/>
          <w:sz w:val="21"/>
          <w:szCs w:val="21"/>
        </w:rPr>
        <w:t>SMOTE</w:t>
      </w:r>
      <w:r w:rsidRPr="00F87742">
        <w:rPr>
          <w:rFonts w:ascii="Times New Roman" w:hAnsi="Times New Roman" w:cs="Times New Roman" w:hint="eastAsia"/>
          <w:sz w:val="21"/>
          <w:szCs w:val="21"/>
        </w:rPr>
        <w:t>方法对缺陷预测数据集进行</w:t>
      </w:r>
      <w:ins w:id="1042" w:author="王 浩仁" w:date="2021-06-15T18:54:00Z">
        <w:r w:rsidR="00794006">
          <w:rPr>
            <w:rFonts w:ascii="Times New Roman" w:hAnsi="Times New Roman" w:cs="Times New Roman" w:hint="eastAsia"/>
            <w:sz w:val="21"/>
            <w:szCs w:val="21"/>
          </w:rPr>
          <w:t>过采样</w:t>
        </w:r>
      </w:ins>
      <w:r w:rsidRPr="00F87742">
        <w:rPr>
          <w:rFonts w:ascii="Times New Roman" w:hAnsi="Times New Roman" w:cs="Times New Roman" w:hint="eastAsia"/>
          <w:sz w:val="21"/>
          <w:szCs w:val="21"/>
        </w:rPr>
        <w:t>处理。</w:t>
      </w:r>
    </w:p>
    <w:p w14:paraId="22C4BBB6" w14:textId="46CC7B0B" w:rsidR="00D93BAA" w:rsidRPr="00C918E7" w:rsidRDefault="00D93BAA" w:rsidP="00D93BAA">
      <w:pPr>
        <w:pStyle w:val="ql-long-65221147"/>
        <w:spacing w:before="0" w:beforeAutospacing="0" w:after="0" w:afterAutospacing="0"/>
        <w:ind w:firstLine="420"/>
        <w:jc w:val="center"/>
        <w:rPr>
          <w:b/>
          <w:sz w:val="21"/>
          <w:szCs w:val="21"/>
        </w:rPr>
      </w:pPr>
      <w:r w:rsidRPr="007E4056">
        <w:rPr>
          <w:noProof/>
        </w:rPr>
        <w:drawing>
          <wp:inline distT="0" distB="0" distL="0" distR="0" wp14:anchorId="17022CA6" wp14:editId="4977AB5B">
            <wp:extent cx="3212326" cy="156516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168" cy="1576785"/>
                    </a:xfrm>
                    <a:prstGeom prst="rect">
                      <a:avLst/>
                    </a:prstGeom>
                  </pic:spPr>
                </pic:pic>
              </a:graphicData>
            </a:graphic>
          </wp:inline>
        </w:drawing>
      </w:r>
      <w:ins w:id="1043" w:author="王 浩仁" w:date="2021-06-15T21:29:00Z">
        <w:r w:rsidR="00641F8C">
          <w:rPr>
            <w:rFonts w:hint="eastAsia"/>
            <w:b/>
            <w:sz w:val="21"/>
            <w:szCs w:val="21"/>
          </w:rPr>
          <w:t>（改成放我们的真实缺陷的比例）</w:t>
        </w:r>
      </w:ins>
    </w:p>
    <w:p w14:paraId="70620D01" w14:textId="77777777" w:rsidR="00D93BAA" w:rsidRPr="00C918E7" w:rsidRDefault="00D93BAA" w:rsidP="00D93BAA">
      <w:pPr>
        <w:pStyle w:val="ql-long-65221147"/>
        <w:spacing w:before="0" w:beforeAutospacing="0" w:after="0" w:afterAutospacing="0"/>
        <w:ind w:firstLine="420"/>
        <w:jc w:val="center"/>
        <w:rPr>
          <w:rFonts w:ascii="Times New Roman" w:hAnsi="Times New Roman" w:cs="Times New Roman"/>
          <w:bCs/>
          <w:sz w:val="21"/>
          <w:szCs w:val="21"/>
        </w:rPr>
      </w:pPr>
      <w:r w:rsidRPr="00C918E7">
        <w:rPr>
          <w:rFonts w:ascii="Times New Roman" w:hAnsi="Times New Roman" w:cs="Times New Roman" w:hint="eastAsia"/>
          <w:bCs/>
          <w:sz w:val="21"/>
          <w:szCs w:val="21"/>
        </w:rPr>
        <w:t>图</w:t>
      </w:r>
      <w:r w:rsidRPr="00C918E7">
        <w:rPr>
          <w:rFonts w:ascii="Times New Roman" w:hAnsi="Times New Roman" w:cs="Times New Roman"/>
          <w:bCs/>
          <w:sz w:val="21"/>
          <w:szCs w:val="21"/>
        </w:rPr>
        <w:t xml:space="preserve"> 4 SMOTE </w:t>
      </w:r>
      <w:r w:rsidRPr="00C918E7">
        <w:rPr>
          <w:rFonts w:ascii="Times New Roman" w:hAnsi="Times New Roman" w:cs="Times New Roman"/>
          <w:bCs/>
          <w:sz w:val="21"/>
          <w:szCs w:val="21"/>
        </w:rPr>
        <w:t>算法样本模拟</w:t>
      </w:r>
    </w:p>
    <w:p w14:paraId="7C99E209" w14:textId="77777777" w:rsidR="00D93BAA" w:rsidRPr="00F87742" w:rsidRDefault="00D93BAA" w:rsidP="00D93BAA">
      <w:pPr>
        <w:pStyle w:val="ql-long-65221147"/>
        <w:spacing w:before="0" w:beforeAutospacing="0" w:after="0" w:afterAutospacing="0"/>
        <w:ind w:firstLine="420"/>
        <w:jc w:val="both"/>
        <w:rPr>
          <w:rFonts w:ascii="Times New Roman" w:hAnsi="Times New Roman" w:cs="Times New Roman"/>
          <w:sz w:val="21"/>
          <w:szCs w:val="21"/>
        </w:rPr>
      </w:pPr>
      <w:r w:rsidRPr="00C918E7">
        <w:rPr>
          <w:rFonts w:ascii="Times New Roman" w:hAnsi="Times New Roman" w:cs="Times New Roman"/>
          <w:sz w:val="21"/>
          <w:szCs w:val="21"/>
        </w:rPr>
        <w:t>SMOTE(Synthetic minority oversampling technique)</w:t>
      </w:r>
      <w:r w:rsidRPr="00C918E7">
        <w:rPr>
          <w:rFonts w:ascii="Times New Roman" w:hAnsi="Times New Roman" w:cs="Times New Roman"/>
          <w:sz w:val="21"/>
          <w:szCs w:val="21"/>
        </w:rPr>
        <w:t>算法是实现过采样的一种方式，又叫做合成少数过采样算法。其工作原理不同于随机过采样，并不只是对原始样本中的少数类进行复制，而是通过分析该类样本数据的特点，而后根据现有样本特性模拟形成新样本，并将模拟的新样本添加到数据集中。因此</w:t>
      </w:r>
      <w:r w:rsidRPr="00C918E7">
        <w:rPr>
          <w:rFonts w:ascii="Times New Roman" w:hAnsi="Times New Roman" w:cs="Times New Roman"/>
          <w:sz w:val="21"/>
          <w:szCs w:val="21"/>
        </w:rPr>
        <w:t>SMOTE</w:t>
      </w:r>
      <w:r w:rsidRPr="00C918E7">
        <w:rPr>
          <w:rFonts w:ascii="Times New Roman" w:hAnsi="Times New Roman" w:cs="Times New Roman"/>
          <w:sz w:val="21"/>
          <w:szCs w:val="21"/>
        </w:rPr>
        <w:t>平衡数据也更具有代表性，被广泛用于解决机器学习中训练数据类别不平衡的问题。</w:t>
      </w:r>
      <w:r w:rsidRPr="00C918E7">
        <w:rPr>
          <w:rFonts w:ascii="Times New Roman" w:hAnsi="Times New Roman" w:cs="Times New Roman"/>
          <w:sz w:val="21"/>
          <w:szCs w:val="21"/>
        </w:rPr>
        <w:t>SMOTE</w:t>
      </w:r>
      <w:r w:rsidRPr="00C918E7">
        <w:rPr>
          <w:rFonts w:ascii="Times New Roman" w:hAnsi="Times New Roman" w:cs="Times New Roman"/>
          <w:sz w:val="21"/>
          <w:szCs w:val="21"/>
        </w:rPr>
        <w:t>算法新样本的模拟过程采用了</w:t>
      </w:r>
      <w:r w:rsidRPr="00C918E7">
        <w:rPr>
          <w:rFonts w:ascii="Times New Roman" w:hAnsi="Times New Roman" w:cs="Times New Roman"/>
          <w:sz w:val="21"/>
          <w:szCs w:val="21"/>
        </w:rPr>
        <w:t xml:space="preserve">KNN </w:t>
      </w:r>
      <w:commentRangeStart w:id="1044"/>
      <w:r w:rsidRPr="00C918E7">
        <w:rPr>
          <w:rFonts w:ascii="Times New Roman" w:hAnsi="Times New Roman" w:cs="Times New Roman"/>
          <w:sz w:val="21"/>
          <w:szCs w:val="21"/>
        </w:rPr>
        <w:t>技术</w:t>
      </w:r>
      <w:commentRangeEnd w:id="1044"/>
      <w:r w:rsidRPr="00C918E7">
        <w:rPr>
          <w:rStyle w:val="a4"/>
          <w:rFonts w:ascii="Times New Roman" w:hAnsi="Times New Roman" w:cs="Times New Roman"/>
          <w:kern w:val="2"/>
        </w:rPr>
        <w:commentReference w:id="1044"/>
      </w:r>
      <w:r w:rsidRPr="00C918E7">
        <w:rPr>
          <w:rFonts w:ascii="Times New Roman" w:hAnsi="Times New Roman" w:cs="Times New Roman"/>
          <w:sz w:val="21"/>
          <w:szCs w:val="21"/>
        </w:rPr>
        <w:t>[]</w:t>
      </w:r>
      <w:r w:rsidRPr="00C918E7">
        <w:rPr>
          <w:rFonts w:ascii="Times New Roman" w:hAnsi="Times New Roman" w:cs="Times New Roman"/>
          <w:sz w:val="21"/>
          <w:szCs w:val="21"/>
        </w:rPr>
        <w:t>。如图</w:t>
      </w:r>
      <w:r w:rsidRPr="00C918E7">
        <w:rPr>
          <w:rFonts w:ascii="Times New Roman" w:hAnsi="Times New Roman" w:cs="Times New Roman"/>
          <w:sz w:val="21"/>
          <w:szCs w:val="21"/>
        </w:rPr>
        <w:t>4</w:t>
      </w:r>
      <w:r w:rsidRPr="00C918E7">
        <w:rPr>
          <w:rFonts w:ascii="Times New Roman" w:hAnsi="Times New Roman" w:cs="Times New Roman"/>
          <w:sz w:val="21"/>
          <w:szCs w:val="21"/>
        </w:rPr>
        <w:t>中</w:t>
      </w:r>
      <w:r w:rsidRPr="00C918E7">
        <w:rPr>
          <w:rFonts w:ascii="Times New Roman" w:hAnsi="Times New Roman" w:cs="Times New Roman"/>
          <w:sz w:val="21"/>
          <w:szCs w:val="21"/>
        </w:rPr>
        <w:t>(a)</w:t>
      </w:r>
      <w:r w:rsidRPr="00C918E7">
        <w:rPr>
          <w:rFonts w:ascii="Times New Roman" w:hAnsi="Times New Roman" w:cs="Times New Roman"/>
          <w:sz w:val="21"/>
          <w:szCs w:val="21"/>
        </w:rPr>
        <w:t>所示，五角星为少数类别样本，其中一个样本点用</w:t>
      </w:r>
      <w:r w:rsidRPr="00C918E7">
        <w:rPr>
          <w:rFonts w:ascii="Times New Roman" w:hAnsi="Times New Roman" w:cs="Times New Roman"/>
          <w:sz w:val="21"/>
          <w:szCs w:val="21"/>
        </w:rPr>
        <w:t>x</w:t>
      </w:r>
      <w:r w:rsidRPr="00C918E7">
        <w:rPr>
          <w:rFonts w:ascii="Times New Roman" w:hAnsi="Times New Roman" w:cs="Times New Roman"/>
          <w:sz w:val="21"/>
          <w:szCs w:val="21"/>
          <w:vertAlign w:val="subscript"/>
        </w:rPr>
        <w:t>i</w:t>
      </w:r>
      <w:r w:rsidRPr="00C918E7">
        <w:rPr>
          <w:rFonts w:ascii="Times New Roman" w:hAnsi="Times New Roman" w:cs="Times New Roman"/>
          <w:sz w:val="21"/>
          <w:szCs w:val="21"/>
        </w:rPr>
        <w:t>表示，计算其</w:t>
      </w:r>
      <w:r w:rsidRPr="00C918E7">
        <w:rPr>
          <w:rFonts w:ascii="Times New Roman" w:hAnsi="Times New Roman" w:cs="Times New Roman"/>
          <w:sz w:val="21"/>
          <w:szCs w:val="21"/>
        </w:rPr>
        <w:t>K</w:t>
      </w:r>
      <w:r w:rsidRPr="00C918E7">
        <w:rPr>
          <w:rFonts w:ascii="Times New Roman" w:hAnsi="Times New Roman" w:cs="Times New Roman"/>
          <w:sz w:val="21"/>
          <w:szCs w:val="21"/>
        </w:rPr>
        <w:t>近邻，根据所需训练数据的平衡需求设置采样倍率</w:t>
      </w:r>
      <w:r w:rsidRPr="00C918E7">
        <w:rPr>
          <w:rFonts w:ascii="Times New Roman" w:hAnsi="Times New Roman" w:cs="Times New Roman"/>
          <w:sz w:val="21"/>
          <w:szCs w:val="21"/>
        </w:rPr>
        <w:t>N</w:t>
      </w:r>
      <w:r w:rsidRPr="00C918E7">
        <w:rPr>
          <w:rFonts w:ascii="Times New Roman" w:hAnsi="Times New Roman" w:cs="Times New Roman"/>
          <w:sz w:val="21"/>
          <w:szCs w:val="21"/>
        </w:rPr>
        <w:t>，从</w:t>
      </w:r>
      <w:r w:rsidRPr="00C918E7">
        <w:rPr>
          <w:rFonts w:ascii="Times New Roman" w:hAnsi="Times New Roman" w:cs="Times New Roman"/>
          <w:sz w:val="21"/>
          <w:szCs w:val="21"/>
        </w:rPr>
        <w:t>K</w:t>
      </w:r>
      <w:r w:rsidRPr="00C918E7">
        <w:rPr>
          <w:rFonts w:ascii="Times New Roman" w:hAnsi="Times New Roman" w:cs="Times New Roman"/>
          <w:sz w:val="21"/>
          <w:szCs w:val="21"/>
        </w:rPr>
        <w:t>近邻中随机挑选若干样本点</w:t>
      </w:r>
      <w:proofErr w:type="spellStart"/>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j</w:t>
      </w:r>
      <w:proofErr w:type="spellEnd"/>
      <w:r w:rsidRPr="00C918E7">
        <w:rPr>
          <w:rFonts w:ascii="Times New Roman" w:hAnsi="Times New Roman" w:cs="Times New Roman"/>
          <w:sz w:val="21"/>
          <w:szCs w:val="21"/>
        </w:rPr>
        <w:t>，对于任意近邻</w:t>
      </w:r>
      <w:proofErr w:type="spellStart"/>
      <w:r w:rsidRPr="00C918E7">
        <w:rPr>
          <w:rFonts w:ascii="Times New Roman" w:hAnsi="Times New Roman" w:cs="Times New Roman"/>
          <w:sz w:val="21"/>
          <w:szCs w:val="21"/>
        </w:rPr>
        <w:t>x</w:t>
      </w:r>
      <w:r w:rsidRPr="00C918E7">
        <w:rPr>
          <w:rFonts w:ascii="Times New Roman" w:hAnsi="Times New Roman" w:cs="Times New Roman"/>
          <w:sz w:val="21"/>
          <w:szCs w:val="21"/>
          <w:vertAlign w:val="subscript"/>
        </w:rPr>
        <w:t>j</w:t>
      </w:r>
      <w:proofErr w:type="spellEnd"/>
      <w:r w:rsidRPr="00C918E7">
        <w:rPr>
          <w:rFonts w:ascii="Times New Roman" w:hAnsi="Times New Roman" w:cs="Times New Roman"/>
          <w:sz w:val="21"/>
          <w:szCs w:val="21"/>
        </w:rPr>
        <w:t>可根据公式（</w:t>
      </w:r>
      <w:r w:rsidRPr="00C918E7">
        <w:rPr>
          <w:rFonts w:ascii="Times New Roman" w:hAnsi="Times New Roman" w:cs="Times New Roman"/>
          <w:sz w:val="21"/>
          <w:szCs w:val="21"/>
        </w:rPr>
        <w:t>3</w:t>
      </w:r>
      <w:r w:rsidRPr="00C918E7">
        <w:rPr>
          <w:rFonts w:ascii="Times New Roman" w:hAnsi="Times New Roman" w:cs="Times New Roman"/>
          <w:sz w:val="21"/>
          <w:szCs w:val="21"/>
        </w:rPr>
        <w:t>）进行新样本的创建，其中</w:t>
      </w:r>
      <w:r w:rsidRPr="00C918E7">
        <w:rPr>
          <w:rFonts w:ascii="Times New Roman" w:hAnsi="Times New Roman" w:cs="Times New Roman"/>
          <w:sz w:val="21"/>
          <w:szCs w:val="21"/>
        </w:rPr>
        <w:t>rand(0,1)</w:t>
      </w:r>
      <w:r w:rsidRPr="00C918E7">
        <w:rPr>
          <w:rFonts w:ascii="Times New Roman" w:hAnsi="Times New Roman" w:cs="Times New Roman"/>
          <w:sz w:val="21"/>
          <w:szCs w:val="21"/>
        </w:rPr>
        <w:t>指在</w:t>
      </w:r>
      <w:r w:rsidRPr="00C918E7">
        <w:rPr>
          <w:rFonts w:ascii="Times New Roman" w:hAnsi="Times New Roman" w:cs="Times New Roman"/>
          <w:sz w:val="21"/>
          <w:szCs w:val="21"/>
        </w:rPr>
        <w:t>0</w:t>
      </w:r>
      <w:r w:rsidRPr="00C918E7">
        <w:rPr>
          <w:rFonts w:ascii="Times New Roman" w:hAnsi="Times New Roman" w:cs="Times New Roman" w:hint="eastAsia"/>
          <w:sz w:val="21"/>
          <w:szCs w:val="21"/>
        </w:rPr>
        <w:t>到</w:t>
      </w:r>
      <w:r w:rsidRPr="00C918E7">
        <w:rPr>
          <w:rFonts w:ascii="Times New Roman" w:hAnsi="Times New Roman" w:cs="Times New Roman"/>
          <w:sz w:val="21"/>
          <w:szCs w:val="21"/>
        </w:rPr>
        <w:t>1</w:t>
      </w:r>
      <w:r w:rsidRPr="00C918E7">
        <w:rPr>
          <w:rFonts w:ascii="Times New Roman" w:hAnsi="Times New Roman" w:cs="Times New Roman"/>
          <w:sz w:val="21"/>
          <w:szCs w:val="21"/>
        </w:rPr>
        <w:t>范围内的随机数。如图</w:t>
      </w:r>
      <w:r w:rsidRPr="00C918E7">
        <w:rPr>
          <w:rFonts w:ascii="Times New Roman" w:hAnsi="Times New Roman" w:cs="Times New Roman"/>
          <w:sz w:val="21"/>
          <w:szCs w:val="21"/>
        </w:rPr>
        <w:t>4</w:t>
      </w:r>
      <w:r w:rsidRPr="00C918E7">
        <w:rPr>
          <w:rFonts w:ascii="Times New Roman" w:hAnsi="Times New Roman" w:cs="Times New Roman"/>
          <w:sz w:val="21"/>
          <w:szCs w:val="21"/>
        </w:rPr>
        <w:t>中</w:t>
      </w:r>
      <w:r w:rsidRPr="00C918E7">
        <w:rPr>
          <w:rFonts w:ascii="Times New Roman" w:hAnsi="Times New Roman" w:cs="Times New Roman"/>
          <w:sz w:val="21"/>
          <w:szCs w:val="21"/>
        </w:rPr>
        <w:t>(b)</w:t>
      </w:r>
      <w:r w:rsidRPr="00C918E7">
        <w:rPr>
          <w:rFonts w:ascii="Times New Roman" w:hAnsi="Times New Roman" w:cs="Times New Roman"/>
          <w:sz w:val="21"/>
          <w:szCs w:val="21"/>
        </w:rPr>
        <w:t>所示，</w:t>
      </w:r>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i</w:t>
      </w:r>
      <w:r w:rsidRPr="00C918E7">
        <w:rPr>
          <w:rFonts w:ascii="Times New Roman" w:hAnsi="Times New Roman" w:cs="Times New Roman"/>
          <w:sz w:val="21"/>
          <w:szCs w:val="21"/>
        </w:rPr>
        <w:t>和</w:t>
      </w:r>
      <w:proofErr w:type="spellStart"/>
      <w:r w:rsidRPr="00C918E7">
        <w:rPr>
          <w:rFonts w:ascii="Times New Roman" w:hAnsi="Times New Roman" w:cs="Times New Roman"/>
          <w:sz w:val="21"/>
          <w:szCs w:val="21"/>
        </w:rPr>
        <w:t>x</w:t>
      </w:r>
      <w:r w:rsidRPr="001A69FC">
        <w:rPr>
          <w:rFonts w:ascii="Times New Roman" w:hAnsi="Times New Roman" w:cs="Times New Roman"/>
          <w:i/>
          <w:iCs/>
          <w:sz w:val="21"/>
          <w:szCs w:val="21"/>
          <w:vertAlign w:val="subscript"/>
        </w:rPr>
        <w:t>j</w:t>
      </w:r>
      <w:proofErr w:type="spellEnd"/>
      <w:r w:rsidRPr="00C918E7">
        <w:rPr>
          <w:rFonts w:ascii="Times New Roman" w:hAnsi="Times New Roman" w:cs="Times New Roman"/>
          <w:sz w:val="21"/>
          <w:szCs w:val="21"/>
        </w:rPr>
        <w:t>之间的方块即通过</w:t>
      </w:r>
      <w:r w:rsidRPr="00C918E7">
        <w:rPr>
          <w:rFonts w:ascii="Times New Roman" w:hAnsi="Times New Roman" w:cs="Times New Roman"/>
          <w:sz w:val="21"/>
          <w:szCs w:val="21"/>
        </w:rPr>
        <w:t>SMOTE</w:t>
      </w:r>
      <w:r w:rsidRPr="00C918E7">
        <w:rPr>
          <w:rFonts w:ascii="Times New Roman" w:hAnsi="Times New Roman" w:cs="Times New Roman"/>
          <w:sz w:val="21"/>
          <w:szCs w:val="21"/>
        </w:rPr>
        <w:t>算法模拟</w:t>
      </w:r>
      <w:r w:rsidRPr="00C918E7">
        <w:rPr>
          <w:rFonts w:ascii="Times New Roman" w:hAnsi="Times New Roman" w:cs="Times New Roman" w:hint="eastAsia"/>
          <w:sz w:val="21"/>
          <w:szCs w:val="21"/>
        </w:rPr>
        <w:t>出</w:t>
      </w:r>
      <w:r w:rsidRPr="00C918E7">
        <w:rPr>
          <w:rFonts w:ascii="Times New Roman" w:hAnsi="Times New Roman" w:cs="Times New Roman"/>
          <w:sz w:val="21"/>
          <w:szCs w:val="21"/>
        </w:rPr>
        <w:t>的新样本</w:t>
      </w:r>
      <w:r w:rsidRPr="00C918E7">
        <w:rPr>
          <w:rFonts w:ascii="Times New Roman" w:hAnsi="Times New Roman" w:cs="Times New Roman" w:hint="eastAsia"/>
          <w:sz w:val="21"/>
          <w:szCs w:val="21"/>
        </w:rPr>
        <w:t>。</w:t>
      </w:r>
    </w:p>
    <w:p w14:paraId="36816B15" w14:textId="77777777" w:rsidR="00D93BAA" w:rsidRPr="00365071" w:rsidRDefault="009F4563" w:rsidP="00D93BAA">
      <w:pPr>
        <w:pStyle w:val="ql-long-65221147"/>
        <w:spacing w:before="0" w:beforeAutospacing="0" w:after="0" w:afterAutospacing="0"/>
        <w:ind w:firstLineChars="300" w:firstLine="660"/>
        <w:jc w:val="both"/>
        <w:rPr>
          <w:sz w:val="21"/>
          <w:szCs w:val="21"/>
        </w:rPr>
      </w:pPr>
      <m:oMathPara>
        <m:oMathParaPr>
          <m:jc m:val="center"/>
        </m:oMathParaPr>
        <m:oMath>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n</m:t>
              </m:r>
              <m:r>
                <w:rPr>
                  <w:rFonts w:ascii="Cambria Math" w:hAnsi="Cambria Math" w:hint="eastAsia"/>
                  <w:sz w:val="28"/>
                  <w:szCs w:val="22"/>
                </w:rPr>
                <m:t>ew</m:t>
              </m:r>
            </m:sub>
          </m:sSub>
          <m:r>
            <w:rPr>
              <w:rFonts w:ascii="Cambria Math" w:hAnsi="Cambria Math"/>
              <w:sz w:val="28"/>
              <w:szCs w:val="22"/>
            </w:rPr>
            <m:t>=</m:t>
          </m:r>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i</m:t>
              </m:r>
            </m:sub>
          </m:sSub>
          <m:r>
            <w:rPr>
              <w:rFonts w:ascii="Cambria Math" w:hAnsi="Cambria Math"/>
              <w:sz w:val="28"/>
              <w:szCs w:val="22"/>
            </w:rPr>
            <m:t>+</m:t>
          </m:r>
          <m:r>
            <m:rPr>
              <m:sty m:val="p"/>
            </m:rPr>
            <w:rPr>
              <w:rFonts w:ascii="Cambria Math" w:hAnsi="Cambria Math"/>
              <w:sz w:val="28"/>
              <w:szCs w:val="22"/>
            </w:rPr>
            <m:t>ran</m:t>
          </m:r>
          <m:r>
            <m:rPr>
              <m:sty m:val="p"/>
            </m:rPr>
            <w:rPr>
              <w:rFonts w:ascii="Cambria Math" w:hAnsi="Cambria Math" w:hint="eastAsia"/>
              <w:sz w:val="28"/>
              <w:szCs w:val="22"/>
            </w:rPr>
            <m:t>d</m:t>
          </m:r>
          <m:d>
            <m:dPr>
              <m:ctrlPr>
                <w:rPr>
                  <w:rFonts w:ascii="Cambria Math" w:hAnsi="Cambria Math"/>
                  <w:i/>
                  <w:sz w:val="22"/>
                  <w:szCs w:val="22"/>
                </w:rPr>
              </m:ctrlPr>
            </m:dPr>
            <m:e>
              <m:r>
                <w:rPr>
                  <w:rFonts w:ascii="Cambria Math" w:hAnsi="Cambria Math"/>
                  <w:sz w:val="28"/>
                  <w:szCs w:val="22"/>
                </w:rPr>
                <m:t>0,1</m:t>
              </m:r>
            </m:e>
          </m:d>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i</m:t>
                  </m:r>
                </m:sub>
              </m:sSub>
              <m:r>
                <w:rPr>
                  <w:rFonts w:ascii="Cambria Math" w:hAnsi="Cambria Math"/>
                  <w:sz w:val="28"/>
                  <w:szCs w:val="22"/>
                </w:rPr>
                <m:t>-</m:t>
              </m:r>
              <m:sSub>
                <m:sSubPr>
                  <m:ctrlPr>
                    <w:rPr>
                      <w:rFonts w:ascii="Cambria Math" w:hAnsi="Cambria Math"/>
                      <w:i/>
                      <w:sz w:val="22"/>
                      <w:szCs w:val="22"/>
                    </w:rPr>
                  </m:ctrlPr>
                </m:sSubPr>
                <m:e>
                  <m:r>
                    <w:rPr>
                      <w:rFonts w:ascii="Cambria Math" w:hAnsi="Cambria Math"/>
                      <w:sz w:val="28"/>
                      <w:szCs w:val="22"/>
                    </w:rPr>
                    <m:t>x</m:t>
                  </m:r>
                </m:e>
                <m:sub>
                  <m:r>
                    <w:rPr>
                      <w:rFonts w:ascii="Cambria Math" w:hAnsi="Cambria Math"/>
                      <w:sz w:val="28"/>
                      <w:szCs w:val="22"/>
                    </w:rPr>
                    <m:t>j</m:t>
                  </m:r>
                </m:sub>
              </m:sSub>
            </m:e>
          </m:d>
          <m:r>
            <w:rPr>
              <w:rFonts w:ascii="Cambria Math" w:hAnsi="Cambria Math"/>
              <w:sz w:val="22"/>
              <w:szCs w:val="22"/>
            </w:rPr>
            <m:t xml:space="preserve">                    </m:t>
          </m:r>
          <m:r>
            <m:rPr>
              <m:sty m:val="p"/>
            </m:rPr>
            <w:rPr>
              <w:rFonts w:ascii="Cambria Math" w:hAnsi="Cambria Math" w:hint="eastAsia"/>
              <w:sz w:val="22"/>
              <w:szCs w:val="22"/>
            </w:rPr>
            <m:t>（</m:t>
          </m:r>
          <m:r>
            <m:rPr>
              <m:sty m:val="p"/>
            </m:rPr>
            <w:rPr>
              <w:rFonts w:ascii="Cambria Math" w:hAnsi="Cambria Math"/>
              <w:sz w:val="22"/>
              <w:szCs w:val="22"/>
            </w:rPr>
            <m:t>3</m:t>
          </m:r>
          <m:r>
            <m:rPr>
              <m:sty m:val="p"/>
            </m:rPr>
            <w:rPr>
              <w:rFonts w:ascii="Cambria Math" w:hAnsi="Cambria Math" w:hint="eastAsia"/>
              <w:sz w:val="22"/>
              <w:szCs w:val="22"/>
            </w:rPr>
            <m:t>）</m:t>
          </m:r>
        </m:oMath>
      </m:oMathPara>
    </w:p>
    <w:p w14:paraId="1DF5C931" w14:textId="1B562F9C" w:rsidR="00D93BAA" w:rsidDel="0092228D" w:rsidRDefault="00D93BAA" w:rsidP="00D93BAA">
      <w:pPr>
        <w:pStyle w:val="ql-long-65221147"/>
        <w:spacing w:before="0" w:beforeAutospacing="0" w:after="0" w:afterAutospacing="0"/>
        <w:rPr>
          <w:del w:id="1045" w:author="王 浩仁" w:date="2021-06-11T08:21:00Z"/>
          <w:b/>
          <w:sz w:val="21"/>
          <w:szCs w:val="21"/>
        </w:rPr>
      </w:pPr>
      <w:del w:id="1046" w:author="王 浩仁" w:date="2021-06-11T08:21:00Z">
        <w:r w:rsidRPr="00C918E7" w:rsidDel="0092228D">
          <w:rPr>
            <w:b/>
            <w:sz w:val="22"/>
            <w:szCs w:val="22"/>
          </w:rPr>
          <w:delText>3.4</w:delText>
        </w:r>
        <w:r w:rsidRPr="00C918E7" w:rsidDel="0092228D">
          <w:rPr>
            <w:rFonts w:hint="eastAsia"/>
            <w:b/>
            <w:sz w:val="21"/>
            <w:szCs w:val="21"/>
          </w:rPr>
          <w:delText>构建</w:delText>
        </w:r>
        <w:commentRangeStart w:id="1047"/>
        <w:r w:rsidRPr="00C918E7" w:rsidDel="0092228D">
          <w:rPr>
            <w:rFonts w:hint="eastAsia"/>
            <w:b/>
            <w:sz w:val="21"/>
            <w:szCs w:val="21"/>
          </w:rPr>
          <w:delText>分类器</w:delText>
        </w:r>
        <w:commentRangeEnd w:id="1047"/>
        <w:r w:rsidDel="0092228D">
          <w:rPr>
            <w:rStyle w:val="a4"/>
            <w:rFonts w:asciiTheme="minorHAnsi" w:eastAsiaTheme="minorEastAsia" w:hAnsiTheme="minorHAnsi" w:cstheme="minorBidi"/>
            <w:kern w:val="2"/>
          </w:rPr>
          <w:commentReference w:id="1047"/>
        </w:r>
      </w:del>
    </w:p>
    <w:p w14:paraId="793417FE" w14:textId="46298A66" w:rsidR="00D93BAA" w:rsidRPr="00C918E7" w:rsidRDefault="00D93BAA" w:rsidP="00D93BAA">
      <w:pPr>
        <w:pStyle w:val="ql-long-65221147"/>
        <w:spacing w:before="0" w:beforeAutospacing="0" w:after="0" w:afterAutospacing="0"/>
        <w:rPr>
          <w:bCs/>
          <w:sz w:val="21"/>
          <w:szCs w:val="21"/>
        </w:rPr>
      </w:pPr>
      <w:del w:id="1048" w:author="王 浩仁" w:date="2021-06-11T08:21:00Z">
        <w:r w:rsidRPr="00C918E7" w:rsidDel="0092228D">
          <w:rPr>
            <w:bCs/>
            <w:sz w:val="22"/>
            <w:szCs w:val="22"/>
          </w:rPr>
          <w:delText>3</w:delText>
        </w:r>
      </w:del>
      <w:del w:id="1049" w:author="王 浩仁" w:date="2021-06-15T16:16:00Z">
        <w:r w:rsidRPr="00C918E7" w:rsidDel="00C46CCC">
          <w:rPr>
            <w:bCs/>
            <w:sz w:val="22"/>
            <w:szCs w:val="22"/>
          </w:rPr>
          <w:delText>.</w:delText>
        </w:r>
      </w:del>
      <w:ins w:id="1050" w:author="王 浩仁" w:date="2021-06-11T08:21:00Z">
        <w:r w:rsidR="0092228D">
          <w:rPr>
            <w:bCs/>
            <w:sz w:val="22"/>
            <w:szCs w:val="22"/>
          </w:rPr>
          <w:t>3</w:t>
        </w:r>
      </w:ins>
      <w:ins w:id="1051" w:author="王 浩仁" w:date="2021-06-15T16:16:00Z">
        <w:r w:rsidR="00C46CCC">
          <w:rPr>
            <w:rFonts w:hint="eastAsia"/>
            <w:bCs/>
            <w:sz w:val="22"/>
            <w:szCs w:val="22"/>
          </w:rPr>
          <w:t>）</w:t>
        </w:r>
      </w:ins>
      <w:del w:id="1052" w:author="王 浩仁" w:date="2021-06-11T08:21:00Z">
        <w:r w:rsidDel="0092228D">
          <w:rPr>
            <w:bCs/>
            <w:sz w:val="22"/>
            <w:szCs w:val="22"/>
          </w:rPr>
          <w:delText>4</w:delText>
        </w:r>
      </w:del>
      <w:r>
        <w:rPr>
          <w:rFonts w:hint="eastAsia"/>
          <w:bCs/>
          <w:sz w:val="22"/>
          <w:szCs w:val="22"/>
        </w:rPr>
        <w:t>预测模型构建</w:t>
      </w:r>
      <w:r w:rsidRPr="00C918E7">
        <w:rPr>
          <w:rFonts w:hint="eastAsia"/>
          <w:bCs/>
          <w:sz w:val="22"/>
          <w:szCs w:val="22"/>
        </w:rPr>
        <w:t>及度量</w:t>
      </w:r>
    </w:p>
    <w:p w14:paraId="5E895825" w14:textId="77777777" w:rsidR="00D93BAA" w:rsidRPr="00AD024C" w:rsidDel="00F61B47" w:rsidRDefault="00D93BAA" w:rsidP="00D93BAA">
      <w:pPr>
        <w:pStyle w:val="af0"/>
        <w:ind w:firstLine="420"/>
        <w:rPr>
          <w:del w:id="1053" w:author="王 浩仁" w:date="2021-06-15T20:57:00Z"/>
          <w:sz w:val="21"/>
          <w:szCs w:val="21"/>
        </w:rPr>
      </w:pPr>
      <w:r w:rsidRPr="00AD024C">
        <w:rPr>
          <w:sz w:val="21"/>
          <w:szCs w:val="21"/>
        </w:rPr>
        <w:t>本文参考</w:t>
      </w:r>
      <w:commentRangeStart w:id="1054"/>
      <w:r w:rsidRPr="00AD024C">
        <w:rPr>
          <w:sz w:val="21"/>
          <w:szCs w:val="21"/>
        </w:rPr>
        <w:t>文献</w:t>
      </w:r>
      <w:commentRangeEnd w:id="1054"/>
      <w:r w:rsidRPr="00AD024C">
        <w:rPr>
          <w:rStyle w:val="a4"/>
          <w:rFonts w:eastAsiaTheme="minorEastAsia"/>
        </w:rPr>
        <w:commentReference w:id="1054"/>
      </w:r>
      <w:r w:rsidRPr="00AD024C">
        <w:rPr>
          <w:sz w:val="21"/>
          <w:szCs w:val="21"/>
        </w:rPr>
        <w:t>[ ]</w:t>
      </w:r>
      <w:r w:rsidRPr="00AD024C">
        <w:rPr>
          <w:sz w:val="21"/>
          <w:szCs w:val="21"/>
        </w:rPr>
        <w:t>，使用软件缺陷预测领域中常用的</w:t>
      </w:r>
      <w:r w:rsidRPr="00AD024C">
        <w:rPr>
          <w:sz w:val="21"/>
          <w:szCs w:val="21"/>
        </w:rPr>
        <w:t>5</w:t>
      </w:r>
      <w:r w:rsidRPr="00AD024C">
        <w:rPr>
          <w:sz w:val="21"/>
          <w:szCs w:val="21"/>
        </w:rPr>
        <w:t>种二分类模型分别作为</w:t>
      </w:r>
      <w:r w:rsidRPr="00AD024C">
        <w:rPr>
          <w:sz w:val="21"/>
          <w:szCs w:val="21"/>
        </w:rPr>
        <w:t>CBFL</w:t>
      </w:r>
      <w:r w:rsidRPr="00AD024C">
        <w:rPr>
          <w:sz w:val="21"/>
          <w:szCs w:val="21"/>
        </w:rPr>
        <w:t>的缺陷倾向性预测模型。</w:t>
      </w:r>
    </w:p>
    <w:p w14:paraId="56075A6F" w14:textId="77777777" w:rsidR="00D93BAA" w:rsidRPr="00AD024C" w:rsidRDefault="00D93BAA" w:rsidP="00F61B47">
      <w:pPr>
        <w:pStyle w:val="af0"/>
        <w:ind w:firstLine="420"/>
        <w:rPr>
          <w:sz w:val="21"/>
          <w:szCs w:val="21"/>
        </w:rPr>
        <w:pPrChange w:id="1060" w:author="王 浩仁" w:date="2021-06-15T20:57:00Z">
          <w:pPr>
            <w:pStyle w:val="af0"/>
            <w:ind w:firstLine="420"/>
          </w:pPr>
        </w:pPrChange>
      </w:pPr>
      <w:r w:rsidRPr="00AD024C">
        <w:rPr>
          <w:sz w:val="21"/>
          <w:szCs w:val="21"/>
        </w:rPr>
        <w:t>使用的缺陷倾向性预测模型有：伯努利贝叶斯分类器（</w:t>
      </w:r>
      <w:r w:rsidRPr="00AD024C">
        <w:rPr>
          <w:sz w:val="21"/>
          <w:szCs w:val="21"/>
        </w:rPr>
        <w:t>BNB</w:t>
      </w:r>
      <w:r w:rsidRPr="00AD024C">
        <w:rPr>
          <w:sz w:val="21"/>
          <w:szCs w:val="21"/>
        </w:rPr>
        <w:t>）、高斯贝叶斯分类器（</w:t>
      </w:r>
      <w:r w:rsidRPr="00AD024C">
        <w:rPr>
          <w:sz w:val="21"/>
          <w:szCs w:val="21"/>
        </w:rPr>
        <w:t>GNB</w:t>
      </w:r>
      <w:r w:rsidRPr="00AD024C">
        <w:rPr>
          <w:sz w:val="21"/>
          <w:szCs w:val="21"/>
        </w:rPr>
        <w:t>）、</w:t>
      </w:r>
      <w:r w:rsidRPr="00AD024C">
        <w:rPr>
          <w:sz w:val="21"/>
          <w:szCs w:val="21"/>
        </w:rPr>
        <w:t>K</w:t>
      </w:r>
      <w:r w:rsidRPr="00AD024C">
        <w:rPr>
          <w:sz w:val="21"/>
          <w:szCs w:val="21"/>
        </w:rPr>
        <w:t>邻近分类器（</w:t>
      </w:r>
      <w:r w:rsidRPr="00AD024C">
        <w:rPr>
          <w:sz w:val="21"/>
          <w:szCs w:val="21"/>
        </w:rPr>
        <w:t>KNNC</w:t>
      </w:r>
      <w:r w:rsidRPr="00AD024C">
        <w:rPr>
          <w:sz w:val="21"/>
          <w:szCs w:val="21"/>
        </w:rPr>
        <w:t>）、决策树分类器（</w:t>
      </w:r>
      <w:r w:rsidRPr="00AD024C">
        <w:rPr>
          <w:sz w:val="21"/>
          <w:szCs w:val="21"/>
        </w:rPr>
        <w:t>DTC</w:t>
      </w:r>
      <w:r w:rsidRPr="00AD024C">
        <w:rPr>
          <w:sz w:val="21"/>
          <w:szCs w:val="21"/>
        </w:rPr>
        <w:t>）、随机森林分类器（</w:t>
      </w:r>
      <w:r w:rsidRPr="00AD024C">
        <w:rPr>
          <w:sz w:val="21"/>
          <w:szCs w:val="21"/>
        </w:rPr>
        <w:t>RFC</w:t>
      </w:r>
      <w:r w:rsidRPr="00AD024C">
        <w:rPr>
          <w:sz w:val="21"/>
          <w:szCs w:val="21"/>
        </w:rPr>
        <w:t>）和支持</w:t>
      </w:r>
      <w:proofErr w:type="gramStart"/>
      <w:r w:rsidRPr="00AD024C">
        <w:rPr>
          <w:sz w:val="21"/>
          <w:szCs w:val="21"/>
        </w:rPr>
        <w:t>向量机</w:t>
      </w:r>
      <w:proofErr w:type="gramEnd"/>
      <w:r w:rsidRPr="00AD024C">
        <w:rPr>
          <w:sz w:val="21"/>
          <w:szCs w:val="21"/>
        </w:rPr>
        <w:t>分类器（</w:t>
      </w:r>
      <w:r w:rsidRPr="00AD024C">
        <w:rPr>
          <w:sz w:val="21"/>
          <w:szCs w:val="21"/>
        </w:rPr>
        <w:t>SVC</w:t>
      </w:r>
      <w:r w:rsidRPr="00AD024C">
        <w:rPr>
          <w:sz w:val="21"/>
          <w:szCs w:val="21"/>
        </w:rPr>
        <w:t>）。</w:t>
      </w:r>
    </w:p>
    <w:p w14:paraId="732529BD" w14:textId="77777777" w:rsidR="00D93BAA" w:rsidRPr="00AD024C" w:rsidRDefault="00D93BAA" w:rsidP="00D93BAA">
      <w:pPr>
        <w:pStyle w:val="ql-long-65221147"/>
        <w:spacing w:before="0" w:beforeAutospacing="0" w:after="0" w:afterAutospacing="0"/>
        <w:rPr>
          <w:rFonts w:ascii="Times New Roman" w:hAnsi="Times New Roman" w:cs="Times New Roman"/>
          <w:bCs/>
          <w:sz w:val="21"/>
          <w:szCs w:val="21"/>
        </w:rPr>
      </w:pPr>
      <w:r w:rsidRPr="00AD024C">
        <w:rPr>
          <w:rFonts w:ascii="Times New Roman" w:hAnsi="Times New Roman" w:cs="Times New Roman"/>
          <w:b/>
          <w:sz w:val="21"/>
          <w:szCs w:val="21"/>
        </w:rPr>
        <w:tab/>
      </w:r>
      <w:r w:rsidRPr="00AD024C">
        <w:rPr>
          <w:rFonts w:ascii="Times New Roman" w:hAnsi="Times New Roman" w:cs="Times New Roman"/>
          <w:bCs/>
          <w:sz w:val="21"/>
          <w:szCs w:val="21"/>
        </w:rPr>
        <w:t>实验的测试集选取，本文选择在生成的缺陷预测排名中分别取前</w:t>
      </w:r>
      <w:r w:rsidRPr="00AD024C">
        <w:rPr>
          <w:rFonts w:ascii="Times New Roman" w:hAnsi="Times New Roman" w:cs="Times New Roman"/>
          <w:bCs/>
          <w:sz w:val="21"/>
          <w:szCs w:val="21"/>
        </w:rPr>
        <w:t>0.3%</w:t>
      </w:r>
      <w:r w:rsidRPr="00AD024C">
        <w:rPr>
          <w:rFonts w:ascii="Times New Roman" w:hAnsi="Times New Roman" w:cs="Times New Roman"/>
          <w:bCs/>
          <w:sz w:val="21"/>
          <w:szCs w:val="21"/>
        </w:rPr>
        <w:t>、</w:t>
      </w:r>
      <w:r w:rsidRPr="00AD024C">
        <w:rPr>
          <w:rFonts w:ascii="Times New Roman" w:hAnsi="Times New Roman" w:cs="Times New Roman"/>
          <w:bCs/>
          <w:sz w:val="21"/>
          <w:szCs w:val="21"/>
        </w:rPr>
        <w:t>0.5%</w:t>
      </w:r>
      <w:r w:rsidRPr="00AD024C">
        <w:rPr>
          <w:rFonts w:ascii="Times New Roman" w:hAnsi="Times New Roman" w:cs="Times New Roman"/>
          <w:bCs/>
          <w:sz w:val="21"/>
          <w:szCs w:val="21"/>
        </w:rPr>
        <w:t>、</w:t>
      </w:r>
      <w:r w:rsidRPr="00AD024C">
        <w:rPr>
          <w:rFonts w:ascii="Times New Roman" w:hAnsi="Times New Roman" w:cs="Times New Roman"/>
          <w:bCs/>
          <w:sz w:val="21"/>
          <w:szCs w:val="21"/>
        </w:rPr>
        <w:t>0.7%</w:t>
      </w:r>
      <w:r w:rsidRPr="00AD024C">
        <w:rPr>
          <w:rFonts w:ascii="Times New Roman" w:hAnsi="Times New Roman" w:cs="Times New Roman"/>
          <w:bCs/>
          <w:sz w:val="21"/>
          <w:szCs w:val="21"/>
        </w:rPr>
        <w:t>、</w:t>
      </w:r>
      <w:r w:rsidRPr="00AD024C">
        <w:rPr>
          <w:rFonts w:ascii="Times New Roman" w:hAnsi="Times New Roman" w:cs="Times New Roman"/>
          <w:bCs/>
          <w:sz w:val="21"/>
          <w:szCs w:val="21"/>
        </w:rPr>
        <w:t>1%</w:t>
      </w:r>
      <w:r w:rsidRPr="00AD024C">
        <w:rPr>
          <w:rFonts w:ascii="Times New Roman" w:hAnsi="Times New Roman" w:cs="Times New Roman"/>
          <w:bCs/>
          <w:sz w:val="21"/>
          <w:szCs w:val="21"/>
        </w:rPr>
        <w:t>、</w:t>
      </w:r>
      <w:r w:rsidRPr="00AD024C">
        <w:rPr>
          <w:rFonts w:ascii="Times New Roman" w:hAnsi="Times New Roman" w:cs="Times New Roman"/>
          <w:bCs/>
          <w:sz w:val="21"/>
          <w:szCs w:val="21"/>
        </w:rPr>
        <w:t>1.3%</w:t>
      </w:r>
      <w:r w:rsidRPr="00AD024C">
        <w:rPr>
          <w:rFonts w:ascii="Times New Roman" w:hAnsi="Times New Roman" w:cs="Times New Roman"/>
          <w:bCs/>
          <w:sz w:val="21"/>
          <w:szCs w:val="21"/>
        </w:rPr>
        <w:t>、</w:t>
      </w:r>
      <w:r w:rsidRPr="00AD024C">
        <w:rPr>
          <w:rFonts w:ascii="Times New Roman" w:hAnsi="Times New Roman" w:cs="Times New Roman"/>
          <w:bCs/>
          <w:sz w:val="21"/>
          <w:szCs w:val="21"/>
        </w:rPr>
        <w:t>1.7%</w:t>
      </w:r>
      <w:r w:rsidRPr="00AD024C">
        <w:rPr>
          <w:rFonts w:ascii="Times New Roman" w:hAnsi="Times New Roman" w:cs="Times New Roman"/>
          <w:bCs/>
          <w:sz w:val="21"/>
          <w:szCs w:val="21"/>
        </w:rPr>
        <w:t>、</w:t>
      </w:r>
      <w:r w:rsidRPr="00AD024C">
        <w:rPr>
          <w:rFonts w:ascii="Times New Roman" w:hAnsi="Times New Roman" w:cs="Times New Roman"/>
          <w:bCs/>
          <w:sz w:val="21"/>
          <w:szCs w:val="21"/>
        </w:rPr>
        <w:t>2%</w:t>
      </w:r>
      <w:r w:rsidRPr="00AD024C">
        <w:rPr>
          <w:rFonts w:ascii="Times New Roman" w:hAnsi="Times New Roman" w:cs="Times New Roman"/>
          <w:bCs/>
          <w:sz w:val="21"/>
          <w:szCs w:val="21"/>
        </w:rPr>
        <w:t>作为测试数据集。对实验结果使用</w:t>
      </w:r>
      <w:r w:rsidRPr="00AD024C">
        <w:rPr>
          <w:rFonts w:ascii="Times New Roman" w:hAnsi="Times New Roman" w:cs="Times New Roman"/>
          <w:sz w:val="21"/>
          <w:szCs w:val="21"/>
        </w:rPr>
        <w:t>F1-</w:t>
      </w:r>
      <w:commentRangeStart w:id="1061"/>
      <w:r w:rsidRPr="00AD024C">
        <w:rPr>
          <w:rFonts w:ascii="Times New Roman" w:hAnsi="Times New Roman" w:cs="Times New Roman"/>
          <w:sz w:val="21"/>
          <w:szCs w:val="21"/>
        </w:rPr>
        <w:t>score</w:t>
      </w:r>
      <w:commentRangeEnd w:id="1061"/>
      <w:r w:rsidRPr="00AD024C">
        <w:rPr>
          <w:rStyle w:val="a4"/>
          <w:rFonts w:ascii="Times New Roman" w:eastAsiaTheme="minorEastAsia" w:hAnsi="Times New Roman" w:cs="Times New Roman"/>
          <w:kern w:val="2"/>
        </w:rPr>
        <w:commentReference w:id="1061"/>
      </w:r>
      <w:r w:rsidRPr="00AD024C">
        <w:rPr>
          <w:rFonts w:ascii="Times New Roman" w:hAnsi="Times New Roman" w:cs="Times New Roman"/>
          <w:sz w:val="21"/>
          <w:szCs w:val="21"/>
        </w:rPr>
        <w:t>[]</w:t>
      </w:r>
      <w:r w:rsidRPr="00AD024C">
        <w:rPr>
          <w:rFonts w:ascii="Times New Roman" w:hAnsi="Times New Roman" w:cs="Times New Roman"/>
          <w:sz w:val="21"/>
          <w:szCs w:val="21"/>
        </w:rPr>
        <w:t>、</w:t>
      </w:r>
      <w:r w:rsidRPr="00AD024C">
        <w:rPr>
          <w:rFonts w:ascii="Times New Roman" w:hAnsi="Times New Roman" w:cs="Times New Roman"/>
          <w:sz w:val="21"/>
          <w:szCs w:val="21"/>
        </w:rPr>
        <w:t>EXAM</w:t>
      </w:r>
      <w:r w:rsidRPr="00AD024C">
        <w:rPr>
          <w:rFonts w:ascii="Times New Roman" w:hAnsi="Times New Roman" w:cs="Times New Roman"/>
          <w:sz w:val="21"/>
          <w:szCs w:val="21"/>
        </w:rPr>
        <w:t>、</w:t>
      </w:r>
      <w:proofErr w:type="spellStart"/>
      <w:r w:rsidRPr="00AD024C">
        <w:rPr>
          <w:rFonts w:ascii="Times New Roman" w:hAnsi="Times New Roman" w:cs="Times New Roman"/>
          <w:spacing w:val="15"/>
          <w:sz w:val="21"/>
          <w:szCs w:val="21"/>
        </w:rPr>
        <w:t>E</w:t>
      </w:r>
      <w:r w:rsidRPr="00AD024C">
        <w:rPr>
          <w:rFonts w:ascii="Times New Roman" w:hAnsi="Times New Roman" w:cs="Times New Roman"/>
          <w:spacing w:val="15"/>
          <w:sz w:val="21"/>
          <w:szCs w:val="21"/>
          <w:vertAlign w:val="subscript"/>
        </w:rPr>
        <w:t>inspect</w:t>
      </w:r>
      <w:r w:rsidRPr="00AD024C">
        <w:rPr>
          <w:rFonts w:ascii="Times New Roman" w:hAnsi="Times New Roman" w:cs="Times New Roman"/>
          <w:spacing w:val="15"/>
          <w:sz w:val="21"/>
          <w:szCs w:val="21"/>
        </w:rPr>
        <w:t>@n</w:t>
      </w:r>
      <w:proofErr w:type="spellEnd"/>
      <w:r w:rsidRPr="00AD024C">
        <w:rPr>
          <w:rFonts w:ascii="Times New Roman" w:hAnsi="Times New Roman" w:cs="Times New Roman"/>
          <w:spacing w:val="15"/>
          <w:sz w:val="21"/>
          <w:szCs w:val="21"/>
        </w:rPr>
        <w:t>作为评估指标。</w:t>
      </w:r>
    </w:p>
    <w:p w14:paraId="73BF3A8F" w14:textId="3F3228B3" w:rsidR="00D93BAA" w:rsidRPr="00AD024C" w:rsidRDefault="00540181" w:rsidP="00D93BAA">
      <w:pPr>
        <w:pStyle w:val="af0"/>
        <w:ind w:firstLine="420"/>
        <w:rPr>
          <w:sz w:val="21"/>
          <w:szCs w:val="21"/>
        </w:rPr>
      </w:pPr>
      <w:ins w:id="1064" w:author="王 浩仁" w:date="2021-06-15T22:35:00Z">
        <w:r>
          <w:rPr>
            <w:rFonts w:hint="eastAsia"/>
            <w:sz w:val="21"/>
            <w:szCs w:val="21"/>
          </w:rPr>
          <w:t>为了计算</w:t>
        </w:r>
        <w:r>
          <w:rPr>
            <w:rFonts w:hint="eastAsia"/>
            <w:sz w:val="21"/>
            <w:szCs w:val="21"/>
          </w:rPr>
          <w:t>recall</w:t>
        </w:r>
        <w:r>
          <w:rPr>
            <w:rFonts w:hint="eastAsia"/>
            <w:sz w:val="21"/>
            <w:szCs w:val="21"/>
          </w:rPr>
          <w:t>，</w:t>
        </w:r>
      </w:ins>
      <w:del w:id="1065" w:author="王 浩仁" w:date="2021-06-15T22:35:00Z">
        <w:r w:rsidR="00D93BAA" w:rsidRPr="00AD024C" w:rsidDel="00540181">
          <w:rPr>
            <w:sz w:val="21"/>
            <w:szCs w:val="21"/>
          </w:rPr>
          <w:delText>为了计算</w:delText>
        </w:r>
        <w:r w:rsidR="00D93BAA" w:rsidRPr="00AD024C" w:rsidDel="00540181">
          <w:rPr>
            <w:sz w:val="21"/>
            <w:szCs w:val="21"/>
          </w:rPr>
          <w:delText>F1-score</w:delText>
        </w:r>
        <w:r w:rsidR="00D93BAA" w:rsidRPr="00AD024C" w:rsidDel="00540181">
          <w:rPr>
            <w:sz w:val="21"/>
            <w:szCs w:val="21"/>
          </w:rPr>
          <w:delText>，</w:delText>
        </w:r>
      </w:del>
      <w:r w:rsidR="00D93BAA" w:rsidRPr="00AD024C">
        <w:rPr>
          <w:sz w:val="21"/>
          <w:szCs w:val="21"/>
        </w:rPr>
        <w:t>需要使用如表</w:t>
      </w:r>
      <w:r w:rsidR="00D93BAA" w:rsidRPr="00AD024C">
        <w:rPr>
          <w:sz w:val="21"/>
          <w:szCs w:val="21"/>
        </w:rPr>
        <w:t>2</w:t>
      </w:r>
      <w:r w:rsidR="00D93BAA" w:rsidRPr="00AD024C">
        <w:rPr>
          <w:sz w:val="21"/>
          <w:szCs w:val="21"/>
        </w:rPr>
        <w:t>示的混淆矩阵对样本的预测结果进行评价，其中正样本被正确预测称为</w:t>
      </w:r>
      <w:r w:rsidR="00D93BAA" w:rsidRPr="00AD024C">
        <w:rPr>
          <w:sz w:val="21"/>
          <w:szCs w:val="21"/>
        </w:rPr>
        <w:t>TP</w:t>
      </w:r>
      <w:r w:rsidR="00D93BAA" w:rsidRPr="00AD024C">
        <w:rPr>
          <w:sz w:val="21"/>
          <w:szCs w:val="21"/>
        </w:rPr>
        <w:t>，负样本被错误预测称为</w:t>
      </w:r>
      <w:r w:rsidR="00D93BAA" w:rsidRPr="00AD024C">
        <w:rPr>
          <w:sz w:val="21"/>
          <w:szCs w:val="21"/>
        </w:rPr>
        <w:t>FP</w:t>
      </w:r>
      <w:r w:rsidR="00D93BAA" w:rsidRPr="00AD024C">
        <w:rPr>
          <w:sz w:val="21"/>
          <w:szCs w:val="21"/>
        </w:rPr>
        <w:t>，负样本被正确预测称为</w:t>
      </w:r>
      <w:r w:rsidR="00D93BAA" w:rsidRPr="00AD024C">
        <w:rPr>
          <w:sz w:val="21"/>
          <w:szCs w:val="21"/>
        </w:rPr>
        <w:t>TN</w:t>
      </w:r>
      <w:r w:rsidR="00D93BAA" w:rsidRPr="00AD024C">
        <w:rPr>
          <w:sz w:val="21"/>
          <w:szCs w:val="21"/>
        </w:rPr>
        <w:t>，正样本被错误预测称为</w:t>
      </w:r>
      <w:r w:rsidR="00D93BAA" w:rsidRPr="00AD024C">
        <w:rPr>
          <w:sz w:val="21"/>
          <w:szCs w:val="21"/>
        </w:rPr>
        <w:t>FN</w:t>
      </w:r>
      <w:r w:rsidR="00D93BAA" w:rsidRPr="00AD024C">
        <w:rPr>
          <w:sz w:val="21"/>
          <w:szCs w:val="21"/>
        </w:rPr>
        <w:t>。</w:t>
      </w:r>
      <w:bookmarkStart w:id="1066" w:name="_Ref56670951"/>
    </w:p>
    <w:p w14:paraId="0A366661" w14:textId="77777777" w:rsidR="00D93BAA" w:rsidRPr="00AD024C" w:rsidRDefault="00D93BAA" w:rsidP="00D93BAA">
      <w:pPr>
        <w:pStyle w:val="af0"/>
        <w:ind w:firstLineChars="0" w:firstLine="0"/>
        <w:jc w:val="center"/>
        <w:rPr>
          <w:sz w:val="21"/>
          <w:szCs w:val="21"/>
        </w:rPr>
      </w:pPr>
      <w:r w:rsidRPr="00AD024C">
        <w:rPr>
          <w:sz w:val="21"/>
          <w:szCs w:val="21"/>
        </w:rPr>
        <w:t>表</w:t>
      </w:r>
      <w:bookmarkEnd w:id="1066"/>
      <w:r w:rsidRPr="00AD024C">
        <w:rPr>
          <w:sz w:val="21"/>
          <w:szCs w:val="21"/>
        </w:rPr>
        <w:t xml:space="preserve">2 </w:t>
      </w:r>
      <w:r w:rsidRPr="00AD024C">
        <w:rPr>
          <w:sz w:val="21"/>
          <w:szCs w:val="21"/>
        </w:rPr>
        <w:t>二分类问题的混淆矩阵</w:t>
      </w:r>
    </w:p>
    <w:tbl>
      <w:tblPr>
        <w:tblStyle w:val="af5"/>
        <w:tblW w:w="3981" w:type="pct"/>
        <w:jc w:val="center"/>
        <w:tblLook w:val="04A0" w:firstRow="1" w:lastRow="0" w:firstColumn="1" w:lastColumn="0" w:noHBand="0" w:noVBand="1"/>
      </w:tblPr>
      <w:tblGrid>
        <w:gridCol w:w="2660"/>
        <w:gridCol w:w="1904"/>
        <w:gridCol w:w="2041"/>
      </w:tblGrid>
      <w:tr w:rsidR="00D93BAA" w:rsidRPr="00AD024C" w14:paraId="16A62CAB" w14:textId="77777777" w:rsidTr="000F7262">
        <w:trPr>
          <w:trHeight w:val="614"/>
          <w:jc w:val="center"/>
        </w:trPr>
        <w:tc>
          <w:tcPr>
            <w:tcW w:w="2014" w:type="pct"/>
            <w:tcBorders>
              <w:tl2br w:val="single" w:sz="4" w:space="0" w:color="auto"/>
            </w:tcBorders>
          </w:tcPr>
          <w:p w14:paraId="64025667" w14:textId="77777777" w:rsidR="00D93BAA" w:rsidRPr="00AD024C" w:rsidRDefault="00D93BAA" w:rsidP="000F7262">
            <w:pPr>
              <w:pStyle w:val="af8"/>
              <w:ind w:left="744" w:right="210" w:hanging="372"/>
              <w:jc w:val="right"/>
              <w:rPr>
                <w:rFonts w:eastAsia="宋体"/>
              </w:rPr>
            </w:pPr>
            <w:r w:rsidRPr="00AD024C">
              <w:rPr>
                <w:rFonts w:eastAsia="宋体"/>
              </w:rPr>
              <w:t>预测样本</w:t>
            </w:r>
          </w:p>
          <w:p w14:paraId="48B98BFA" w14:textId="77777777" w:rsidR="00D93BAA" w:rsidRPr="00AD024C" w:rsidRDefault="00D93BAA" w:rsidP="000F7262">
            <w:pPr>
              <w:pStyle w:val="af8"/>
              <w:ind w:firstLineChars="100" w:firstLine="210"/>
              <w:jc w:val="left"/>
              <w:rPr>
                <w:rFonts w:eastAsia="宋体"/>
              </w:rPr>
            </w:pPr>
            <w:r w:rsidRPr="00AD024C">
              <w:rPr>
                <w:rFonts w:eastAsia="宋体"/>
              </w:rPr>
              <w:t>真实样本</w:t>
            </w:r>
          </w:p>
        </w:tc>
        <w:tc>
          <w:tcPr>
            <w:tcW w:w="1441" w:type="pct"/>
            <w:vAlign w:val="center"/>
          </w:tcPr>
          <w:p w14:paraId="113BD881" w14:textId="77777777" w:rsidR="00D93BAA" w:rsidRPr="00AD024C" w:rsidRDefault="00D93BAA" w:rsidP="000F7262">
            <w:pPr>
              <w:pStyle w:val="af8"/>
              <w:jc w:val="center"/>
              <w:rPr>
                <w:rFonts w:eastAsia="宋体"/>
              </w:rPr>
            </w:pPr>
            <w:r w:rsidRPr="00AD024C">
              <w:rPr>
                <w:rFonts w:eastAsia="宋体"/>
              </w:rPr>
              <w:t>正</w:t>
            </w:r>
          </w:p>
        </w:tc>
        <w:tc>
          <w:tcPr>
            <w:tcW w:w="1545" w:type="pct"/>
            <w:vAlign w:val="center"/>
          </w:tcPr>
          <w:p w14:paraId="3FED88CE" w14:textId="77777777" w:rsidR="00D93BAA" w:rsidRPr="00AD024C" w:rsidRDefault="00D93BAA" w:rsidP="000F7262">
            <w:pPr>
              <w:pStyle w:val="af8"/>
              <w:jc w:val="center"/>
              <w:rPr>
                <w:rFonts w:eastAsia="宋体"/>
              </w:rPr>
            </w:pPr>
            <w:r w:rsidRPr="00AD024C">
              <w:rPr>
                <w:rFonts w:eastAsia="宋体"/>
              </w:rPr>
              <w:t>负</w:t>
            </w:r>
          </w:p>
        </w:tc>
      </w:tr>
      <w:tr w:rsidR="00D93BAA" w:rsidRPr="00AD024C" w14:paraId="3DC13FC3" w14:textId="77777777" w:rsidTr="000F7262">
        <w:trPr>
          <w:jc w:val="center"/>
        </w:trPr>
        <w:tc>
          <w:tcPr>
            <w:tcW w:w="2014" w:type="pct"/>
          </w:tcPr>
          <w:p w14:paraId="000C49D5" w14:textId="77777777" w:rsidR="00D93BAA" w:rsidRPr="00AD024C" w:rsidRDefault="00D93BAA" w:rsidP="000F7262">
            <w:pPr>
              <w:pStyle w:val="af8"/>
              <w:jc w:val="center"/>
              <w:rPr>
                <w:rFonts w:eastAsia="宋体"/>
              </w:rPr>
            </w:pPr>
            <w:r w:rsidRPr="00AD024C">
              <w:rPr>
                <w:rFonts w:eastAsia="宋体"/>
              </w:rPr>
              <w:t>正</w:t>
            </w:r>
          </w:p>
        </w:tc>
        <w:tc>
          <w:tcPr>
            <w:tcW w:w="1441" w:type="pct"/>
          </w:tcPr>
          <w:p w14:paraId="72791C36" w14:textId="77777777" w:rsidR="00D93BAA" w:rsidRPr="00AD024C" w:rsidRDefault="00D93BAA" w:rsidP="000F7262">
            <w:pPr>
              <w:pStyle w:val="af8"/>
              <w:jc w:val="center"/>
              <w:rPr>
                <w:rFonts w:eastAsia="宋体"/>
              </w:rPr>
            </w:pPr>
            <w:r w:rsidRPr="00AD024C">
              <w:rPr>
                <w:rFonts w:eastAsia="宋体"/>
              </w:rPr>
              <w:t>TP</w:t>
            </w:r>
          </w:p>
        </w:tc>
        <w:tc>
          <w:tcPr>
            <w:tcW w:w="1545" w:type="pct"/>
          </w:tcPr>
          <w:p w14:paraId="2B3C276D" w14:textId="77777777" w:rsidR="00D93BAA" w:rsidRPr="00AD024C" w:rsidRDefault="00D93BAA" w:rsidP="000F7262">
            <w:pPr>
              <w:pStyle w:val="af8"/>
              <w:jc w:val="center"/>
              <w:rPr>
                <w:rFonts w:eastAsia="宋体"/>
              </w:rPr>
            </w:pPr>
            <w:r w:rsidRPr="00AD024C">
              <w:rPr>
                <w:rFonts w:eastAsia="宋体"/>
              </w:rPr>
              <w:t>FN</w:t>
            </w:r>
          </w:p>
        </w:tc>
      </w:tr>
      <w:tr w:rsidR="00D93BAA" w:rsidRPr="00AD024C" w14:paraId="24E6B4C6" w14:textId="77777777" w:rsidTr="000F7262">
        <w:trPr>
          <w:jc w:val="center"/>
        </w:trPr>
        <w:tc>
          <w:tcPr>
            <w:tcW w:w="2014" w:type="pct"/>
          </w:tcPr>
          <w:p w14:paraId="39B7FA66" w14:textId="77777777" w:rsidR="00D93BAA" w:rsidRPr="00AD024C" w:rsidRDefault="00D93BAA" w:rsidP="000F7262">
            <w:pPr>
              <w:pStyle w:val="af8"/>
              <w:jc w:val="center"/>
              <w:rPr>
                <w:rFonts w:eastAsia="宋体"/>
              </w:rPr>
            </w:pPr>
            <w:r w:rsidRPr="00AD024C">
              <w:rPr>
                <w:rFonts w:eastAsia="宋体"/>
              </w:rPr>
              <w:lastRenderedPageBreak/>
              <w:t>负</w:t>
            </w:r>
          </w:p>
        </w:tc>
        <w:tc>
          <w:tcPr>
            <w:tcW w:w="1441" w:type="pct"/>
          </w:tcPr>
          <w:p w14:paraId="620DFDBC" w14:textId="77777777" w:rsidR="00D93BAA" w:rsidRPr="00AD024C" w:rsidRDefault="00D93BAA" w:rsidP="000F7262">
            <w:pPr>
              <w:pStyle w:val="af8"/>
              <w:jc w:val="center"/>
              <w:rPr>
                <w:rFonts w:eastAsia="宋体"/>
              </w:rPr>
            </w:pPr>
            <w:r w:rsidRPr="00AD024C">
              <w:rPr>
                <w:rFonts w:eastAsia="宋体"/>
              </w:rPr>
              <w:t>FP</w:t>
            </w:r>
          </w:p>
        </w:tc>
        <w:tc>
          <w:tcPr>
            <w:tcW w:w="1545" w:type="pct"/>
          </w:tcPr>
          <w:p w14:paraId="4DCBF79A" w14:textId="77777777" w:rsidR="00D93BAA" w:rsidRPr="00AD024C" w:rsidRDefault="00D93BAA" w:rsidP="000F7262">
            <w:pPr>
              <w:pStyle w:val="af8"/>
              <w:jc w:val="center"/>
              <w:rPr>
                <w:rFonts w:eastAsia="宋体"/>
              </w:rPr>
            </w:pPr>
            <w:r w:rsidRPr="00AD024C">
              <w:rPr>
                <w:rFonts w:eastAsia="宋体"/>
              </w:rPr>
              <w:t>TN</w:t>
            </w:r>
          </w:p>
        </w:tc>
      </w:tr>
    </w:tbl>
    <w:p w14:paraId="41B1E400" w14:textId="77777777" w:rsidR="00D93BAA" w:rsidRPr="00AD024C" w:rsidRDefault="00D93BAA" w:rsidP="00D93BAA">
      <w:pPr>
        <w:pStyle w:val="af0"/>
        <w:ind w:firstLineChars="0" w:firstLine="0"/>
        <w:jc w:val="center"/>
        <w:rPr>
          <w:sz w:val="21"/>
          <w:szCs w:val="21"/>
        </w:rPr>
      </w:pPr>
      <w:r w:rsidRPr="00AD024C">
        <w:rPr>
          <w:sz w:val="21"/>
          <w:szCs w:val="21"/>
        </w:rPr>
        <w:t>根据表</w:t>
      </w:r>
      <w:r w:rsidRPr="00AD024C">
        <w:rPr>
          <w:sz w:val="21"/>
          <w:szCs w:val="21"/>
        </w:rPr>
        <w:t>2</w:t>
      </w:r>
      <w:r w:rsidRPr="00AD024C">
        <w:rPr>
          <w:sz w:val="21"/>
          <w:szCs w:val="21"/>
        </w:rPr>
        <w:t>中的混淆矩阵，召回率</w:t>
      </w:r>
      <w:r w:rsidRPr="00AD024C">
        <w:rPr>
          <w:sz w:val="21"/>
          <w:szCs w:val="21"/>
        </w:rPr>
        <w:t>Recall</w:t>
      </w:r>
      <w:r w:rsidRPr="00AD024C">
        <w:rPr>
          <w:sz w:val="21"/>
          <w:szCs w:val="21"/>
        </w:rPr>
        <w:t>的计算公式如公式（）所示。</w:t>
      </w:r>
    </w:p>
    <w:p w14:paraId="6084A632" w14:textId="77777777" w:rsidR="00D93BAA" w:rsidRPr="00AD024C" w:rsidRDefault="00D93BAA" w:rsidP="00D93BAA">
      <w:pPr>
        <w:pStyle w:val="af0"/>
        <w:ind w:firstLineChars="0" w:firstLine="0"/>
        <w:jc w:val="center"/>
        <w:rPr>
          <w:sz w:val="21"/>
          <w:szCs w:val="21"/>
        </w:rPr>
      </w:pPr>
      <m:oMathPara>
        <m:oMath>
          <m:r>
            <w:rPr>
              <w:rFonts w:ascii="Cambria Math" w:hAnsi="Cambria Math"/>
              <w:sz w:val="21"/>
              <w:szCs w:val="21"/>
            </w:rPr>
            <m:t>Recall=</m:t>
          </m:r>
          <m:f>
            <m:fPr>
              <m:ctrlPr>
                <w:rPr>
                  <w:rFonts w:ascii="Cambria Math" w:hAnsi="Cambria Math"/>
                  <w:sz w:val="21"/>
                  <w:szCs w:val="21"/>
                </w:rPr>
              </m:ctrlPr>
            </m:fPr>
            <m:num>
              <m:r>
                <w:rPr>
                  <w:rFonts w:ascii="Cambria Math" w:hAnsi="Cambria Math"/>
                  <w:sz w:val="21"/>
                  <w:szCs w:val="21"/>
                </w:rPr>
                <m:t>TP</m:t>
              </m:r>
            </m:num>
            <m:den>
              <m:r>
                <w:rPr>
                  <w:rFonts w:ascii="Cambria Math" w:hAnsi="Cambria Math"/>
                  <w:sz w:val="21"/>
                  <w:szCs w:val="21"/>
                </w:rPr>
                <m:t>TP+FN</m:t>
              </m:r>
            </m:den>
          </m:f>
        </m:oMath>
      </m:oMathPara>
    </w:p>
    <w:p w14:paraId="5BE8AFF8" w14:textId="77777777" w:rsidR="00D93BAA" w:rsidRPr="00AD024C" w:rsidRDefault="00D93BAA" w:rsidP="00D93BAA">
      <w:pPr>
        <w:pStyle w:val="af0"/>
        <w:ind w:firstLine="420"/>
        <w:rPr>
          <w:sz w:val="21"/>
          <w:szCs w:val="21"/>
        </w:rPr>
      </w:pPr>
      <w:r w:rsidRPr="00AD024C">
        <w:rPr>
          <w:sz w:val="21"/>
          <w:szCs w:val="21"/>
        </w:rPr>
        <w:t>精确率</w:t>
      </w:r>
      <w:r w:rsidRPr="00AD024C">
        <w:rPr>
          <w:sz w:val="21"/>
          <w:szCs w:val="21"/>
        </w:rPr>
        <w:t>Precision</w:t>
      </w:r>
      <w:r w:rsidRPr="00AD024C">
        <w:rPr>
          <w:sz w:val="21"/>
          <w:szCs w:val="21"/>
        </w:rPr>
        <w:t>的计算公式如公式（）所示。</w:t>
      </w:r>
    </w:p>
    <w:p w14:paraId="08B394D7" w14:textId="77777777" w:rsidR="00D93BAA" w:rsidRPr="00AD024C" w:rsidRDefault="00D93BAA" w:rsidP="00D93BAA">
      <w:pPr>
        <w:pStyle w:val="ql-long-65221147"/>
        <w:spacing w:before="0" w:beforeAutospacing="0" w:after="0" w:afterAutospacing="0"/>
        <w:rPr>
          <w:rFonts w:ascii="Times New Roman" w:hAnsi="Times New Roman" w:cs="Times New Roman"/>
          <w:b/>
          <w:sz w:val="21"/>
          <w:szCs w:val="21"/>
        </w:rPr>
      </w:pPr>
      <m:oMathPara>
        <m:oMath>
          <m:r>
            <w:rPr>
              <w:rFonts w:ascii="Cambria Math" w:hAnsi="Cambria Math" w:cs="Times New Roman"/>
              <w:sz w:val="21"/>
              <w:szCs w:val="21"/>
            </w:rPr>
            <m:t>Precision=</m:t>
          </m:r>
          <m:f>
            <m:fPr>
              <m:ctrlPr>
                <w:rPr>
                  <w:rFonts w:ascii="Cambria Math" w:hAnsi="Cambria Math" w:cs="Times New Roman"/>
                  <w:sz w:val="21"/>
                  <w:szCs w:val="21"/>
                </w:rPr>
              </m:ctrlPr>
            </m:fPr>
            <m:num>
              <m:r>
                <w:rPr>
                  <w:rFonts w:ascii="Cambria Math" w:hAnsi="Cambria Math" w:cs="Times New Roman"/>
                  <w:sz w:val="21"/>
                  <w:szCs w:val="21"/>
                </w:rPr>
                <m:t>TP</m:t>
              </m:r>
            </m:num>
            <m:den>
              <m:r>
                <w:rPr>
                  <w:rFonts w:ascii="Cambria Math" w:hAnsi="Cambria Math" w:cs="Times New Roman"/>
                  <w:sz w:val="21"/>
                  <w:szCs w:val="21"/>
                </w:rPr>
                <m:t>TP+FP</m:t>
              </m:r>
            </m:den>
          </m:f>
        </m:oMath>
      </m:oMathPara>
    </w:p>
    <w:p w14:paraId="6C61A41D" w14:textId="77777777" w:rsidR="00D93BAA" w:rsidRPr="00AD024C" w:rsidRDefault="00D93BAA" w:rsidP="00C46CCC">
      <w:pPr>
        <w:pStyle w:val="af0"/>
        <w:ind w:firstLine="480"/>
        <w:rPr>
          <w:sz w:val="21"/>
          <w:szCs w:val="21"/>
        </w:rPr>
      </w:pPr>
      <w:r w:rsidRPr="00AD024C">
        <w:rPr>
          <w:spacing w:val="15"/>
          <w:sz w:val="21"/>
          <w:szCs w:val="21"/>
        </w:rPr>
        <w:t>本文采用了</w:t>
      </w:r>
      <w:r w:rsidRPr="00AD024C">
        <w:rPr>
          <w:spacing w:val="15"/>
          <w:sz w:val="21"/>
          <w:szCs w:val="21"/>
        </w:rPr>
        <w:t>EXAM</w:t>
      </w:r>
      <w:r w:rsidRPr="00AD024C">
        <w:rPr>
          <w:spacing w:val="15"/>
          <w:sz w:val="21"/>
          <w:szCs w:val="21"/>
        </w:rPr>
        <w:t>，</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来衡量</w:t>
      </w:r>
      <w:r w:rsidRPr="00AD024C">
        <w:rPr>
          <w:spacing w:val="15"/>
          <w:sz w:val="21"/>
          <w:szCs w:val="21"/>
        </w:rPr>
        <w:t>SBFL</w:t>
      </w:r>
      <w:r w:rsidRPr="00AD024C">
        <w:rPr>
          <w:spacing w:val="15"/>
          <w:sz w:val="21"/>
          <w:szCs w:val="21"/>
        </w:rPr>
        <w:t>，</w:t>
      </w:r>
      <w:r w:rsidRPr="00AD024C">
        <w:rPr>
          <w:spacing w:val="15"/>
          <w:sz w:val="21"/>
          <w:szCs w:val="21"/>
        </w:rPr>
        <w:t>MBFL</w:t>
      </w:r>
      <w:r w:rsidRPr="00AD024C">
        <w:rPr>
          <w:spacing w:val="15"/>
          <w:sz w:val="21"/>
          <w:szCs w:val="21"/>
        </w:rPr>
        <w:t>及</w:t>
      </w:r>
      <w:r w:rsidRPr="00AD024C">
        <w:rPr>
          <w:spacing w:val="15"/>
          <w:sz w:val="21"/>
          <w:szCs w:val="21"/>
        </w:rPr>
        <w:t>CBFL</w:t>
      </w:r>
      <w:r w:rsidRPr="00AD024C">
        <w:rPr>
          <w:spacing w:val="15"/>
          <w:sz w:val="21"/>
          <w:szCs w:val="21"/>
        </w:rPr>
        <w:t>的性能。在实际中，开发人员往往更关注排名靠前的可疑语句，当他们刚开始检查时，逐条尝试</w:t>
      </w:r>
      <w:r w:rsidRPr="00AD024C">
        <w:rPr>
          <w:spacing w:val="15"/>
          <w:sz w:val="21"/>
          <w:szCs w:val="21"/>
          <w:highlight w:val="yellow"/>
        </w:rPr>
        <w:t>可疑度</w:t>
      </w:r>
      <w:r w:rsidRPr="00AD024C">
        <w:rPr>
          <w:spacing w:val="15"/>
          <w:sz w:val="21"/>
          <w:szCs w:val="21"/>
        </w:rPr>
        <w:t>更高的语句，而当连续检查多个不是真实缺陷的语句时，程序员可能就会失去耐心并且开始跳跃着检查，甚至放弃检查。</w:t>
      </w:r>
      <w:r>
        <w:rPr>
          <w:rFonts w:hint="eastAsia"/>
          <w:spacing w:val="15"/>
          <w:sz w:val="21"/>
          <w:szCs w:val="21"/>
        </w:rPr>
        <w:t>因此使用</w:t>
      </w:r>
      <w:r w:rsidRPr="00AD024C">
        <w:rPr>
          <w:spacing w:val="15"/>
          <w:sz w:val="21"/>
          <w:szCs w:val="21"/>
        </w:rPr>
        <w:t>EXAM</w:t>
      </w:r>
      <w:r w:rsidRPr="00AD024C">
        <w:rPr>
          <w:spacing w:val="15"/>
          <w:sz w:val="21"/>
          <w:szCs w:val="21"/>
        </w:rPr>
        <w:t>，</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Pr>
          <w:rFonts w:hint="eastAsia"/>
          <w:spacing w:val="15"/>
          <w:sz w:val="21"/>
          <w:szCs w:val="21"/>
        </w:rPr>
        <w:t>作为评估指标更贴合实际。</w:t>
      </w:r>
    </w:p>
    <w:p w14:paraId="78E1EC96" w14:textId="77777777" w:rsidR="00D93BAA" w:rsidRPr="00AD024C" w:rsidRDefault="00D93BAA" w:rsidP="00C46CCC">
      <w:pPr>
        <w:pStyle w:val="af0"/>
        <w:ind w:firstLine="480"/>
        <w:rPr>
          <w:spacing w:val="15"/>
          <w:sz w:val="21"/>
          <w:szCs w:val="21"/>
        </w:rPr>
      </w:pPr>
      <w:r w:rsidRPr="00AD024C">
        <w:rPr>
          <w:spacing w:val="15"/>
          <w:sz w:val="21"/>
          <w:szCs w:val="21"/>
        </w:rPr>
        <w:t>EXAM</w:t>
      </w:r>
      <w:r w:rsidRPr="00AD024C">
        <w:rPr>
          <w:spacing w:val="15"/>
          <w:sz w:val="21"/>
          <w:szCs w:val="21"/>
        </w:rPr>
        <w:t>是缺陷定位领域中常用的度量标准，它被定义为在第一个错误语句出现之前需要检查的语句的百分比。这里我们的主要目的是能够尽早的为开发人员提供真实的缺陷，所以当需要检查的语句越少，</w:t>
      </w:r>
      <w:r w:rsidRPr="00AD024C">
        <w:rPr>
          <w:spacing w:val="15"/>
          <w:sz w:val="21"/>
          <w:szCs w:val="21"/>
        </w:rPr>
        <w:t>EXAM</w:t>
      </w:r>
      <w:r w:rsidRPr="00AD024C">
        <w:rPr>
          <w:spacing w:val="15"/>
          <w:sz w:val="21"/>
          <w:szCs w:val="21"/>
        </w:rPr>
        <w:t>值越低，缺陷预测的效果就越好。</w:t>
      </w:r>
    </w:p>
    <w:p w14:paraId="74D96133" w14:textId="51B7EB02" w:rsidR="00C46CCC" w:rsidRPr="00AD024C" w:rsidRDefault="00D93BAA" w:rsidP="00C46CCC">
      <w:pPr>
        <w:pStyle w:val="af0"/>
        <w:ind w:firstLine="420"/>
        <w:rPr>
          <w:spacing w:val="15"/>
          <w:sz w:val="21"/>
          <w:szCs w:val="21"/>
        </w:rPr>
      </w:pPr>
      <w:commentRangeStart w:id="1067"/>
      <w:r w:rsidRPr="00AD024C">
        <w:rPr>
          <w:sz w:val="21"/>
          <w:szCs w:val="21"/>
        </w:rPr>
        <w:t>文章</w:t>
      </w:r>
      <w:commentRangeEnd w:id="1067"/>
      <w:r w:rsidRPr="00AD024C">
        <w:rPr>
          <w:rStyle w:val="a4"/>
        </w:rPr>
        <w:commentReference w:id="1067"/>
      </w:r>
      <w:r w:rsidRPr="00AD024C">
        <w:rPr>
          <w:sz w:val="21"/>
          <w:szCs w:val="21"/>
        </w:rPr>
        <w:t>[]</w:t>
      </w:r>
      <w:r w:rsidRPr="00AD024C">
        <w:rPr>
          <w:sz w:val="21"/>
          <w:szCs w:val="21"/>
        </w:rPr>
        <w:t>使用</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来评估缺陷预测方法的有效性，</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是通过检查排名前</w:t>
      </w:r>
      <w:r w:rsidRPr="00AD024C">
        <w:rPr>
          <w:spacing w:val="15"/>
          <w:sz w:val="21"/>
          <w:szCs w:val="21"/>
        </w:rPr>
        <w:t>n</w:t>
      </w:r>
      <w:proofErr w:type="gramStart"/>
      <w:r w:rsidRPr="00AD024C">
        <w:rPr>
          <w:spacing w:val="15"/>
          <w:sz w:val="21"/>
          <w:szCs w:val="21"/>
        </w:rPr>
        <w:t>个</w:t>
      </w:r>
      <w:proofErr w:type="gramEnd"/>
      <w:r w:rsidRPr="00AD024C">
        <w:rPr>
          <w:spacing w:val="15"/>
          <w:sz w:val="21"/>
          <w:szCs w:val="21"/>
        </w:rPr>
        <w:t>语句，并计算成功定位到的缺陷总数。在</w:t>
      </w:r>
      <w:r w:rsidRPr="00AD024C">
        <w:rPr>
          <w:spacing w:val="15"/>
          <w:sz w:val="21"/>
          <w:szCs w:val="21"/>
        </w:rPr>
        <w:t>n</w:t>
      </w:r>
      <w:r w:rsidRPr="00AD024C">
        <w:rPr>
          <w:spacing w:val="15"/>
          <w:sz w:val="21"/>
          <w:szCs w:val="21"/>
        </w:rPr>
        <w:t>越小的情况下，</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proofErr w:type="spellEnd"/>
      <w:r w:rsidRPr="00AD024C">
        <w:rPr>
          <w:spacing w:val="15"/>
          <w:sz w:val="21"/>
          <w:szCs w:val="21"/>
        </w:rPr>
        <w:t>的值越大，则缺陷预测更有效。</w:t>
      </w:r>
    </w:p>
    <w:p w14:paraId="25E15CF5" w14:textId="607B0FAB" w:rsidR="00C46CCC" w:rsidRDefault="00D93BAA">
      <w:pPr>
        <w:pStyle w:val="ql-long-65221147"/>
        <w:spacing w:before="0" w:beforeAutospacing="0" w:after="0" w:afterAutospacing="0"/>
        <w:ind w:firstLineChars="200" w:firstLine="420"/>
        <w:jc w:val="both"/>
        <w:rPr>
          <w:ins w:id="1068" w:author="王 浩仁" w:date="2021-06-15T16:22:00Z"/>
          <w:sz w:val="21"/>
          <w:szCs w:val="22"/>
        </w:rPr>
      </w:pPr>
      <w:r w:rsidRPr="00AD024C">
        <w:rPr>
          <w:sz w:val="21"/>
          <w:szCs w:val="22"/>
        </w:rPr>
        <w:t>上述的实验均采用K折交叉验证。</w:t>
      </w:r>
      <w:r w:rsidRPr="00C46CCC">
        <w:rPr>
          <w:rFonts w:hint="eastAsia"/>
          <w:sz w:val="21"/>
          <w:szCs w:val="22"/>
          <w:highlight w:val="yellow"/>
        </w:rPr>
        <w:t>具体而言，将原始</w:t>
      </w:r>
      <w:proofErr w:type="gramStart"/>
      <w:r w:rsidRPr="00C46CCC">
        <w:rPr>
          <w:rFonts w:hint="eastAsia"/>
          <w:sz w:val="21"/>
          <w:szCs w:val="22"/>
          <w:highlight w:val="yellow"/>
        </w:rPr>
        <w:t>的据集等分</w:t>
      </w:r>
      <w:proofErr w:type="gramEnd"/>
      <w:r w:rsidRPr="00C46CCC">
        <w:rPr>
          <w:rFonts w:hint="eastAsia"/>
          <w:sz w:val="21"/>
          <w:szCs w:val="22"/>
          <w:highlight w:val="yellow"/>
        </w:rPr>
        <w:t>为</w:t>
      </w:r>
      <w:r>
        <w:rPr>
          <w:sz w:val="21"/>
          <w:szCs w:val="22"/>
          <w:highlight w:val="yellow"/>
        </w:rPr>
        <w:t>K</w:t>
      </w:r>
      <w:r w:rsidRPr="00C46CCC">
        <w:rPr>
          <w:rFonts w:hint="eastAsia"/>
          <w:sz w:val="21"/>
          <w:szCs w:val="22"/>
          <w:highlight w:val="yellow"/>
        </w:rPr>
        <w:t>份，使用其中</w:t>
      </w:r>
      <w:r>
        <w:rPr>
          <w:sz w:val="21"/>
          <w:szCs w:val="22"/>
          <w:highlight w:val="yellow"/>
        </w:rPr>
        <w:t>K-1</w:t>
      </w:r>
      <w:r w:rsidRPr="00C46CCC">
        <w:rPr>
          <w:rFonts w:hint="eastAsia"/>
          <w:sz w:val="21"/>
          <w:szCs w:val="22"/>
          <w:highlight w:val="yellow"/>
        </w:rPr>
        <w:t>份作为该轮模型的训练集，剩余的</w:t>
      </w:r>
      <w:r w:rsidRPr="00C46CCC">
        <w:rPr>
          <w:sz w:val="21"/>
          <w:szCs w:val="22"/>
          <w:highlight w:val="yellow"/>
        </w:rPr>
        <w:t>1</w:t>
      </w:r>
      <w:r w:rsidRPr="00C46CCC">
        <w:rPr>
          <w:rFonts w:hint="eastAsia"/>
          <w:sz w:val="21"/>
          <w:szCs w:val="22"/>
          <w:highlight w:val="yellow"/>
        </w:rPr>
        <w:t>份作为测试集，记录本轮模型的预测结果。如此重复</w:t>
      </w:r>
      <w:r>
        <w:rPr>
          <w:sz w:val="21"/>
          <w:szCs w:val="22"/>
          <w:highlight w:val="yellow"/>
        </w:rPr>
        <w:t>K</w:t>
      </w:r>
      <w:r w:rsidRPr="00C46CCC">
        <w:rPr>
          <w:rFonts w:hint="eastAsia"/>
          <w:sz w:val="21"/>
          <w:szCs w:val="22"/>
          <w:highlight w:val="yellow"/>
        </w:rPr>
        <w:t>次，每次选择不同的测试，以此保证每份数据被作为过测试集</w:t>
      </w:r>
      <w:r w:rsidRPr="00C46CCC">
        <w:rPr>
          <w:sz w:val="21"/>
          <w:szCs w:val="22"/>
          <w:highlight w:val="yellow"/>
        </w:rPr>
        <w:t>1</w:t>
      </w:r>
      <w:r w:rsidRPr="00C46CCC">
        <w:rPr>
          <w:rFonts w:hint="eastAsia"/>
          <w:sz w:val="21"/>
          <w:szCs w:val="22"/>
          <w:highlight w:val="yellow"/>
        </w:rPr>
        <w:t>次。</w:t>
      </w:r>
      <w:r w:rsidRPr="00C46CCC">
        <w:rPr>
          <w:sz w:val="21"/>
          <w:szCs w:val="22"/>
          <w:highlight w:val="green"/>
        </w:rPr>
        <w:t>K</w:t>
      </w:r>
      <w:r w:rsidRPr="00C46CCC">
        <w:rPr>
          <w:rFonts w:hint="eastAsia"/>
          <w:sz w:val="21"/>
          <w:szCs w:val="22"/>
          <w:highlight w:val="green"/>
        </w:rPr>
        <w:t>的取值根据真实缺陷在数据集中的占比，选择</w:t>
      </w:r>
      <w:r w:rsidRPr="00C46CCC">
        <w:rPr>
          <w:sz w:val="21"/>
          <w:szCs w:val="22"/>
          <w:highlight w:val="green"/>
        </w:rPr>
        <w:t>K</w:t>
      </w:r>
      <w:r w:rsidRPr="00C46CCC">
        <w:rPr>
          <w:rFonts w:hint="eastAsia"/>
          <w:sz w:val="21"/>
          <w:szCs w:val="22"/>
          <w:highlight w:val="green"/>
        </w:rPr>
        <w:t>的数值。</w:t>
      </w:r>
    </w:p>
    <w:p w14:paraId="6C14FE7E" w14:textId="53C60342" w:rsidR="00141B21" w:rsidRDefault="00141B21" w:rsidP="00141B21">
      <w:pPr>
        <w:pStyle w:val="ql-long-65221147"/>
        <w:spacing w:before="0" w:beforeAutospacing="0" w:after="0" w:afterAutospacing="0"/>
        <w:jc w:val="both"/>
        <w:rPr>
          <w:ins w:id="1069" w:author="王 浩仁" w:date="2021-06-15T21:24:00Z"/>
          <w:sz w:val="21"/>
          <w:szCs w:val="22"/>
        </w:rPr>
      </w:pPr>
      <w:ins w:id="1070" w:author="王 浩仁" w:date="2021-06-15T16:22:00Z">
        <w:r w:rsidRPr="00141B21">
          <w:rPr>
            <w:sz w:val="21"/>
            <w:szCs w:val="22"/>
          </w:rPr>
          <w:t>C</w:t>
        </w:r>
        <w:r w:rsidRPr="00141B21">
          <w:rPr>
            <w:rFonts w:hint="eastAsia"/>
            <w:sz w:val="21"/>
            <w:szCs w:val="22"/>
            <w:rPrChange w:id="1071" w:author="王 浩仁" w:date="2021-06-15T16:22:00Z">
              <w:rPr>
                <w:rFonts w:hint="eastAsia"/>
                <w:sz w:val="21"/>
                <w:szCs w:val="22"/>
                <w:highlight w:val="green"/>
              </w:rPr>
            </w:rPrChange>
          </w:rPr>
          <w:t>．</w:t>
        </w:r>
      </w:ins>
      <w:ins w:id="1072" w:author="王 浩仁" w:date="2021-06-15T21:00:00Z">
        <w:r w:rsidR="00F61B47" w:rsidRPr="00F61B47">
          <w:rPr>
            <w:sz w:val="21"/>
            <w:szCs w:val="22"/>
          </w:rPr>
          <w:t>EXPERIMENTAL RESULTS AND ANALYSIS</w:t>
        </w:r>
        <w:r w:rsidR="00F61B47">
          <w:rPr>
            <w:rFonts w:hint="eastAsia"/>
            <w:sz w:val="21"/>
            <w:szCs w:val="22"/>
          </w:rPr>
          <w:t>（</w:t>
        </w:r>
      </w:ins>
      <w:ins w:id="1073" w:author="王 浩仁" w:date="2021-06-15T21:01:00Z">
        <w:r w:rsidR="00F61B47">
          <w:rPr>
            <w:rFonts w:hint="eastAsia"/>
            <w:sz w:val="21"/>
            <w:szCs w:val="22"/>
          </w:rPr>
          <w:t>实验结果与分析</w:t>
        </w:r>
      </w:ins>
      <w:ins w:id="1074" w:author="王 浩仁" w:date="2021-06-15T21:00:00Z">
        <w:r w:rsidR="00F61B47">
          <w:rPr>
            <w:rFonts w:hint="eastAsia"/>
            <w:sz w:val="21"/>
            <w:szCs w:val="22"/>
          </w:rPr>
          <w:t>）</w:t>
        </w:r>
      </w:ins>
    </w:p>
    <w:p w14:paraId="062C279A" w14:textId="14738724" w:rsidR="002B4E12" w:rsidRPr="00641F8C" w:rsidRDefault="002B4E12" w:rsidP="00641F8C">
      <w:pPr>
        <w:pStyle w:val="ql-long-65221147"/>
        <w:spacing w:before="0" w:beforeAutospacing="0" w:after="0" w:afterAutospacing="0"/>
        <w:jc w:val="both"/>
        <w:rPr>
          <w:ins w:id="1075" w:author="王 浩仁" w:date="2021-06-15T21:24:00Z"/>
          <w:rFonts w:ascii="Times New Roman" w:hAnsi="Times New Roman" w:cs="Times New Roman"/>
          <w:bCs/>
          <w:sz w:val="21"/>
          <w:szCs w:val="21"/>
          <w:rPrChange w:id="1076" w:author="王 浩仁" w:date="2021-06-15T21:31:00Z">
            <w:rPr>
              <w:ins w:id="1077" w:author="王 浩仁" w:date="2021-06-15T21:24:00Z"/>
              <w:rFonts w:ascii="Times New Roman" w:hAnsi="Times New Roman" w:cs="Times New Roman"/>
              <w:spacing w:val="15"/>
              <w:sz w:val="21"/>
              <w:szCs w:val="21"/>
            </w:rPr>
          </w:rPrChange>
        </w:rPr>
        <w:pPrChange w:id="1078" w:author="王 浩仁" w:date="2021-06-15T21:31:00Z">
          <w:pPr>
            <w:pStyle w:val="ql-long-65221147"/>
            <w:spacing w:before="0" w:beforeAutospacing="0" w:after="0" w:afterAutospacing="0"/>
          </w:pPr>
        </w:pPrChange>
      </w:pPr>
      <w:ins w:id="1079" w:author="王 浩仁" w:date="2021-06-15T21:24:00Z">
        <w:r w:rsidRPr="003F73FA">
          <w:rPr>
            <w:rFonts w:ascii="Times New Roman" w:hAnsi="Times New Roman" w:cs="Times New Roman"/>
            <w:spacing w:val="15"/>
            <w:sz w:val="21"/>
            <w:szCs w:val="21"/>
          </w:rPr>
          <w:t>RQ1</w:t>
        </w:r>
        <w:r>
          <w:rPr>
            <w:rFonts w:ascii="Times New Roman" w:hAnsi="Times New Roman" w:cs="Times New Roman" w:hint="eastAsia"/>
            <w:spacing w:val="15"/>
            <w:sz w:val="21"/>
            <w:szCs w:val="21"/>
          </w:rPr>
          <w:t>:</w:t>
        </w:r>
      </w:ins>
      <w:ins w:id="1080" w:author="王 浩仁" w:date="2021-06-15T21:31:00Z">
        <w:r w:rsidR="00641F8C" w:rsidRPr="00CE3153">
          <w:rPr>
            <w:sz w:val="21"/>
            <w:szCs w:val="21"/>
            <w:rPrChange w:id="1081" w:author="王 浩仁" w:date="2021-06-15T22:07:00Z">
              <w:rPr/>
            </w:rPrChange>
          </w:rPr>
          <w:t xml:space="preserve"> CBFL</w:t>
        </w:r>
        <w:r w:rsidR="00641F8C" w:rsidRPr="00CE3153">
          <w:rPr>
            <w:rFonts w:hint="eastAsia"/>
            <w:sz w:val="21"/>
            <w:szCs w:val="21"/>
            <w:rPrChange w:id="1082" w:author="王 浩仁" w:date="2021-06-15T22:07:00Z">
              <w:rPr>
                <w:rFonts w:hint="eastAsia"/>
              </w:rPr>
            </w:rPrChange>
          </w:rPr>
          <w:t>的</w:t>
        </w:r>
        <w:r w:rsidR="00641F8C" w:rsidRPr="00CE3153">
          <w:rPr>
            <w:sz w:val="21"/>
            <w:szCs w:val="21"/>
            <w:rPrChange w:id="1083" w:author="王 浩仁" w:date="2021-06-15T22:07:00Z">
              <w:rPr/>
            </w:rPrChange>
          </w:rPr>
          <w:t>缺陷数量预测模型性能比较</w:t>
        </w:r>
      </w:ins>
      <w:ins w:id="1084" w:author="王 浩仁" w:date="2021-06-15T22:07:00Z">
        <w:r w:rsidR="00CE3153">
          <w:rPr>
            <w:rFonts w:hint="eastAsia"/>
            <w:sz w:val="21"/>
            <w:szCs w:val="21"/>
          </w:rPr>
          <w:t>？</w:t>
        </w:r>
      </w:ins>
      <w:ins w:id="1085" w:author="王 浩仁" w:date="2021-06-15T22:19:00Z">
        <w:r w:rsidR="00924354">
          <w:rPr>
            <w:rFonts w:hint="eastAsia"/>
            <w:sz w:val="21"/>
            <w:szCs w:val="21"/>
          </w:rPr>
          <w:t>（比较分类器的效果）</w:t>
        </w:r>
      </w:ins>
    </w:p>
    <w:p w14:paraId="5B42E151" w14:textId="77777777" w:rsidR="00641F8C" w:rsidRDefault="002B4E12" w:rsidP="002B4E12">
      <w:pPr>
        <w:pStyle w:val="ql-long-65221147"/>
        <w:spacing w:before="0" w:beforeAutospacing="0" w:after="0" w:afterAutospacing="0"/>
        <w:rPr>
          <w:ins w:id="1086" w:author="王 浩仁" w:date="2021-06-15T21:32:00Z"/>
          <w:rFonts w:ascii="Times New Roman" w:hAnsi="Times New Roman" w:cs="Times New Roman"/>
          <w:spacing w:val="15"/>
          <w:sz w:val="21"/>
          <w:szCs w:val="21"/>
        </w:rPr>
      </w:pPr>
      <w:ins w:id="1087" w:author="王 浩仁" w:date="2021-06-15T21:24:00Z">
        <w:r w:rsidRPr="003F73FA">
          <w:rPr>
            <w:rFonts w:ascii="Times New Roman" w:hAnsi="Times New Roman" w:cs="Times New Roman"/>
            <w:spacing w:val="15"/>
            <w:sz w:val="21"/>
            <w:szCs w:val="21"/>
          </w:rPr>
          <w:t>RQ2:</w:t>
        </w:r>
        <w:r w:rsidRPr="0008519A">
          <w:rPr>
            <w:rFonts w:ascii="Times New Roman" w:hAnsi="Times New Roman" w:cs="Times New Roman"/>
            <w:spacing w:val="15"/>
            <w:sz w:val="21"/>
            <w:szCs w:val="21"/>
          </w:rPr>
          <w:t xml:space="preserve"> </w:t>
        </w:r>
      </w:ins>
      <w:ins w:id="1088" w:author="王 浩仁" w:date="2021-06-15T21:31:00Z">
        <w:r w:rsidR="00641F8C" w:rsidRPr="008509A9">
          <w:rPr>
            <w:rFonts w:ascii="Times New Roman" w:hAnsi="Times New Roman" w:cs="Times New Roman"/>
            <w:spacing w:val="15"/>
            <w:sz w:val="21"/>
            <w:szCs w:val="21"/>
          </w:rPr>
          <w:t>CBFL</w:t>
        </w:r>
        <w:r w:rsidR="00641F8C">
          <w:rPr>
            <w:rFonts w:ascii="Times New Roman" w:hAnsi="Times New Roman" w:cs="Times New Roman" w:hint="eastAsia"/>
            <w:spacing w:val="15"/>
            <w:sz w:val="21"/>
            <w:szCs w:val="21"/>
          </w:rPr>
          <w:t>能否单独使用</w:t>
        </w:r>
        <w:r w:rsidR="00641F8C" w:rsidRPr="003F73FA">
          <w:rPr>
            <w:rFonts w:ascii="Times New Roman" w:hAnsi="Times New Roman" w:cs="Times New Roman" w:hint="eastAsia"/>
            <w:spacing w:val="15"/>
            <w:sz w:val="21"/>
            <w:szCs w:val="21"/>
          </w:rPr>
          <w:t>？</w:t>
        </w:r>
        <w:r w:rsidR="00641F8C">
          <w:rPr>
            <w:rFonts w:ascii="Times New Roman" w:hAnsi="Times New Roman" w:cs="Times New Roman" w:hint="eastAsia"/>
            <w:spacing w:val="15"/>
            <w:sz w:val="21"/>
            <w:szCs w:val="21"/>
          </w:rPr>
          <w:t>怎么使用会更好？</w:t>
        </w:r>
      </w:ins>
    </w:p>
    <w:p w14:paraId="51106B6C" w14:textId="367C57D9" w:rsidR="002B4E12" w:rsidRDefault="002B4E12" w:rsidP="002B4E12">
      <w:pPr>
        <w:pStyle w:val="ql-long-65221147"/>
        <w:spacing w:before="0" w:beforeAutospacing="0" w:after="0" w:afterAutospacing="0"/>
        <w:rPr>
          <w:ins w:id="1089" w:author="王 浩仁" w:date="2021-06-15T21:24:00Z"/>
          <w:rFonts w:ascii="Times New Roman" w:hAnsi="Times New Roman" w:cs="Times New Roman"/>
          <w:spacing w:val="15"/>
          <w:sz w:val="21"/>
          <w:szCs w:val="21"/>
        </w:rPr>
      </w:pPr>
      <w:ins w:id="1090" w:author="王 浩仁" w:date="2021-06-15T21:24:00Z">
        <w:r w:rsidRPr="003F73FA">
          <w:rPr>
            <w:rFonts w:ascii="Times New Roman" w:hAnsi="Times New Roman" w:cs="Times New Roman"/>
            <w:spacing w:val="15"/>
            <w:sz w:val="21"/>
            <w:szCs w:val="21"/>
          </w:rPr>
          <w:t>RQ3:</w:t>
        </w:r>
        <w:r>
          <w:rPr>
            <w:rFonts w:ascii="Times New Roman" w:hAnsi="Times New Roman" w:cs="Times New Roman" w:hint="eastAsia"/>
            <w:spacing w:val="15"/>
            <w:sz w:val="21"/>
            <w:szCs w:val="21"/>
          </w:rPr>
          <w:t>与</w:t>
        </w:r>
        <w:r w:rsidRPr="008509A9">
          <w:rPr>
            <w:rFonts w:ascii="Times New Roman" w:hAnsi="Times New Roman" w:cs="Times New Roman"/>
            <w:spacing w:val="15"/>
            <w:sz w:val="21"/>
            <w:szCs w:val="21"/>
          </w:rPr>
          <w:t>SBFL</w:t>
        </w:r>
        <w:r>
          <w:rPr>
            <w:rFonts w:ascii="Times New Roman" w:hAnsi="Times New Roman" w:cs="Times New Roman" w:hint="eastAsia"/>
            <w:spacing w:val="15"/>
            <w:sz w:val="21"/>
            <w:szCs w:val="21"/>
          </w:rPr>
          <w:t>和</w:t>
        </w:r>
        <w:r w:rsidRPr="003F73FA">
          <w:rPr>
            <w:rFonts w:ascii="Times New Roman" w:hAnsi="Times New Roman" w:cs="Times New Roman"/>
            <w:spacing w:val="15"/>
            <w:sz w:val="21"/>
            <w:szCs w:val="21"/>
          </w:rPr>
          <w:t>MBFL</w:t>
        </w:r>
        <w:r w:rsidRPr="003F73FA">
          <w:rPr>
            <w:rFonts w:ascii="Times New Roman" w:hAnsi="Times New Roman" w:cs="Times New Roman" w:hint="eastAsia"/>
            <w:spacing w:val="15"/>
            <w:sz w:val="21"/>
            <w:szCs w:val="21"/>
          </w:rPr>
          <w:t>相比</w:t>
        </w:r>
      </w:ins>
      <w:ins w:id="1091" w:author="王 浩仁" w:date="2021-06-15T21:32:00Z">
        <w:r w:rsidR="00641F8C">
          <w:rPr>
            <w:rFonts w:ascii="Times New Roman" w:hAnsi="Times New Roman" w:cs="Times New Roman" w:hint="eastAsia"/>
            <w:spacing w:val="15"/>
            <w:sz w:val="21"/>
            <w:szCs w:val="21"/>
          </w:rPr>
          <w:t>效果如何？</w:t>
        </w:r>
      </w:ins>
      <w:ins w:id="1092" w:author="王 浩仁" w:date="2021-06-15T21:24:00Z">
        <w:r w:rsidRPr="003F73FA">
          <w:rPr>
            <w:rFonts w:ascii="Times New Roman" w:hAnsi="Times New Roman" w:cs="Times New Roman"/>
            <w:spacing w:val="15"/>
            <w:sz w:val="21"/>
            <w:szCs w:val="21"/>
          </w:rPr>
          <w:t>CBFL</w:t>
        </w:r>
        <w:r>
          <w:rPr>
            <w:rFonts w:ascii="Times New Roman" w:hAnsi="Times New Roman" w:cs="Times New Roman" w:hint="eastAsia"/>
            <w:spacing w:val="15"/>
            <w:sz w:val="21"/>
            <w:szCs w:val="21"/>
          </w:rPr>
          <w:t>提升了多少</w:t>
        </w:r>
        <w:r w:rsidRPr="003F73FA">
          <w:rPr>
            <w:rFonts w:ascii="Times New Roman" w:hAnsi="Times New Roman" w:cs="Times New Roman" w:hint="eastAsia"/>
            <w:spacing w:val="15"/>
            <w:sz w:val="21"/>
            <w:szCs w:val="21"/>
          </w:rPr>
          <w:t>？</w:t>
        </w:r>
      </w:ins>
    </w:p>
    <w:p w14:paraId="6E77D4D0" w14:textId="65F0DB07" w:rsidR="002B4E12" w:rsidRDefault="00540181" w:rsidP="00141B21">
      <w:pPr>
        <w:pStyle w:val="ql-long-65221147"/>
        <w:spacing w:before="0" w:beforeAutospacing="0" w:after="0" w:afterAutospacing="0"/>
        <w:jc w:val="both"/>
        <w:rPr>
          <w:ins w:id="1093" w:author="王 浩仁" w:date="2021-06-15T22:34:00Z"/>
          <w:rFonts w:hint="eastAsia"/>
          <w:sz w:val="21"/>
          <w:szCs w:val="22"/>
        </w:rPr>
      </w:pPr>
      <w:ins w:id="1094" w:author="王 浩仁" w:date="2021-06-15T22:34:00Z">
        <w:r>
          <w:rPr>
            <w:rFonts w:hint="eastAsia"/>
            <w:sz w:val="21"/>
            <w:szCs w:val="22"/>
          </w:rPr>
          <w:t>介绍数据集对5种分类器进行了训练，并得到了结果，进行比较，</w:t>
        </w:r>
      </w:ins>
      <w:ins w:id="1095" w:author="王 浩仁" w:date="2021-06-15T22:35:00Z">
        <w:r>
          <w:rPr>
            <w:rFonts w:hint="eastAsia"/>
            <w:sz w:val="21"/>
            <w:szCs w:val="22"/>
          </w:rPr>
          <w:t>使用recall进行比较，</w:t>
        </w:r>
      </w:ins>
    </w:p>
    <w:p w14:paraId="0DE4BF84" w14:textId="02502B6E" w:rsidR="00540181" w:rsidRPr="002B4E12" w:rsidRDefault="00540181" w:rsidP="00141B21">
      <w:pPr>
        <w:pStyle w:val="ql-long-65221147"/>
        <w:spacing w:before="0" w:beforeAutospacing="0" w:after="0" w:afterAutospacing="0"/>
        <w:jc w:val="both"/>
        <w:rPr>
          <w:ins w:id="1096" w:author="王 浩仁" w:date="2021-06-15T16:22:00Z"/>
          <w:rFonts w:hint="eastAsia"/>
          <w:sz w:val="21"/>
          <w:szCs w:val="22"/>
          <w:rPrChange w:id="1097" w:author="王 浩仁" w:date="2021-06-15T21:24:00Z">
            <w:rPr>
              <w:ins w:id="1098" w:author="王 浩仁" w:date="2021-06-15T16:22:00Z"/>
              <w:rFonts w:hint="eastAsia"/>
              <w:sz w:val="21"/>
              <w:szCs w:val="22"/>
            </w:rPr>
          </w:rPrChange>
        </w:rPr>
      </w:pPr>
      <w:ins w:id="1099" w:author="王 浩仁" w:date="2021-06-15T22:34:00Z">
        <w:r>
          <w:rPr>
            <w:noProof/>
          </w:rPr>
          <w:drawing>
            <wp:inline distT="0" distB="0" distL="0" distR="0" wp14:anchorId="771B51C4" wp14:editId="251D0274">
              <wp:extent cx="5274310" cy="23463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46325"/>
                      </a:xfrm>
                      <a:prstGeom prst="rect">
                        <a:avLst/>
                      </a:prstGeom>
                    </pic:spPr>
                  </pic:pic>
                </a:graphicData>
              </a:graphic>
            </wp:inline>
          </w:drawing>
        </w:r>
      </w:ins>
    </w:p>
    <w:p w14:paraId="66B02D15" w14:textId="17AB55DE" w:rsidR="00141B21" w:rsidRDefault="00F61B47" w:rsidP="002B4E12">
      <w:pPr>
        <w:pStyle w:val="ql-long-65221147"/>
        <w:spacing w:before="0" w:beforeAutospacing="0" w:after="0" w:afterAutospacing="0"/>
        <w:ind w:firstLineChars="200" w:firstLine="420"/>
        <w:jc w:val="both"/>
        <w:rPr>
          <w:ins w:id="1100" w:author="王 浩仁" w:date="2021-06-15T21:20:00Z"/>
          <w:rFonts w:ascii="Times New Roman" w:hAnsi="Times New Roman" w:cs="Times New Roman"/>
          <w:spacing w:val="15"/>
          <w:sz w:val="21"/>
          <w:szCs w:val="21"/>
        </w:rPr>
      </w:pPr>
      <w:r w:rsidRPr="002B4E12">
        <w:rPr>
          <w:rFonts w:ascii="Times New Roman" w:hAnsi="Times New Roman" w:cs="Times New Roman"/>
          <w:bCs/>
          <w:sz w:val="21"/>
          <w:szCs w:val="21"/>
        </w:rPr>
        <w:t>根据</w:t>
      </w:r>
      <w:r w:rsidR="0008519A" w:rsidRPr="002B4E12">
        <w:rPr>
          <w:rFonts w:ascii="Times New Roman" w:hAnsi="Times New Roman" w:cs="Times New Roman"/>
          <w:bCs/>
          <w:sz w:val="21"/>
          <w:szCs w:val="21"/>
        </w:rPr>
        <w:t>文章提出的结论，在缺陷结果中有</w:t>
      </w:r>
      <w:r w:rsidR="0008519A" w:rsidRPr="002B4E12">
        <w:rPr>
          <w:rFonts w:ascii="Times New Roman" w:hAnsi="Times New Roman" w:cs="Times New Roman"/>
          <w:spacing w:val="15"/>
          <w:sz w:val="21"/>
          <w:szCs w:val="21"/>
        </w:rPr>
        <w:t>多</w:t>
      </w:r>
      <w:r w:rsidR="0008519A" w:rsidRPr="002B4E12">
        <w:rPr>
          <w:rFonts w:ascii="Times New Roman" w:hAnsi="Times New Roman" w:cs="Times New Roman"/>
          <w:spacing w:val="15"/>
          <w:sz w:val="21"/>
          <w:szCs w:val="21"/>
        </w:rPr>
        <w:t>条语句</w:t>
      </w:r>
      <w:r w:rsidR="0008519A" w:rsidRPr="002B4E12">
        <w:rPr>
          <w:rFonts w:ascii="Times New Roman" w:hAnsi="Times New Roman" w:cs="Times New Roman"/>
          <w:spacing w:val="15"/>
          <w:sz w:val="21"/>
          <w:szCs w:val="21"/>
        </w:rPr>
        <w:t>具有相同的可疑</w:t>
      </w:r>
      <w:r w:rsidR="0008519A" w:rsidRPr="002B4E12">
        <w:rPr>
          <w:rFonts w:ascii="Times New Roman" w:hAnsi="Times New Roman" w:cs="Times New Roman"/>
          <w:spacing w:val="15"/>
          <w:sz w:val="21"/>
          <w:szCs w:val="21"/>
        </w:rPr>
        <w:t>度</w:t>
      </w:r>
      <w:r w:rsidR="0008519A" w:rsidRPr="002B4E12">
        <w:rPr>
          <w:rFonts w:ascii="Times New Roman" w:hAnsi="Times New Roman" w:cs="Times New Roman"/>
          <w:spacing w:val="15"/>
          <w:sz w:val="21"/>
          <w:szCs w:val="21"/>
        </w:rPr>
        <w:t>是</w:t>
      </w:r>
      <w:r w:rsidR="0008519A" w:rsidRPr="002B4E12">
        <w:rPr>
          <w:rFonts w:ascii="Times New Roman" w:hAnsi="Times New Roman" w:cs="Times New Roman"/>
          <w:spacing w:val="15"/>
          <w:sz w:val="21"/>
          <w:szCs w:val="21"/>
        </w:rPr>
        <w:t>很常见的，</w:t>
      </w:r>
      <w:r w:rsidR="0008519A" w:rsidRPr="002B4E12">
        <w:rPr>
          <w:rFonts w:ascii="Times New Roman" w:hAnsi="Times New Roman" w:cs="Times New Roman"/>
          <w:spacing w:val="15"/>
          <w:sz w:val="21"/>
          <w:szCs w:val="21"/>
        </w:rPr>
        <w:t>对于</w:t>
      </w:r>
      <w:r w:rsidR="0008519A" w:rsidRPr="002B4E12">
        <w:rPr>
          <w:rFonts w:ascii="Times New Roman" w:hAnsi="Times New Roman" w:cs="Times New Roman"/>
          <w:spacing w:val="15"/>
          <w:sz w:val="21"/>
          <w:szCs w:val="21"/>
        </w:rPr>
        <w:t>defects4j</w:t>
      </w:r>
      <w:r w:rsidR="0008519A" w:rsidRPr="002B4E12">
        <w:rPr>
          <w:rFonts w:ascii="Times New Roman" w:hAnsi="Times New Roman" w:cs="Times New Roman"/>
          <w:spacing w:val="15"/>
          <w:sz w:val="21"/>
          <w:szCs w:val="21"/>
        </w:rPr>
        <w:t>的</w:t>
      </w:r>
      <w:r w:rsidR="0008519A" w:rsidRPr="002B4E12">
        <w:rPr>
          <w:rFonts w:ascii="Times New Roman" w:hAnsi="Times New Roman" w:cs="Times New Roman"/>
          <w:spacing w:val="15"/>
          <w:sz w:val="21"/>
          <w:szCs w:val="21"/>
        </w:rPr>
        <w:t>6</w:t>
      </w:r>
      <w:r w:rsidR="0008519A" w:rsidRPr="002B4E12">
        <w:rPr>
          <w:rFonts w:ascii="Times New Roman" w:hAnsi="Times New Roman" w:cs="Times New Roman"/>
          <w:spacing w:val="15"/>
          <w:sz w:val="21"/>
          <w:szCs w:val="21"/>
        </w:rPr>
        <w:t>个项目，</w:t>
      </w:r>
      <w:ins w:id="1101" w:author="王 浩仁" w:date="2021-06-15T21:16:00Z">
        <w:r w:rsidR="002B4E12">
          <w:rPr>
            <w:rFonts w:ascii="Times New Roman" w:hAnsi="Times New Roman" w:cs="Times New Roman" w:hint="eastAsia"/>
            <w:spacing w:val="15"/>
            <w:sz w:val="21"/>
            <w:szCs w:val="21"/>
          </w:rPr>
          <w:t>可疑度</w:t>
        </w:r>
      </w:ins>
      <w:r w:rsidR="0008519A" w:rsidRPr="002B4E12">
        <w:rPr>
          <w:rFonts w:ascii="Times New Roman" w:hAnsi="Times New Roman" w:cs="Times New Roman"/>
          <w:spacing w:val="15"/>
          <w:sz w:val="21"/>
          <w:szCs w:val="21"/>
        </w:rPr>
        <w:t>并列</w:t>
      </w:r>
      <w:ins w:id="1102" w:author="王 浩仁" w:date="2021-06-15T21:16:00Z">
        <w:r w:rsidR="002B4E12">
          <w:rPr>
            <w:rFonts w:ascii="Times New Roman" w:hAnsi="Times New Roman" w:cs="Times New Roman" w:hint="eastAsia"/>
            <w:spacing w:val="15"/>
            <w:sz w:val="21"/>
            <w:szCs w:val="21"/>
          </w:rPr>
          <w:t>第</w:t>
        </w:r>
      </w:ins>
      <w:ins w:id="1103" w:author="王 浩仁" w:date="2021-06-15T21:17:00Z">
        <w:r w:rsidR="002B4E12">
          <w:rPr>
            <w:rFonts w:ascii="Times New Roman" w:hAnsi="Times New Roman" w:cs="Times New Roman" w:hint="eastAsia"/>
            <w:spacing w:val="15"/>
            <w:sz w:val="21"/>
            <w:szCs w:val="21"/>
          </w:rPr>
          <w:t>1</w:t>
        </w:r>
      </w:ins>
      <w:ins w:id="1104" w:author="王 浩仁" w:date="2021-06-15T21:16:00Z">
        <w:r w:rsidR="002B4E12">
          <w:rPr>
            <w:rFonts w:ascii="Times New Roman" w:hAnsi="Times New Roman" w:cs="Times New Roman" w:hint="eastAsia"/>
            <w:spacing w:val="15"/>
            <w:sz w:val="21"/>
            <w:szCs w:val="21"/>
          </w:rPr>
          <w:t>的语句</w:t>
        </w:r>
      </w:ins>
      <w:del w:id="1105" w:author="王 浩仁" w:date="2021-06-15T21:16:00Z">
        <w:r w:rsidR="0008519A" w:rsidRPr="002B4E12" w:rsidDel="002B4E12">
          <w:rPr>
            <w:rFonts w:ascii="Times New Roman" w:hAnsi="Times New Roman" w:cs="Times New Roman"/>
            <w:spacing w:val="15"/>
            <w:sz w:val="21"/>
            <w:szCs w:val="21"/>
          </w:rPr>
          <w:delText>1</w:delText>
        </w:r>
        <w:r w:rsidR="0008519A" w:rsidRPr="002B4E12" w:rsidDel="002B4E12">
          <w:rPr>
            <w:rFonts w:ascii="Times New Roman" w:hAnsi="Times New Roman" w:cs="Times New Roman"/>
            <w:spacing w:val="15"/>
            <w:sz w:val="21"/>
            <w:szCs w:val="21"/>
          </w:rPr>
          <w:delText>的</w:delText>
        </w:r>
      </w:del>
      <w:r w:rsidR="0008519A" w:rsidRPr="002B4E12">
        <w:rPr>
          <w:rFonts w:ascii="Times New Roman" w:hAnsi="Times New Roman" w:cs="Times New Roman"/>
          <w:spacing w:val="15"/>
          <w:sz w:val="21"/>
          <w:szCs w:val="21"/>
        </w:rPr>
        <w:t>平均</w:t>
      </w:r>
      <w:ins w:id="1106" w:author="王 浩仁" w:date="2021-06-15T21:16:00Z">
        <w:r w:rsidR="002B4E12">
          <w:rPr>
            <w:rFonts w:ascii="Times New Roman" w:hAnsi="Times New Roman" w:cs="Times New Roman" w:hint="eastAsia"/>
            <w:spacing w:val="15"/>
            <w:sz w:val="21"/>
            <w:szCs w:val="21"/>
          </w:rPr>
          <w:t>数量</w:t>
        </w:r>
      </w:ins>
      <w:del w:id="1107" w:author="王 浩仁" w:date="2021-06-15T21:16:00Z">
        <w:r w:rsidR="0008519A" w:rsidRPr="002B4E12" w:rsidDel="002B4E12">
          <w:rPr>
            <w:rFonts w:ascii="Times New Roman" w:hAnsi="Times New Roman" w:cs="Times New Roman"/>
            <w:spacing w:val="15"/>
            <w:sz w:val="21"/>
            <w:szCs w:val="21"/>
          </w:rPr>
          <w:delText>大小</w:delText>
        </w:r>
      </w:del>
      <w:r w:rsidR="0008519A" w:rsidRPr="002B4E12">
        <w:rPr>
          <w:rFonts w:ascii="Times New Roman" w:hAnsi="Times New Roman" w:cs="Times New Roman"/>
          <w:spacing w:val="15"/>
          <w:sz w:val="21"/>
          <w:szCs w:val="21"/>
        </w:rPr>
        <w:t>是</w:t>
      </w:r>
      <w:r w:rsidR="0008519A" w:rsidRPr="002B4E12">
        <w:rPr>
          <w:rFonts w:ascii="Times New Roman" w:hAnsi="Times New Roman" w:cs="Times New Roman"/>
          <w:spacing w:val="15"/>
          <w:sz w:val="21"/>
          <w:szCs w:val="21"/>
        </w:rPr>
        <w:t>22</w:t>
      </w:r>
      <w:r w:rsidR="0008519A" w:rsidRPr="002B4E12">
        <w:rPr>
          <w:rFonts w:ascii="Times New Roman" w:hAnsi="Times New Roman" w:cs="Times New Roman"/>
          <w:spacing w:val="15"/>
          <w:sz w:val="21"/>
          <w:szCs w:val="21"/>
        </w:rPr>
        <w:t>，</w:t>
      </w:r>
      <w:ins w:id="1108" w:author="王 浩仁" w:date="2021-06-15T21:17:00Z">
        <w:r w:rsidR="002B4E12">
          <w:rPr>
            <w:rFonts w:ascii="Times New Roman" w:hAnsi="Times New Roman" w:cs="Times New Roman" w:hint="eastAsia"/>
            <w:spacing w:val="15"/>
            <w:sz w:val="21"/>
            <w:szCs w:val="21"/>
          </w:rPr>
          <w:t>具体来说，</w:t>
        </w:r>
      </w:ins>
      <w:del w:id="1109" w:author="王 浩仁" w:date="2021-06-15T21:17:00Z">
        <w:r w:rsidR="0008519A" w:rsidRPr="002B4E12" w:rsidDel="002B4E12">
          <w:rPr>
            <w:rFonts w:ascii="Times New Roman" w:hAnsi="Times New Roman" w:cs="Times New Roman"/>
            <w:spacing w:val="15"/>
            <w:sz w:val="21"/>
            <w:szCs w:val="21"/>
          </w:rPr>
          <w:delText>这意味着</w:delText>
        </w:r>
      </w:del>
      <w:r w:rsidR="0008519A" w:rsidRPr="002B4E12">
        <w:rPr>
          <w:rFonts w:ascii="Times New Roman" w:hAnsi="Times New Roman" w:cs="Times New Roman"/>
          <w:spacing w:val="15"/>
          <w:sz w:val="21"/>
          <w:szCs w:val="21"/>
        </w:rPr>
        <w:t>平均有</w:t>
      </w:r>
      <w:r w:rsidR="0008519A" w:rsidRPr="002B4E12">
        <w:rPr>
          <w:rFonts w:ascii="Times New Roman" w:hAnsi="Times New Roman" w:cs="Times New Roman"/>
          <w:spacing w:val="15"/>
          <w:sz w:val="21"/>
          <w:szCs w:val="21"/>
        </w:rPr>
        <w:t>22</w:t>
      </w:r>
      <w:r w:rsidR="0008519A" w:rsidRPr="002B4E12">
        <w:rPr>
          <w:rFonts w:ascii="Times New Roman" w:hAnsi="Times New Roman" w:cs="Times New Roman"/>
          <w:spacing w:val="15"/>
          <w:sz w:val="21"/>
          <w:szCs w:val="21"/>
        </w:rPr>
        <w:t>条语句被</w:t>
      </w:r>
      <w:del w:id="1110" w:author="王 浩仁" w:date="2021-06-15T21:17:00Z">
        <w:r w:rsidR="0008519A" w:rsidRPr="002B4E12" w:rsidDel="002B4E12">
          <w:rPr>
            <w:rFonts w:ascii="Times New Roman" w:hAnsi="Times New Roman" w:cs="Times New Roman"/>
            <w:spacing w:val="15"/>
            <w:sz w:val="21"/>
            <w:szCs w:val="21"/>
          </w:rPr>
          <w:delText>Ochiar</w:delText>
        </w:r>
        <w:r w:rsidR="0008519A" w:rsidRPr="002B4E12" w:rsidDel="002B4E12">
          <w:rPr>
            <w:rFonts w:ascii="Times New Roman" w:hAnsi="Times New Roman" w:cs="Times New Roman"/>
            <w:spacing w:val="15"/>
            <w:sz w:val="21"/>
            <w:szCs w:val="21"/>
          </w:rPr>
          <w:delText>和</w:delText>
        </w:r>
      </w:del>
      <w:proofErr w:type="spellStart"/>
      <w:r w:rsidR="0008519A" w:rsidRPr="002B4E12">
        <w:rPr>
          <w:rFonts w:ascii="Times New Roman" w:hAnsi="Times New Roman" w:cs="Times New Roman"/>
          <w:spacing w:val="15"/>
          <w:sz w:val="21"/>
          <w:szCs w:val="21"/>
        </w:rPr>
        <w:t>DStar</w:t>
      </w:r>
      <w:proofErr w:type="spellEnd"/>
      <w:ins w:id="1111" w:author="王 浩仁" w:date="2021-06-15T21:19:00Z">
        <w:r w:rsidR="002B4E12">
          <w:rPr>
            <w:rFonts w:ascii="Times New Roman" w:hAnsi="Times New Roman" w:cs="Times New Roman" w:hint="eastAsia"/>
            <w:spacing w:val="15"/>
            <w:sz w:val="21"/>
            <w:szCs w:val="21"/>
          </w:rPr>
          <w:t>认为可疑度相同</w:t>
        </w:r>
      </w:ins>
      <w:del w:id="1112" w:author="王 浩仁" w:date="2021-06-15T21:19:00Z">
        <w:r w:rsidR="0008519A" w:rsidRPr="002B4E12" w:rsidDel="002B4E12">
          <w:rPr>
            <w:rFonts w:ascii="Times New Roman" w:hAnsi="Times New Roman" w:cs="Times New Roman"/>
            <w:spacing w:val="15"/>
            <w:sz w:val="21"/>
            <w:szCs w:val="21"/>
          </w:rPr>
          <w:delText>列为并列</w:delText>
        </w:r>
        <w:r w:rsidR="0008519A" w:rsidRPr="002B4E12" w:rsidDel="002B4E12">
          <w:rPr>
            <w:rFonts w:ascii="Times New Roman" w:hAnsi="Times New Roman" w:cs="Times New Roman"/>
            <w:spacing w:val="15"/>
            <w:sz w:val="21"/>
            <w:szCs w:val="21"/>
          </w:rPr>
          <w:delText>1</w:delText>
        </w:r>
      </w:del>
      <w:ins w:id="1113" w:author="王 浩仁" w:date="2021-06-15T21:20:00Z">
        <w:r w:rsidR="002B4E12">
          <w:rPr>
            <w:rFonts w:ascii="Times New Roman" w:hAnsi="Times New Roman" w:cs="Times New Roman" w:hint="eastAsia"/>
            <w:spacing w:val="15"/>
            <w:sz w:val="21"/>
            <w:szCs w:val="21"/>
          </w:rPr>
          <w:t>。</w:t>
        </w:r>
      </w:ins>
      <w:del w:id="1114" w:author="王 浩仁" w:date="2021-06-15T21:19:00Z">
        <w:r w:rsidR="0008519A" w:rsidRPr="002B4E12" w:rsidDel="002B4E12">
          <w:rPr>
            <w:rFonts w:ascii="Times New Roman" w:hAnsi="Times New Roman" w:cs="Times New Roman"/>
            <w:spacing w:val="15"/>
            <w:sz w:val="21"/>
            <w:szCs w:val="21"/>
          </w:rPr>
          <w:delText>。</w:delText>
        </w:r>
      </w:del>
    </w:p>
    <w:p w14:paraId="2309E544" w14:textId="28A683C1" w:rsidR="002B4E12" w:rsidRDefault="002B4E12" w:rsidP="002B4E12">
      <w:pPr>
        <w:pStyle w:val="ql-long-65221147"/>
        <w:spacing w:before="0" w:beforeAutospacing="0" w:after="0" w:afterAutospacing="0"/>
        <w:ind w:firstLineChars="200" w:firstLine="480"/>
        <w:jc w:val="both"/>
        <w:rPr>
          <w:ins w:id="1115" w:author="王 浩仁" w:date="2021-06-15T21:17:00Z"/>
          <w:rFonts w:ascii="Times New Roman" w:hAnsi="Times New Roman" w:cs="Times New Roman" w:hint="eastAsia"/>
          <w:spacing w:val="15"/>
          <w:sz w:val="21"/>
          <w:szCs w:val="21"/>
        </w:rPr>
      </w:pPr>
      <w:ins w:id="1116" w:author="王 浩仁" w:date="2021-06-15T21:20:00Z">
        <w:r>
          <w:rPr>
            <w:rFonts w:ascii="Times New Roman" w:hAnsi="Times New Roman" w:cs="Times New Roman" w:hint="eastAsia"/>
            <w:spacing w:val="15"/>
            <w:sz w:val="21"/>
            <w:szCs w:val="21"/>
          </w:rPr>
          <w:t>如表所</w:t>
        </w:r>
      </w:ins>
      <w:ins w:id="1117" w:author="王 浩仁" w:date="2021-06-15T21:21:00Z">
        <w:r>
          <w:rPr>
            <w:rFonts w:ascii="Times New Roman" w:hAnsi="Times New Roman" w:cs="Times New Roman" w:hint="eastAsia"/>
            <w:spacing w:val="15"/>
            <w:sz w:val="21"/>
            <w:szCs w:val="21"/>
          </w:rPr>
          <w:t>示，（</w:t>
        </w:r>
      </w:ins>
      <w:ins w:id="1118" w:author="王 浩仁" w:date="2021-06-15T22:29:00Z">
        <w:r w:rsidR="00540181">
          <w:rPr>
            <w:rFonts w:ascii="Times New Roman" w:hAnsi="Times New Roman" w:cs="Times New Roman" w:hint="eastAsia"/>
            <w:spacing w:val="15"/>
            <w:sz w:val="21"/>
            <w:szCs w:val="21"/>
          </w:rPr>
          <w:t>R</w:t>
        </w:r>
        <w:r w:rsidR="00540181">
          <w:rPr>
            <w:rFonts w:ascii="Times New Roman" w:hAnsi="Times New Roman" w:cs="Times New Roman"/>
            <w:spacing w:val="15"/>
            <w:sz w:val="21"/>
            <w:szCs w:val="21"/>
          </w:rPr>
          <w:t>Q2</w:t>
        </w:r>
      </w:ins>
      <w:ins w:id="1119" w:author="王 浩仁" w:date="2021-06-15T21:21:00Z">
        <w:r>
          <w:rPr>
            <w:rFonts w:ascii="Times New Roman" w:hAnsi="Times New Roman" w:cs="Times New Roman" w:hint="eastAsia"/>
            <w:spacing w:val="15"/>
            <w:sz w:val="21"/>
            <w:szCs w:val="21"/>
          </w:rPr>
          <w:t>展示</w:t>
        </w:r>
      </w:ins>
      <w:ins w:id="1120" w:author="王 浩仁" w:date="2021-06-15T21:22:00Z">
        <w:r>
          <w:rPr>
            <w:rFonts w:ascii="Times New Roman" w:hAnsi="Times New Roman" w:cs="Times New Roman" w:hint="eastAsia"/>
            <w:spacing w:val="15"/>
            <w:sz w:val="21"/>
            <w:szCs w:val="21"/>
          </w:rPr>
          <w:t>单独使用</w:t>
        </w:r>
        <w:proofErr w:type="spellStart"/>
        <w:r>
          <w:rPr>
            <w:rFonts w:ascii="Times New Roman" w:hAnsi="Times New Roman" w:cs="Times New Roman" w:hint="eastAsia"/>
            <w:spacing w:val="15"/>
            <w:sz w:val="21"/>
            <w:szCs w:val="21"/>
          </w:rPr>
          <w:t>cbfl</w:t>
        </w:r>
      </w:ins>
      <w:proofErr w:type="spellEnd"/>
      <w:ins w:id="1121" w:author="王 浩仁" w:date="2021-06-15T21:21:00Z">
        <w:r>
          <w:rPr>
            <w:rFonts w:ascii="Times New Roman" w:hAnsi="Times New Roman" w:cs="Times New Roman" w:hint="eastAsia"/>
            <w:spacing w:val="15"/>
            <w:sz w:val="21"/>
            <w:szCs w:val="21"/>
          </w:rPr>
          <w:t>的实验结果</w:t>
        </w:r>
      </w:ins>
      <w:ins w:id="1122" w:author="王 浩仁" w:date="2021-06-15T21:23:00Z">
        <w:r>
          <w:rPr>
            <w:rFonts w:ascii="Times New Roman" w:hAnsi="Times New Roman" w:cs="Times New Roman" w:hint="eastAsia"/>
            <w:spacing w:val="15"/>
            <w:sz w:val="21"/>
            <w:szCs w:val="21"/>
          </w:rPr>
          <w:t>，放出</w:t>
        </w:r>
        <w:r w:rsidRPr="00AD024C">
          <w:rPr>
            <w:spacing w:val="15"/>
            <w:sz w:val="21"/>
            <w:szCs w:val="21"/>
          </w:rPr>
          <w:t>EXAM</w:t>
        </w:r>
        <w:r>
          <w:rPr>
            <w:rFonts w:hint="eastAsia"/>
            <w:spacing w:val="15"/>
            <w:sz w:val="21"/>
            <w:szCs w:val="21"/>
          </w:rPr>
          <w:t>和</w:t>
        </w:r>
        <w:proofErr w:type="spellStart"/>
        <w:r w:rsidRPr="00AD024C">
          <w:rPr>
            <w:spacing w:val="15"/>
            <w:sz w:val="21"/>
            <w:szCs w:val="21"/>
          </w:rPr>
          <w:t>E</w:t>
        </w:r>
        <w:r w:rsidRPr="00AD024C">
          <w:rPr>
            <w:spacing w:val="15"/>
            <w:sz w:val="21"/>
            <w:szCs w:val="21"/>
            <w:vertAlign w:val="subscript"/>
          </w:rPr>
          <w:t>inspect</w:t>
        </w:r>
        <w:r w:rsidRPr="00AD024C">
          <w:rPr>
            <w:spacing w:val="15"/>
            <w:sz w:val="21"/>
            <w:szCs w:val="21"/>
          </w:rPr>
          <w:t>@n</w:t>
        </w:r>
      </w:ins>
      <w:proofErr w:type="spellEnd"/>
      <w:ins w:id="1123" w:author="王 浩仁" w:date="2021-06-15T21:21:00Z">
        <w:r>
          <w:rPr>
            <w:rFonts w:ascii="Times New Roman" w:hAnsi="Times New Roman" w:cs="Times New Roman" w:hint="eastAsia"/>
            <w:spacing w:val="15"/>
            <w:sz w:val="21"/>
            <w:szCs w:val="21"/>
          </w:rPr>
          <w:t>）</w:t>
        </w:r>
      </w:ins>
    </w:p>
    <w:p w14:paraId="0C6F2BBE" w14:textId="589ECA9D" w:rsidR="002B4E12" w:rsidRDefault="002B4E12" w:rsidP="002B4E12">
      <w:pPr>
        <w:pStyle w:val="ql-long-65221147"/>
        <w:spacing w:before="0" w:beforeAutospacing="0" w:after="0" w:afterAutospacing="0"/>
        <w:ind w:firstLineChars="200" w:firstLine="420"/>
        <w:jc w:val="both"/>
        <w:rPr>
          <w:ins w:id="1124" w:author="王 浩仁" w:date="2021-06-15T22:36:00Z"/>
          <w:rFonts w:ascii="Times New Roman" w:hAnsi="Times New Roman" w:cs="Times New Roman"/>
          <w:bCs/>
          <w:sz w:val="21"/>
          <w:szCs w:val="21"/>
        </w:rPr>
      </w:pPr>
      <w:ins w:id="1125" w:author="王 浩仁" w:date="2021-06-15T21:23:00Z">
        <w:r>
          <w:rPr>
            <w:rFonts w:ascii="Times New Roman" w:hAnsi="Times New Roman" w:cs="Times New Roman" w:hint="eastAsia"/>
            <w:bCs/>
            <w:sz w:val="21"/>
            <w:szCs w:val="21"/>
          </w:rPr>
          <w:lastRenderedPageBreak/>
          <w:t>（解释表格的信息）</w:t>
        </w:r>
      </w:ins>
    </w:p>
    <w:p w14:paraId="5ECFD6F5" w14:textId="66765163" w:rsidR="00540181" w:rsidRDefault="00540181" w:rsidP="002B4E12">
      <w:pPr>
        <w:pStyle w:val="ql-long-65221147"/>
        <w:spacing w:before="0" w:beforeAutospacing="0" w:after="0" w:afterAutospacing="0"/>
        <w:ind w:firstLineChars="200" w:firstLine="420"/>
        <w:jc w:val="both"/>
        <w:rPr>
          <w:ins w:id="1126" w:author="王 浩仁" w:date="2021-06-15T22:36:00Z"/>
          <w:rFonts w:ascii="Times New Roman" w:hAnsi="Times New Roman" w:cs="Times New Roman"/>
          <w:bCs/>
          <w:sz w:val="21"/>
          <w:szCs w:val="21"/>
        </w:rPr>
      </w:pPr>
    </w:p>
    <w:p w14:paraId="641D41BE" w14:textId="516FFCC0" w:rsidR="00540181" w:rsidRDefault="00540181" w:rsidP="002B4E12">
      <w:pPr>
        <w:pStyle w:val="ql-long-65221147"/>
        <w:spacing w:before="0" w:beforeAutospacing="0" w:after="0" w:afterAutospacing="0"/>
        <w:ind w:firstLineChars="200" w:firstLine="420"/>
        <w:jc w:val="both"/>
        <w:rPr>
          <w:ins w:id="1127" w:author="王 浩仁" w:date="2021-06-15T22:36:00Z"/>
          <w:rFonts w:ascii="Times New Roman" w:hAnsi="Times New Roman" w:cs="Times New Roman"/>
          <w:bCs/>
          <w:sz w:val="21"/>
          <w:szCs w:val="21"/>
        </w:rPr>
      </w:pPr>
    </w:p>
    <w:p w14:paraId="50402CB6" w14:textId="49002F96" w:rsidR="00540181" w:rsidRDefault="00540181" w:rsidP="002B4E12">
      <w:pPr>
        <w:pStyle w:val="ql-long-65221147"/>
        <w:spacing w:before="0" w:beforeAutospacing="0" w:after="0" w:afterAutospacing="0"/>
        <w:ind w:firstLineChars="200" w:firstLine="420"/>
        <w:jc w:val="both"/>
        <w:rPr>
          <w:ins w:id="1128" w:author="王 浩仁" w:date="2021-06-15T22:36:00Z"/>
          <w:rFonts w:ascii="Times New Roman" w:hAnsi="Times New Roman" w:cs="Times New Roman"/>
          <w:bCs/>
          <w:sz w:val="21"/>
          <w:szCs w:val="21"/>
        </w:rPr>
      </w:pPr>
    </w:p>
    <w:p w14:paraId="272E75CB" w14:textId="704FECF8" w:rsidR="00540181" w:rsidRDefault="00540181" w:rsidP="002B4E12">
      <w:pPr>
        <w:pStyle w:val="ql-long-65221147"/>
        <w:spacing w:before="0" w:beforeAutospacing="0" w:after="0" w:afterAutospacing="0"/>
        <w:ind w:firstLineChars="200" w:firstLine="420"/>
        <w:jc w:val="both"/>
        <w:rPr>
          <w:ins w:id="1129" w:author="王 浩仁" w:date="2021-06-15T22:36:00Z"/>
          <w:rFonts w:ascii="Times New Roman" w:hAnsi="Times New Roman" w:cs="Times New Roman"/>
          <w:bCs/>
          <w:sz w:val="21"/>
          <w:szCs w:val="21"/>
        </w:rPr>
      </w:pPr>
      <w:ins w:id="1130" w:author="王 浩仁" w:date="2021-06-15T22:36:00Z">
        <w:r>
          <w:rPr>
            <w:rFonts w:ascii="Times New Roman" w:hAnsi="Times New Roman" w:cs="Times New Roman" w:hint="eastAsia"/>
            <w:bCs/>
            <w:sz w:val="21"/>
            <w:szCs w:val="21"/>
          </w:rPr>
          <w:t>R</w:t>
        </w:r>
        <w:r>
          <w:rPr>
            <w:rFonts w:ascii="Times New Roman" w:hAnsi="Times New Roman" w:cs="Times New Roman"/>
            <w:bCs/>
            <w:sz w:val="21"/>
            <w:szCs w:val="21"/>
          </w:rPr>
          <w:t>Q2</w:t>
        </w:r>
      </w:ins>
      <w:ins w:id="1131" w:author="王 浩仁" w:date="2021-06-15T22:37:00Z">
        <w:r>
          <w:rPr>
            <w:rFonts w:ascii="Times New Roman" w:hAnsi="Times New Roman" w:cs="Times New Roman" w:hint="eastAsia"/>
            <w:bCs/>
            <w:sz w:val="21"/>
            <w:szCs w:val="21"/>
          </w:rPr>
          <w:t>未定</w:t>
        </w:r>
      </w:ins>
    </w:p>
    <w:p w14:paraId="400E4483" w14:textId="7E671F64" w:rsidR="00540181" w:rsidRDefault="00540181" w:rsidP="002B4E12">
      <w:pPr>
        <w:pStyle w:val="ql-long-65221147"/>
        <w:spacing w:before="0" w:beforeAutospacing="0" w:after="0" w:afterAutospacing="0"/>
        <w:ind w:firstLineChars="200" w:firstLine="420"/>
        <w:jc w:val="both"/>
        <w:rPr>
          <w:ins w:id="1132" w:author="王 浩仁" w:date="2021-06-15T22:36:00Z"/>
          <w:rFonts w:ascii="Times New Roman" w:hAnsi="Times New Roman" w:cs="Times New Roman"/>
          <w:bCs/>
          <w:sz w:val="21"/>
          <w:szCs w:val="21"/>
        </w:rPr>
      </w:pPr>
    </w:p>
    <w:p w14:paraId="552C3C4F" w14:textId="1D127BA4" w:rsidR="00540181" w:rsidRDefault="00540181" w:rsidP="002B4E12">
      <w:pPr>
        <w:pStyle w:val="ql-long-65221147"/>
        <w:spacing w:before="0" w:beforeAutospacing="0" w:after="0" w:afterAutospacing="0"/>
        <w:ind w:firstLineChars="200" w:firstLine="420"/>
        <w:jc w:val="both"/>
        <w:rPr>
          <w:ins w:id="1133" w:author="王 浩仁" w:date="2021-06-15T22:36:00Z"/>
          <w:rFonts w:ascii="Times New Roman" w:hAnsi="Times New Roman" w:cs="Times New Roman"/>
          <w:bCs/>
          <w:sz w:val="21"/>
          <w:szCs w:val="21"/>
        </w:rPr>
      </w:pPr>
    </w:p>
    <w:p w14:paraId="691E0D5B" w14:textId="40F3408A" w:rsidR="00540181" w:rsidRDefault="00540181" w:rsidP="002B4E12">
      <w:pPr>
        <w:pStyle w:val="ql-long-65221147"/>
        <w:spacing w:before="0" w:beforeAutospacing="0" w:after="0" w:afterAutospacing="0"/>
        <w:ind w:firstLineChars="200" w:firstLine="420"/>
        <w:jc w:val="both"/>
        <w:rPr>
          <w:ins w:id="1134" w:author="王 浩仁" w:date="2021-06-15T22:36:00Z"/>
          <w:rFonts w:ascii="Times New Roman" w:hAnsi="Times New Roman" w:cs="Times New Roman"/>
          <w:bCs/>
          <w:sz w:val="21"/>
          <w:szCs w:val="21"/>
        </w:rPr>
      </w:pPr>
    </w:p>
    <w:p w14:paraId="4EFFB7DD" w14:textId="433D68EF" w:rsidR="00540181" w:rsidRDefault="00540181" w:rsidP="002B4E12">
      <w:pPr>
        <w:pStyle w:val="ql-long-65221147"/>
        <w:spacing w:before="0" w:beforeAutospacing="0" w:after="0" w:afterAutospacing="0"/>
        <w:ind w:firstLineChars="200" w:firstLine="420"/>
        <w:jc w:val="both"/>
        <w:rPr>
          <w:ins w:id="1135" w:author="王 浩仁" w:date="2021-06-15T22:36:00Z"/>
          <w:rFonts w:ascii="Times New Roman" w:hAnsi="Times New Roman" w:cs="Times New Roman"/>
          <w:bCs/>
          <w:sz w:val="21"/>
          <w:szCs w:val="21"/>
        </w:rPr>
      </w:pPr>
    </w:p>
    <w:p w14:paraId="25EF75E3" w14:textId="6E8A4FDE" w:rsidR="00540181" w:rsidRDefault="00540181" w:rsidP="002B4E12">
      <w:pPr>
        <w:pStyle w:val="ql-long-65221147"/>
        <w:spacing w:before="0" w:beforeAutospacing="0" w:after="0" w:afterAutospacing="0"/>
        <w:ind w:firstLineChars="200" w:firstLine="420"/>
        <w:jc w:val="both"/>
        <w:rPr>
          <w:ins w:id="1136" w:author="王 浩仁" w:date="2021-06-15T22:36:00Z"/>
          <w:rFonts w:ascii="Times New Roman" w:hAnsi="Times New Roman" w:cs="Times New Roman"/>
          <w:bCs/>
          <w:sz w:val="21"/>
          <w:szCs w:val="21"/>
        </w:rPr>
      </w:pPr>
    </w:p>
    <w:p w14:paraId="4B26DFA6" w14:textId="2D5EC1A4" w:rsidR="00540181" w:rsidRDefault="00540181" w:rsidP="002B4E12">
      <w:pPr>
        <w:pStyle w:val="ql-long-65221147"/>
        <w:spacing w:before="0" w:beforeAutospacing="0" w:after="0" w:afterAutospacing="0"/>
        <w:ind w:firstLineChars="200" w:firstLine="420"/>
        <w:jc w:val="both"/>
        <w:rPr>
          <w:ins w:id="1137" w:author="王 浩仁" w:date="2021-06-15T22:36:00Z"/>
          <w:rFonts w:ascii="Times New Roman" w:hAnsi="Times New Roman" w:cs="Times New Roman"/>
          <w:bCs/>
          <w:sz w:val="21"/>
          <w:szCs w:val="21"/>
        </w:rPr>
      </w:pPr>
    </w:p>
    <w:p w14:paraId="27377E5B" w14:textId="16F7315E" w:rsidR="00540181" w:rsidRDefault="00540181" w:rsidP="002B4E12">
      <w:pPr>
        <w:pStyle w:val="ql-long-65221147"/>
        <w:spacing w:before="0" w:beforeAutospacing="0" w:after="0" w:afterAutospacing="0"/>
        <w:ind w:firstLineChars="200" w:firstLine="420"/>
        <w:jc w:val="both"/>
        <w:rPr>
          <w:ins w:id="1138" w:author="王 浩仁" w:date="2021-06-15T22:36:00Z"/>
          <w:rFonts w:ascii="Times New Roman" w:hAnsi="Times New Roman" w:cs="Times New Roman"/>
          <w:bCs/>
          <w:sz w:val="21"/>
          <w:szCs w:val="21"/>
        </w:rPr>
      </w:pPr>
    </w:p>
    <w:p w14:paraId="242DA17E" w14:textId="77777777" w:rsidR="00540181" w:rsidRDefault="00540181" w:rsidP="002B4E12">
      <w:pPr>
        <w:pStyle w:val="ql-long-65221147"/>
        <w:spacing w:before="0" w:beforeAutospacing="0" w:after="0" w:afterAutospacing="0"/>
        <w:ind w:firstLineChars="200" w:firstLine="420"/>
        <w:jc w:val="both"/>
        <w:rPr>
          <w:ins w:id="1139" w:author="王 浩仁" w:date="2021-06-15T22:29:00Z"/>
          <w:rFonts w:ascii="Times New Roman" w:hAnsi="Times New Roman" w:cs="Times New Roman" w:hint="eastAsia"/>
          <w:bCs/>
          <w:sz w:val="21"/>
          <w:szCs w:val="21"/>
        </w:rPr>
      </w:pPr>
    </w:p>
    <w:p w14:paraId="577DBBBD" w14:textId="2A235F9A" w:rsidR="00540181" w:rsidRDefault="00540181" w:rsidP="002B4E12">
      <w:pPr>
        <w:pStyle w:val="ql-long-65221147"/>
        <w:spacing w:before="0" w:beforeAutospacing="0" w:after="0" w:afterAutospacing="0"/>
        <w:ind w:firstLineChars="200" w:firstLine="420"/>
        <w:jc w:val="both"/>
        <w:rPr>
          <w:ins w:id="1140" w:author="王 浩仁" w:date="2021-06-15T22:32:00Z"/>
          <w:rFonts w:ascii="Times New Roman" w:hAnsi="Times New Roman" w:cs="Times New Roman"/>
          <w:bCs/>
          <w:sz w:val="21"/>
          <w:szCs w:val="21"/>
        </w:rPr>
      </w:pPr>
      <w:ins w:id="1141" w:author="王 浩仁" w:date="2021-06-15T22:30:00Z">
        <w:r>
          <w:rPr>
            <w:rFonts w:ascii="Times New Roman" w:hAnsi="Times New Roman" w:cs="Times New Roman" w:hint="eastAsia"/>
            <w:bCs/>
            <w:sz w:val="21"/>
            <w:szCs w:val="21"/>
          </w:rPr>
          <w:t>R</w:t>
        </w:r>
        <w:r>
          <w:rPr>
            <w:rFonts w:ascii="Times New Roman" w:hAnsi="Times New Roman" w:cs="Times New Roman"/>
            <w:bCs/>
            <w:sz w:val="21"/>
            <w:szCs w:val="21"/>
          </w:rPr>
          <w:t>Q3</w:t>
        </w:r>
        <w:r>
          <w:rPr>
            <w:rFonts w:ascii="Times New Roman" w:hAnsi="Times New Roman" w:cs="Times New Roman" w:hint="eastAsia"/>
            <w:bCs/>
            <w:sz w:val="21"/>
            <w:szCs w:val="21"/>
          </w:rPr>
          <w:t>，比较</w:t>
        </w:r>
        <w:proofErr w:type="spellStart"/>
        <w:r>
          <w:rPr>
            <w:rFonts w:ascii="Times New Roman" w:hAnsi="Times New Roman" w:cs="Times New Roman" w:hint="eastAsia"/>
            <w:bCs/>
            <w:sz w:val="21"/>
            <w:szCs w:val="21"/>
          </w:rPr>
          <w:t>D</w:t>
        </w:r>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r>
          <w:rPr>
            <w:rFonts w:ascii="Times New Roman" w:hAnsi="Times New Roman" w:cs="Times New Roman" w:hint="eastAsia"/>
            <w:bCs/>
            <w:sz w:val="21"/>
            <w:szCs w:val="21"/>
          </w:rPr>
          <w:t>M</w:t>
        </w:r>
        <w:r>
          <w:rPr>
            <w:rFonts w:ascii="Times New Roman" w:hAnsi="Times New Roman" w:cs="Times New Roman"/>
            <w:bCs/>
            <w:sz w:val="21"/>
            <w:szCs w:val="21"/>
          </w:rPr>
          <w:t>USE</w:t>
        </w:r>
        <w:r>
          <w:rPr>
            <w:rFonts w:ascii="Times New Roman" w:hAnsi="Times New Roman" w:cs="Times New Roman" w:hint="eastAsia"/>
            <w:bCs/>
            <w:sz w:val="21"/>
            <w:szCs w:val="21"/>
          </w:rPr>
          <w:t>和</w:t>
        </w:r>
        <w:proofErr w:type="spellStart"/>
        <w:r>
          <w:rPr>
            <w:rFonts w:ascii="Times New Roman" w:hAnsi="Times New Roman" w:cs="Times New Roman" w:hint="eastAsia"/>
            <w:bCs/>
            <w:sz w:val="21"/>
            <w:szCs w:val="21"/>
          </w:rPr>
          <w:t>C</w:t>
        </w:r>
        <w:r>
          <w:rPr>
            <w:rFonts w:ascii="Times New Roman" w:hAnsi="Times New Roman" w:cs="Times New Roman"/>
            <w:bCs/>
            <w:sz w:val="21"/>
            <w:szCs w:val="21"/>
          </w:rPr>
          <w:t>DS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ins>
      <w:ins w:id="1142" w:author="王 浩仁" w:date="2021-06-15T22:31:00Z">
        <w:r>
          <w:rPr>
            <w:rFonts w:ascii="Times New Roman" w:hAnsi="Times New Roman" w:cs="Times New Roman" w:hint="eastAsia"/>
            <w:bCs/>
            <w:sz w:val="21"/>
            <w:szCs w:val="21"/>
          </w:rPr>
          <w:t>C</w:t>
        </w:r>
        <w:r>
          <w:rPr>
            <w:rFonts w:ascii="Times New Roman" w:hAnsi="Times New Roman" w:cs="Times New Roman"/>
            <w:bCs/>
            <w:sz w:val="21"/>
            <w:szCs w:val="21"/>
          </w:rPr>
          <w:t>MUSE</w:t>
        </w:r>
        <w:r>
          <w:rPr>
            <w:rFonts w:ascii="Times New Roman" w:hAnsi="Times New Roman" w:cs="Times New Roman" w:hint="eastAsia"/>
            <w:bCs/>
            <w:sz w:val="21"/>
            <w:szCs w:val="21"/>
          </w:rPr>
          <w:t>使用柱状图和表格的形式，比较，得到</w:t>
        </w:r>
      </w:ins>
    </w:p>
    <w:p w14:paraId="2A174E18" w14:textId="7C66CE93" w:rsidR="00540181" w:rsidRDefault="00540181" w:rsidP="00540181">
      <w:pPr>
        <w:pStyle w:val="ql-long-65221147"/>
        <w:spacing w:before="0" w:beforeAutospacing="0" w:after="0" w:afterAutospacing="0"/>
        <w:ind w:firstLineChars="200" w:firstLine="480"/>
        <w:jc w:val="center"/>
        <w:rPr>
          <w:ins w:id="1143" w:author="王 浩仁" w:date="2021-06-15T22:31:00Z"/>
          <w:rFonts w:ascii="Times New Roman" w:hAnsi="Times New Roman" w:cs="Times New Roman" w:hint="eastAsia"/>
          <w:bCs/>
          <w:sz w:val="21"/>
          <w:szCs w:val="21"/>
        </w:rPr>
        <w:pPrChange w:id="1144" w:author="王 浩仁" w:date="2021-06-15T22:32:00Z">
          <w:pPr>
            <w:pStyle w:val="ql-long-65221147"/>
            <w:spacing w:before="0" w:beforeAutospacing="0" w:after="0" w:afterAutospacing="0"/>
            <w:ind w:firstLineChars="200" w:firstLine="480"/>
            <w:jc w:val="both"/>
          </w:pPr>
        </w:pPrChange>
      </w:pPr>
      <w:ins w:id="1145" w:author="王 浩仁" w:date="2021-06-15T22:32:00Z">
        <w:r>
          <w:rPr>
            <w:noProof/>
          </w:rPr>
          <w:drawing>
            <wp:inline distT="0" distB="0" distL="0" distR="0" wp14:anchorId="0F0FC854" wp14:editId="264526C3">
              <wp:extent cx="3324225" cy="35451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873" cy="3555436"/>
                      </a:xfrm>
                      <a:prstGeom prst="rect">
                        <a:avLst/>
                      </a:prstGeom>
                    </pic:spPr>
                  </pic:pic>
                </a:graphicData>
              </a:graphic>
            </wp:inline>
          </w:drawing>
        </w:r>
      </w:ins>
    </w:p>
    <w:p w14:paraId="7963702C" w14:textId="0C1C1642" w:rsidR="00540181" w:rsidRDefault="00540181" w:rsidP="00540181">
      <w:pPr>
        <w:pStyle w:val="ql-long-65221147"/>
        <w:spacing w:before="0" w:beforeAutospacing="0" w:after="0" w:afterAutospacing="0"/>
        <w:ind w:firstLineChars="200" w:firstLine="480"/>
        <w:jc w:val="center"/>
        <w:rPr>
          <w:ins w:id="1146" w:author="王 浩仁" w:date="2021-06-15T22:27:00Z"/>
          <w:rFonts w:ascii="Times New Roman" w:hAnsi="Times New Roman" w:cs="Times New Roman" w:hint="eastAsia"/>
          <w:bCs/>
          <w:sz w:val="21"/>
          <w:szCs w:val="21"/>
        </w:rPr>
        <w:pPrChange w:id="1147" w:author="王 浩仁" w:date="2021-06-15T22:32:00Z">
          <w:pPr>
            <w:pStyle w:val="ql-long-65221147"/>
            <w:spacing w:before="0" w:beforeAutospacing="0" w:after="0" w:afterAutospacing="0"/>
            <w:ind w:firstLineChars="200" w:firstLine="480"/>
            <w:jc w:val="both"/>
          </w:pPr>
        </w:pPrChange>
      </w:pPr>
      <w:ins w:id="1148" w:author="王 浩仁" w:date="2021-06-15T22:31:00Z">
        <w:r>
          <w:rPr>
            <w:noProof/>
          </w:rPr>
          <w:lastRenderedPageBreak/>
          <w:drawing>
            <wp:inline distT="0" distB="0" distL="0" distR="0" wp14:anchorId="2C8E9527" wp14:editId="6735EB11">
              <wp:extent cx="3597326" cy="439293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8694" cy="4394601"/>
                      </a:xfrm>
                      <a:prstGeom prst="rect">
                        <a:avLst/>
                      </a:prstGeom>
                    </pic:spPr>
                  </pic:pic>
                </a:graphicData>
              </a:graphic>
            </wp:inline>
          </w:drawing>
        </w:r>
      </w:ins>
    </w:p>
    <w:p w14:paraId="62A5465E" w14:textId="7C004C62" w:rsidR="00540181" w:rsidRDefault="00540181" w:rsidP="002B4E12">
      <w:pPr>
        <w:pStyle w:val="ql-long-65221147"/>
        <w:spacing w:before="0" w:beforeAutospacing="0" w:after="0" w:afterAutospacing="0"/>
        <w:ind w:firstLineChars="200" w:firstLine="420"/>
        <w:jc w:val="both"/>
        <w:rPr>
          <w:ins w:id="1149" w:author="王 浩仁" w:date="2021-06-15T21:23:00Z"/>
          <w:rFonts w:ascii="Times New Roman" w:hAnsi="Times New Roman" w:cs="Times New Roman" w:hint="eastAsia"/>
          <w:bCs/>
          <w:sz w:val="21"/>
          <w:szCs w:val="21"/>
        </w:rPr>
      </w:pPr>
      <w:proofErr w:type="spellStart"/>
      <w:ins w:id="1150" w:author="王 浩仁" w:date="2021-06-15T22:27:00Z">
        <w:r>
          <w:rPr>
            <w:rFonts w:ascii="Times New Roman" w:hAnsi="Times New Roman" w:cs="Times New Roman" w:hint="eastAsia"/>
            <w:bCs/>
            <w:sz w:val="21"/>
            <w:szCs w:val="21"/>
          </w:rPr>
          <w:t>C</w:t>
        </w:r>
        <w:r>
          <w:rPr>
            <w:rFonts w:ascii="Times New Roman" w:hAnsi="Times New Roman" w:cs="Times New Roman"/>
            <w:bCs/>
            <w:sz w:val="21"/>
            <w:szCs w:val="21"/>
          </w:rPr>
          <w:t>D</w:t>
        </w:r>
      </w:ins>
      <w:ins w:id="1151" w:author="王 浩仁" w:date="2021-06-15T22:28:00Z">
        <w:r>
          <w:rPr>
            <w:rFonts w:ascii="Times New Roman" w:hAnsi="Times New Roman" w:cs="Times New Roman"/>
            <w:bCs/>
            <w:sz w:val="21"/>
            <w:szCs w:val="21"/>
          </w:rPr>
          <w:t>S</w:t>
        </w:r>
        <w:r>
          <w:rPr>
            <w:rFonts w:ascii="Times New Roman" w:hAnsi="Times New Roman" w:cs="Times New Roman" w:hint="eastAsia"/>
            <w:bCs/>
            <w:sz w:val="21"/>
            <w:szCs w:val="21"/>
          </w:rPr>
          <w:t>tar</w:t>
        </w:r>
        <w:proofErr w:type="spellEnd"/>
        <w:r>
          <w:rPr>
            <w:rFonts w:ascii="Times New Roman" w:hAnsi="Times New Roman" w:cs="Times New Roman" w:hint="eastAsia"/>
            <w:bCs/>
            <w:sz w:val="21"/>
            <w:szCs w:val="21"/>
          </w:rPr>
          <w:t>，</w:t>
        </w:r>
        <w:r>
          <w:rPr>
            <w:rFonts w:ascii="Times New Roman" w:hAnsi="Times New Roman" w:cs="Times New Roman"/>
            <w:bCs/>
            <w:sz w:val="21"/>
            <w:szCs w:val="21"/>
          </w:rPr>
          <w:t>CMUSE</w:t>
        </w:r>
        <w:r>
          <w:rPr>
            <w:rFonts w:ascii="Times New Roman" w:hAnsi="Times New Roman" w:cs="Times New Roman" w:hint="eastAsia"/>
            <w:bCs/>
            <w:sz w:val="21"/>
            <w:szCs w:val="21"/>
          </w:rPr>
          <w:t>，</w:t>
        </w:r>
      </w:ins>
    </w:p>
    <w:p w14:paraId="56CE1CA4" w14:textId="761F744E" w:rsidR="002B4E12" w:rsidRDefault="002B4E12" w:rsidP="002B4E12">
      <w:pPr>
        <w:pStyle w:val="ql-long-65221147"/>
        <w:spacing w:before="0" w:beforeAutospacing="0" w:after="0" w:afterAutospacing="0"/>
        <w:ind w:firstLineChars="200" w:firstLine="420"/>
        <w:jc w:val="both"/>
        <w:rPr>
          <w:ins w:id="1152" w:author="王 浩仁" w:date="2021-06-15T21:23:00Z"/>
          <w:rFonts w:ascii="Times New Roman" w:hAnsi="Times New Roman" w:cs="Times New Roman"/>
          <w:bCs/>
          <w:sz w:val="21"/>
          <w:szCs w:val="21"/>
        </w:rPr>
      </w:pPr>
      <w:ins w:id="1153" w:author="王 浩仁" w:date="2021-06-15T21:23:00Z">
        <w:r w:rsidRPr="002B4E12">
          <w:rPr>
            <w:rFonts w:ascii="Times New Roman" w:hAnsi="Times New Roman" w:cs="Times New Roman"/>
            <w:bCs/>
            <w:sz w:val="21"/>
            <w:szCs w:val="21"/>
          </w:rPr>
          <w:t>Answer for RQ1:</w:t>
        </w:r>
        <w:r>
          <w:rPr>
            <w:rFonts w:ascii="Times New Roman" w:hAnsi="Times New Roman" w:cs="Times New Roman" w:hint="eastAsia"/>
            <w:bCs/>
            <w:sz w:val="21"/>
            <w:szCs w:val="21"/>
          </w:rPr>
          <w:t>回答</w:t>
        </w:r>
        <w:r>
          <w:rPr>
            <w:rFonts w:ascii="Times New Roman" w:hAnsi="Times New Roman" w:cs="Times New Roman" w:hint="eastAsia"/>
            <w:bCs/>
            <w:sz w:val="21"/>
            <w:szCs w:val="21"/>
          </w:rPr>
          <w:t>R</w:t>
        </w:r>
        <w:r>
          <w:rPr>
            <w:rFonts w:ascii="Times New Roman" w:hAnsi="Times New Roman" w:cs="Times New Roman"/>
            <w:bCs/>
            <w:sz w:val="21"/>
            <w:szCs w:val="21"/>
          </w:rPr>
          <w:t>Q1.</w:t>
        </w:r>
      </w:ins>
    </w:p>
    <w:p w14:paraId="2FBDCD0C" w14:textId="6A5108A8" w:rsidR="002B4E12" w:rsidRDefault="002B4E12" w:rsidP="002B4E12">
      <w:pPr>
        <w:pStyle w:val="ql-long-65221147"/>
        <w:spacing w:before="0" w:beforeAutospacing="0" w:after="0" w:afterAutospacing="0"/>
        <w:ind w:firstLineChars="200" w:firstLine="420"/>
        <w:jc w:val="both"/>
        <w:rPr>
          <w:ins w:id="1154" w:author="王 浩仁" w:date="2021-06-15T21:31:00Z"/>
          <w:rFonts w:ascii="Times New Roman" w:hAnsi="Times New Roman" w:cs="Times New Roman"/>
          <w:bCs/>
          <w:sz w:val="21"/>
          <w:szCs w:val="21"/>
        </w:rPr>
      </w:pPr>
      <w:ins w:id="1155" w:author="王 浩仁" w:date="2021-06-15T21:24:00Z">
        <w:r>
          <w:rPr>
            <w:rFonts w:ascii="Times New Roman" w:hAnsi="Times New Roman" w:cs="Times New Roman" w:hint="eastAsia"/>
            <w:bCs/>
            <w:sz w:val="21"/>
            <w:szCs w:val="21"/>
          </w:rPr>
          <w:t>随后</w:t>
        </w:r>
      </w:ins>
    </w:p>
    <w:p w14:paraId="41C602F4" w14:textId="2C3CB612" w:rsidR="00641F8C" w:rsidRPr="002B4E12" w:rsidDel="00641F8C" w:rsidRDefault="00641F8C" w:rsidP="002B4E12">
      <w:pPr>
        <w:pStyle w:val="ql-long-65221147"/>
        <w:spacing w:before="0" w:beforeAutospacing="0" w:after="0" w:afterAutospacing="0"/>
        <w:ind w:firstLineChars="200" w:firstLine="420"/>
        <w:jc w:val="both"/>
        <w:rPr>
          <w:del w:id="1156" w:author="王 浩仁" w:date="2021-06-15T21:31:00Z"/>
          <w:rFonts w:ascii="Times New Roman" w:hAnsi="Times New Roman" w:cs="Times New Roman" w:hint="eastAsia"/>
          <w:bCs/>
          <w:sz w:val="21"/>
          <w:szCs w:val="21"/>
          <w:rPrChange w:id="1157" w:author="王 浩仁" w:date="2021-06-15T21:23:00Z">
            <w:rPr>
              <w:del w:id="1158" w:author="王 浩仁" w:date="2021-06-15T21:31:00Z"/>
              <w:rFonts w:ascii="Times New Roman" w:hAnsi="Times New Roman" w:cs="Times New Roman" w:hint="eastAsia"/>
              <w:bCs/>
              <w:sz w:val="21"/>
              <w:szCs w:val="21"/>
            </w:rPr>
          </w:rPrChange>
        </w:rPr>
        <w:pPrChange w:id="1159" w:author="王 浩仁" w:date="2021-06-15T21:23:00Z">
          <w:pPr>
            <w:pStyle w:val="ql-long-65221147"/>
            <w:spacing w:before="0" w:beforeAutospacing="0" w:after="0" w:afterAutospacing="0"/>
            <w:jc w:val="both"/>
          </w:pPr>
        </w:pPrChange>
      </w:pPr>
    </w:p>
    <w:p w14:paraId="3F63C3F3" w14:textId="03110349" w:rsidR="00030CCA" w:rsidRPr="00E849DC" w:rsidDel="00C46CCC" w:rsidRDefault="001C1567">
      <w:pPr>
        <w:pStyle w:val="ql-long-65221147"/>
        <w:spacing w:before="0" w:beforeAutospacing="0" w:after="0" w:afterAutospacing="0"/>
        <w:ind w:firstLineChars="200" w:firstLine="420"/>
        <w:jc w:val="both"/>
        <w:rPr>
          <w:del w:id="1160" w:author="王 浩仁" w:date="2021-06-15T16:17:00Z"/>
          <w:moveFrom w:id="1161" w:author="王 浩仁" w:date="2021-06-15T16:15:00Z"/>
          <w:b/>
          <w:sz w:val="22"/>
          <w:szCs w:val="22"/>
          <w:rPrChange w:id="1162" w:author="王 浩仁" w:date="2021-06-08T09:04:00Z">
            <w:rPr>
              <w:del w:id="1163" w:author="王 浩仁" w:date="2021-06-15T16:17:00Z"/>
              <w:moveFrom w:id="1164" w:author="王 浩仁" w:date="2021-06-15T16:15:00Z"/>
              <w:b/>
              <w:color w:val="494949"/>
              <w:sz w:val="22"/>
              <w:szCs w:val="22"/>
            </w:rPr>
          </w:rPrChange>
        </w:rPr>
        <w:pPrChange w:id="1165" w:author="王 浩仁" w:date="2021-06-15T16:17:00Z">
          <w:pPr>
            <w:pStyle w:val="ql-long-65221147"/>
            <w:spacing w:before="0" w:beforeAutospacing="0" w:after="0" w:afterAutospacing="0"/>
            <w:jc w:val="both"/>
          </w:pPr>
        </w:pPrChange>
      </w:pPr>
      <w:del w:id="1166" w:author="王 浩仁" w:date="2021-06-15T16:17:00Z">
        <w:r w:rsidDel="00C46CCC">
          <w:rPr>
            <w:rFonts w:ascii="Times New Roman" w:hAnsi="Times New Roman" w:cs="Times New Roman" w:hint="eastAsia"/>
            <w:bCs/>
            <w:sz w:val="21"/>
            <w:szCs w:val="21"/>
          </w:rPr>
          <w:delText>最后我们</w:delText>
        </w:r>
        <w:r w:rsidRPr="00C918E7" w:rsidDel="00C46CCC">
          <w:rPr>
            <w:rFonts w:ascii="Times New Roman" w:hAnsi="Times New Roman" w:cs="Times New Roman"/>
            <w:bCs/>
            <w:sz w:val="21"/>
            <w:szCs w:val="21"/>
          </w:rPr>
          <w:delText>总结得出频谱和变异的方法</w:delText>
        </w:r>
        <w:r w:rsidDel="00C46CCC">
          <w:rPr>
            <w:rFonts w:ascii="Times New Roman" w:hAnsi="Times New Roman" w:cs="Times New Roman" w:hint="eastAsia"/>
            <w:bCs/>
            <w:sz w:val="21"/>
            <w:szCs w:val="21"/>
          </w:rPr>
          <w:delText>效果更佳</w:delText>
        </w:r>
        <w:r w:rsidRPr="00C918E7" w:rsidDel="00C46CCC">
          <w:rPr>
            <w:rFonts w:ascii="Times New Roman" w:hAnsi="Times New Roman" w:cs="Times New Roman"/>
            <w:bCs/>
            <w:sz w:val="21"/>
            <w:szCs w:val="21"/>
          </w:rPr>
          <w:delText>，所以选择这两种方法</w:delText>
        </w:r>
        <w:r w:rsidRPr="00C46CCC" w:rsidDel="00C46CCC">
          <w:rPr>
            <w:rFonts w:ascii="Times New Roman" w:hAnsi="Times New Roman" w:cs="Times New Roman" w:hint="eastAsia"/>
            <w:bCs/>
            <w:sz w:val="21"/>
            <w:szCs w:val="21"/>
            <w:highlight w:val="green"/>
          </w:rPr>
          <w:delText>进行</w:delText>
        </w:r>
        <w:r w:rsidRPr="00C918E7" w:rsidDel="00C46CCC">
          <w:rPr>
            <w:rFonts w:ascii="Times New Roman" w:hAnsi="Times New Roman" w:cs="Times New Roman"/>
            <w:bCs/>
            <w:sz w:val="21"/>
            <w:szCs w:val="21"/>
          </w:rPr>
          <w:delText>实验，</w:delText>
        </w:r>
        <w:r w:rsidRPr="00C46CCC" w:rsidDel="00C46CCC">
          <w:rPr>
            <w:rFonts w:ascii="Times New Roman" w:hAnsi="Times New Roman" w:cs="Times New Roman" w:hint="eastAsia"/>
            <w:bCs/>
            <w:sz w:val="21"/>
            <w:szCs w:val="21"/>
            <w:highlight w:val="yellow"/>
          </w:rPr>
          <w:delText>但是其他的方法也可以使用</w:delText>
        </w:r>
        <w:r w:rsidRPr="00C918E7" w:rsidDel="00C46CCC">
          <w:rPr>
            <w:rFonts w:ascii="Times New Roman" w:hAnsi="Times New Roman" w:cs="Times New Roman"/>
            <w:bCs/>
            <w:sz w:val="21"/>
            <w:szCs w:val="21"/>
          </w:rPr>
          <w:delText>。</w:delText>
        </w:r>
        <w:r w:rsidDel="00C46CCC">
          <w:rPr>
            <w:rFonts w:ascii="Times New Roman" w:hAnsi="Times New Roman" w:cs="Times New Roman" w:hint="eastAsia"/>
            <w:bCs/>
            <w:sz w:val="21"/>
            <w:szCs w:val="21"/>
          </w:rPr>
          <w:delText>同时也总结出</w:delText>
        </w:r>
        <w:r w:rsidRPr="00E849DC" w:rsidDel="00C46CCC">
          <w:rPr>
            <w:rFonts w:ascii="Times New Roman" w:hAnsi="Times New Roman" w:cs="Times New Roman"/>
            <w:bCs/>
            <w:sz w:val="21"/>
            <w:szCs w:val="21"/>
          </w:rPr>
          <w:delText>DStar</w:delText>
        </w:r>
        <w:r w:rsidDel="00C46CCC">
          <w:rPr>
            <w:rFonts w:ascii="Times New Roman" w:hAnsi="Times New Roman" w:cs="Times New Roman" w:hint="eastAsia"/>
            <w:bCs/>
            <w:sz w:val="21"/>
            <w:szCs w:val="21"/>
          </w:rPr>
          <w:delText>和</w:delText>
        </w:r>
        <w:r w:rsidDel="00C46CCC">
          <w:rPr>
            <w:rFonts w:ascii="Times New Roman" w:hAnsi="Times New Roman" w:cs="Times New Roman" w:hint="eastAsia"/>
            <w:bCs/>
            <w:sz w:val="21"/>
            <w:szCs w:val="21"/>
          </w:rPr>
          <w:delText>M</w:delText>
        </w:r>
        <w:r w:rsidDel="00C46CCC">
          <w:rPr>
            <w:rFonts w:ascii="Times New Roman" w:hAnsi="Times New Roman" w:cs="Times New Roman"/>
            <w:bCs/>
            <w:sz w:val="21"/>
            <w:szCs w:val="21"/>
          </w:rPr>
          <w:delText>USE</w:delText>
        </w:r>
        <w:r w:rsidRPr="00E849DC" w:rsidDel="00C46CCC">
          <w:rPr>
            <w:rFonts w:ascii="Times New Roman" w:hAnsi="Times New Roman" w:cs="Times New Roman" w:hint="eastAsia"/>
            <w:bCs/>
            <w:sz w:val="21"/>
            <w:szCs w:val="21"/>
          </w:rPr>
          <w:delText>是</w:delText>
        </w:r>
        <w:r w:rsidDel="00C46CCC">
          <w:rPr>
            <w:rFonts w:ascii="Times New Roman" w:hAnsi="Times New Roman" w:cs="Times New Roman" w:hint="eastAsia"/>
            <w:bCs/>
            <w:sz w:val="21"/>
            <w:szCs w:val="21"/>
          </w:rPr>
          <w:delText>两种最流行</w:delText>
        </w:r>
        <w:r w:rsidRPr="00E849DC" w:rsidDel="00C46CCC">
          <w:rPr>
            <w:rFonts w:ascii="Times New Roman" w:hAnsi="Times New Roman" w:cs="Times New Roman" w:hint="eastAsia"/>
            <w:bCs/>
            <w:sz w:val="21"/>
            <w:szCs w:val="21"/>
          </w:rPr>
          <w:delText>的</w:delText>
        </w:r>
        <w:r w:rsidDel="00C46CCC">
          <w:rPr>
            <w:rFonts w:ascii="Times New Roman" w:hAnsi="Times New Roman" w:cs="Times New Roman" w:hint="eastAsia"/>
            <w:bCs/>
            <w:sz w:val="21"/>
            <w:szCs w:val="21"/>
          </w:rPr>
          <w:delText>缺陷定位</w:delText>
        </w:r>
        <w:r w:rsidRPr="00E849DC" w:rsidDel="00C46CCC">
          <w:rPr>
            <w:rFonts w:ascii="Times New Roman" w:hAnsi="Times New Roman" w:cs="Times New Roman" w:hint="eastAsia"/>
            <w:bCs/>
            <w:sz w:val="21"/>
            <w:szCs w:val="21"/>
          </w:rPr>
          <w:delText>方法，通过检查前</w:delText>
        </w:r>
        <w:r w:rsidRPr="00E849DC" w:rsidDel="00C46CCC">
          <w:rPr>
            <w:rFonts w:ascii="Times New Roman" w:hAnsi="Times New Roman" w:cs="Times New Roman"/>
            <w:bCs/>
            <w:sz w:val="21"/>
            <w:szCs w:val="21"/>
          </w:rPr>
          <w:delText>10</w:delText>
        </w:r>
        <w:r w:rsidRPr="00E849DC" w:rsidDel="00C46CCC">
          <w:rPr>
            <w:rFonts w:ascii="Times New Roman" w:hAnsi="Times New Roman" w:cs="Times New Roman" w:hint="eastAsia"/>
            <w:bCs/>
            <w:sz w:val="21"/>
            <w:szCs w:val="21"/>
          </w:rPr>
          <w:delText>个可疑元素，</w:delText>
        </w:r>
        <w:r w:rsidDel="00C46CCC">
          <w:rPr>
            <w:rFonts w:ascii="Times New Roman" w:hAnsi="Times New Roman" w:cs="Times New Roman" w:hint="eastAsia"/>
            <w:bCs/>
            <w:sz w:val="21"/>
            <w:szCs w:val="21"/>
          </w:rPr>
          <w:delText>D</w:delText>
        </w:r>
        <w:r w:rsidDel="00C46CCC">
          <w:rPr>
            <w:rFonts w:ascii="Times New Roman" w:hAnsi="Times New Roman" w:cs="Times New Roman"/>
            <w:bCs/>
            <w:sz w:val="21"/>
            <w:szCs w:val="21"/>
          </w:rPr>
          <w:delText>S</w:delText>
        </w:r>
        <w:r w:rsidDel="00C46CCC">
          <w:rPr>
            <w:rFonts w:ascii="Times New Roman" w:hAnsi="Times New Roman" w:cs="Times New Roman" w:hint="eastAsia"/>
            <w:bCs/>
            <w:sz w:val="21"/>
            <w:szCs w:val="21"/>
          </w:rPr>
          <w:delText>tar</w:delText>
        </w:r>
        <w:r w:rsidRPr="00E849DC" w:rsidDel="00C46CCC">
          <w:rPr>
            <w:rFonts w:ascii="Times New Roman" w:hAnsi="Times New Roman" w:cs="Times New Roman" w:hint="eastAsia"/>
            <w:bCs/>
            <w:sz w:val="21"/>
            <w:szCs w:val="21"/>
          </w:rPr>
          <w:delText>可以定位大约</w:delText>
        </w:r>
        <w:r w:rsidRPr="00E849DC" w:rsidDel="00C46CCC">
          <w:rPr>
            <w:rFonts w:ascii="Times New Roman" w:hAnsi="Times New Roman" w:cs="Times New Roman"/>
            <w:bCs/>
            <w:sz w:val="21"/>
            <w:szCs w:val="21"/>
          </w:rPr>
          <w:delText>43%</w:delText>
        </w:r>
        <w:r w:rsidRPr="00E849DC" w:rsidDel="00C46CCC">
          <w:rPr>
            <w:rFonts w:ascii="Times New Roman" w:hAnsi="Times New Roman" w:cs="Times New Roman" w:hint="eastAsia"/>
            <w:bCs/>
            <w:sz w:val="21"/>
            <w:szCs w:val="21"/>
          </w:rPr>
          <w:delText>的故障。</w:delText>
        </w:r>
        <w:r w:rsidRPr="00365071" w:rsidDel="00C46CCC">
          <w:rPr>
            <w:rFonts w:ascii="Times New Roman" w:hAnsi="Times New Roman" w:cs="Times New Roman"/>
            <w:spacing w:val="15"/>
            <w:sz w:val="21"/>
            <w:szCs w:val="21"/>
          </w:rPr>
          <w:delText>MUSE</w:delText>
        </w:r>
        <w:r w:rsidRPr="00365071" w:rsidDel="00C46CCC">
          <w:rPr>
            <w:rFonts w:ascii="Times New Roman" w:hAnsi="Times New Roman" w:cs="Times New Roman" w:hint="eastAsia"/>
            <w:spacing w:val="15"/>
            <w:sz w:val="21"/>
            <w:szCs w:val="21"/>
          </w:rPr>
          <w:delText>可以通过检查前</w:delText>
        </w:r>
        <w:r w:rsidRPr="00365071" w:rsidDel="00C46CCC">
          <w:rPr>
            <w:rFonts w:ascii="Times New Roman" w:hAnsi="Times New Roman" w:cs="Times New Roman"/>
            <w:spacing w:val="15"/>
            <w:sz w:val="21"/>
            <w:szCs w:val="21"/>
          </w:rPr>
          <w:delText>10</w:delText>
        </w:r>
        <w:r w:rsidRPr="00365071" w:rsidDel="00C46CCC">
          <w:rPr>
            <w:rFonts w:ascii="Times New Roman" w:hAnsi="Times New Roman" w:cs="Times New Roman" w:hint="eastAsia"/>
            <w:spacing w:val="15"/>
            <w:sz w:val="21"/>
            <w:szCs w:val="21"/>
          </w:rPr>
          <w:delText>个可疑元素定位约</w:delText>
        </w:r>
        <w:r w:rsidRPr="00365071" w:rsidDel="00C46CCC">
          <w:rPr>
            <w:rFonts w:ascii="Times New Roman" w:hAnsi="Times New Roman" w:cs="Times New Roman"/>
            <w:spacing w:val="15"/>
            <w:sz w:val="21"/>
            <w:szCs w:val="21"/>
          </w:rPr>
          <w:delText>19%</w:delText>
        </w:r>
        <w:r w:rsidRPr="00365071" w:rsidDel="00C46CCC">
          <w:rPr>
            <w:rFonts w:ascii="Times New Roman" w:hAnsi="Times New Roman" w:cs="Times New Roman" w:hint="eastAsia"/>
            <w:spacing w:val="15"/>
            <w:sz w:val="21"/>
            <w:szCs w:val="21"/>
          </w:rPr>
          <w:delText>的</w:delText>
        </w:r>
        <w:commentRangeStart w:id="1167"/>
        <w:commentRangeStart w:id="1168"/>
        <w:r w:rsidRPr="00365071" w:rsidDel="00C46CCC">
          <w:rPr>
            <w:rFonts w:ascii="Times New Roman" w:hAnsi="Times New Roman" w:cs="Times New Roman" w:hint="eastAsia"/>
            <w:spacing w:val="15"/>
            <w:sz w:val="21"/>
            <w:szCs w:val="21"/>
          </w:rPr>
          <w:delText>故障</w:delText>
        </w:r>
        <w:commentRangeEnd w:id="1167"/>
        <w:commentRangeEnd w:id="1168"/>
        <w:r w:rsidDel="00C46CCC">
          <w:rPr>
            <w:rStyle w:val="a4"/>
            <w:rFonts w:asciiTheme="minorHAnsi" w:eastAsiaTheme="minorEastAsia" w:hAnsiTheme="minorHAnsi" w:cstheme="minorBidi"/>
            <w:kern w:val="2"/>
          </w:rPr>
          <w:commentReference w:id="1167"/>
        </w:r>
        <w:r w:rsidRPr="00365071" w:rsidDel="00C46CCC">
          <w:rPr>
            <w:rStyle w:val="a4"/>
            <w:rFonts w:ascii="Times New Roman" w:eastAsiaTheme="minorEastAsia" w:hAnsi="Times New Roman" w:cs="Times New Roman"/>
            <w:kern w:val="2"/>
          </w:rPr>
          <w:commentReference w:id="1168"/>
        </w:r>
        <w:r w:rsidRPr="00365071" w:rsidDel="00C46CCC">
          <w:rPr>
            <w:rFonts w:ascii="Times New Roman" w:hAnsi="Times New Roman" w:cs="Times New Roman" w:hint="eastAsia"/>
            <w:spacing w:val="15"/>
            <w:sz w:val="21"/>
            <w:szCs w:val="21"/>
          </w:rPr>
          <w:delText>。</w:delText>
        </w:r>
        <w:r w:rsidRPr="00E849DC" w:rsidDel="00C46CCC">
          <w:rPr>
            <w:rFonts w:ascii="Times New Roman" w:hAnsi="Times New Roman" w:cs="Times New Roman" w:hint="eastAsia"/>
            <w:bCs/>
            <w:sz w:val="21"/>
            <w:szCs w:val="21"/>
          </w:rPr>
          <w:delText>因此，我们选择</w:delText>
        </w:r>
        <w:r w:rsidRPr="00E849DC" w:rsidDel="00C46CCC">
          <w:rPr>
            <w:rFonts w:ascii="Times New Roman" w:hAnsi="Times New Roman" w:cs="Times New Roman"/>
            <w:bCs/>
            <w:sz w:val="21"/>
            <w:szCs w:val="21"/>
          </w:rPr>
          <w:delText>DStar</w:delText>
        </w:r>
        <w:r w:rsidRPr="00E849DC" w:rsidDel="00C46CCC">
          <w:rPr>
            <w:rFonts w:ascii="Times New Roman" w:hAnsi="Times New Roman" w:cs="Times New Roman" w:hint="eastAsia"/>
            <w:bCs/>
            <w:sz w:val="21"/>
            <w:szCs w:val="21"/>
          </w:rPr>
          <w:delText>作为频谱方法的代表技术</w:delText>
        </w:r>
        <w:r w:rsidDel="00C46CCC">
          <w:rPr>
            <w:rFonts w:ascii="Times New Roman" w:hAnsi="Times New Roman" w:cs="Times New Roman" w:hint="eastAsia"/>
            <w:bCs/>
            <w:sz w:val="21"/>
            <w:szCs w:val="21"/>
          </w:rPr>
          <w:delText>，</w:delText>
        </w:r>
        <w:r w:rsidDel="00C46CCC">
          <w:rPr>
            <w:rFonts w:ascii="Times New Roman" w:hAnsi="Times New Roman" w:cs="Times New Roman" w:hint="eastAsia"/>
            <w:bCs/>
            <w:sz w:val="21"/>
            <w:szCs w:val="21"/>
          </w:rPr>
          <w:delText>M</w:delText>
        </w:r>
        <w:r w:rsidDel="00C46CCC">
          <w:rPr>
            <w:rFonts w:ascii="Times New Roman" w:hAnsi="Times New Roman" w:cs="Times New Roman"/>
            <w:bCs/>
            <w:sz w:val="21"/>
            <w:szCs w:val="21"/>
          </w:rPr>
          <w:delText>USE</w:delText>
        </w:r>
        <w:r w:rsidDel="00C46CCC">
          <w:rPr>
            <w:rFonts w:ascii="Times New Roman" w:hAnsi="Times New Roman" w:cs="Times New Roman" w:hint="eastAsia"/>
            <w:bCs/>
            <w:sz w:val="21"/>
            <w:szCs w:val="21"/>
          </w:rPr>
          <w:delText>作为变异方法的代表技术，使用两种方法产生的缺陷定位结果作为下一步数据集的组成。</w:delText>
        </w:r>
      </w:del>
      <w:moveFromRangeStart w:id="1169" w:author="王 浩仁" w:date="2021-06-15T16:15:00Z" w:name="move74666161"/>
      <w:moveFrom w:id="1170" w:author="王 浩仁" w:date="2021-06-15T16:15:00Z">
        <w:del w:id="1171" w:author="王 浩仁" w:date="2021-06-15T16:17:00Z">
          <w:r w:rsidR="00AC2115" w:rsidRPr="00E849DC" w:rsidDel="00C46CCC">
            <w:rPr>
              <w:b/>
              <w:sz w:val="22"/>
              <w:rPrChange w:id="1172" w:author="王 浩仁" w:date="2021-06-08T09:04:00Z">
                <w:rPr>
                  <w:b/>
                  <w:color w:val="494949"/>
                  <w:sz w:val="22"/>
                </w:rPr>
              </w:rPrChange>
            </w:rPr>
            <w:delText>A．实验设计(EXPERIMENTAL DESIGN)</w:delText>
          </w:r>
        </w:del>
      </w:moveFrom>
    </w:p>
    <w:moveFromRangeEnd w:id="1169"/>
    <w:p w14:paraId="632B5E5A" w14:textId="3050AE42" w:rsidR="00DD7FDC" w:rsidRPr="00FB7EBF" w:rsidDel="006418DB" w:rsidRDefault="000B3231">
      <w:pPr>
        <w:pStyle w:val="ql-long-65221147"/>
        <w:spacing w:before="0" w:beforeAutospacing="0" w:after="0" w:afterAutospacing="0"/>
        <w:ind w:firstLineChars="200" w:firstLine="420"/>
        <w:jc w:val="both"/>
        <w:rPr>
          <w:del w:id="1173" w:author="王 浩仁" w:date="2021-06-09T15:25:00Z"/>
          <w:bCs/>
          <w:sz w:val="21"/>
          <w:szCs w:val="21"/>
        </w:rPr>
      </w:pPr>
      <w:del w:id="1174" w:author="王 浩仁" w:date="2021-06-09T15:25:00Z">
        <w:r w:rsidRPr="00FB7EBF" w:rsidDel="006418DB">
          <w:rPr>
            <w:rFonts w:hint="eastAsia"/>
            <w:sz w:val="21"/>
            <w:szCs w:val="21"/>
          </w:rPr>
          <w:delText>本</w:delText>
        </w:r>
        <w:r w:rsidR="00184606" w:rsidRPr="00FB7EBF" w:rsidDel="006418DB">
          <w:rPr>
            <w:rFonts w:hint="eastAsia"/>
            <w:sz w:val="21"/>
            <w:szCs w:val="21"/>
          </w:rPr>
          <w:delText>文</w:delText>
        </w:r>
        <w:r w:rsidRPr="00FB7EBF" w:rsidDel="006418DB">
          <w:rPr>
            <w:rFonts w:hint="eastAsia"/>
            <w:sz w:val="21"/>
            <w:szCs w:val="21"/>
          </w:rPr>
          <w:delText>提出了</w:delText>
        </w:r>
        <w:r w:rsidR="00184606" w:rsidRPr="00FB7EBF" w:rsidDel="006418DB">
          <w:rPr>
            <w:rStyle w:val="ql-author-65290468"/>
            <w:sz w:val="21"/>
            <w:szCs w:val="21"/>
          </w:rPr>
          <w:delText>通过语句复杂度分析提升缺陷定位精确度的方法CBFL</w:delText>
        </w:r>
        <w:r w:rsidR="00184606" w:rsidRPr="00FB7EBF" w:rsidDel="006418DB">
          <w:rPr>
            <w:rStyle w:val="ql-author-65290468"/>
            <w:rFonts w:hint="eastAsia"/>
            <w:sz w:val="21"/>
            <w:szCs w:val="21"/>
          </w:rPr>
          <w:delText>。首先根据</w:delText>
        </w:r>
        <w:r w:rsidR="00E60637" w:rsidRPr="00FB7EBF" w:rsidDel="006418DB">
          <w:rPr>
            <w:rFonts w:hint="eastAsia"/>
            <w:bCs/>
            <w:sz w:val="21"/>
            <w:szCs w:val="21"/>
          </w:rPr>
          <w:delText>D</w:delText>
        </w:r>
        <w:r w:rsidR="00E60637" w:rsidRPr="00FB7EBF" w:rsidDel="006418DB">
          <w:rPr>
            <w:bCs/>
            <w:sz w:val="21"/>
            <w:szCs w:val="21"/>
          </w:rPr>
          <w:delText>S</w:delText>
        </w:r>
        <w:r w:rsidR="00E60637" w:rsidRPr="00FB7EBF" w:rsidDel="006418DB">
          <w:rPr>
            <w:rFonts w:hint="eastAsia"/>
            <w:bCs/>
            <w:sz w:val="21"/>
            <w:szCs w:val="21"/>
          </w:rPr>
          <w:delText>tar和M</w:delText>
        </w:r>
        <w:r w:rsidR="00E60637" w:rsidRPr="00FB7EBF" w:rsidDel="006418DB">
          <w:rPr>
            <w:bCs/>
            <w:sz w:val="21"/>
            <w:szCs w:val="21"/>
          </w:rPr>
          <w:delText>USE</w:delText>
        </w:r>
        <w:r w:rsidR="00E60637" w:rsidRPr="00FB7EBF" w:rsidDel="006418DB">
          <w:rPr>
            <w:rFonts w:hint="eastAsia"/>
            <w:bCs/>
            <w:sz w:val="21"/>
            <w:szCs w:val="21"/>
          </w:rPr>
          <w:delText>两种缺陷预测技术</w:delText>
        </w:r>
        <w:r w:rsidR="00184606" w:rsidRPr="00FB7EBF" w:rsidDel="006418DB">
          <w:rPr>
            <w:rFonts w:hint="eastAsia"/>
            <w:bCs/>
            <w:sz w:val="21"/>
            <w:szCs w:val="21"/>
          </w:rPr>
          <w:delText>，对</w:delText>
        </w:r>
        <w:r w:rsidR="00455F6D" w:rsidRPr="00FB7EBF" w:rsidDel="006418DB">
          <w:rPr>
            <w:rFonts w:hint="eastAsia"/>
            <w:bCs/>
            <w:sz w:val="21"/>
            <w:szCs w:val="21"/>
          </w:rPr>
          <w:delText>一个真实的缺陷数据集defects</w:delText>
        </w:r>
        <w:r w:rsidR="00455F6D" w:rsidRPr="00FB7EBF" w:rsidDel="006418DB">
          <w:rPr>
            <w:bCs/>
            <w:sz w:val="21"/>
            <w:szCs w:val="21"/>
          </w:rPr>
          <w:delText>4</w:delText>
        </w:r>
        <w:r w:rsidR="00455F6D" w:rsidRPr="00FB7EBF" w:rsidDel="006418DB">
          <w:rPr>
            <w:rFonts w:hint="eastAsia"/>
            <w:bCs/>
            <w:sz w:val="21"/>
            <w:szCs w:val="21"/>
          </w:rPr>
          <w:delText>j[</w:delText>
        </w:r>
        <w:r w:rsidR="00455F6D" w:rsidRPr="00FB7EBF" w:rsidDel="006418DB">
          <w:rPr>
            <w:bCs/>
            <w:sz w:val="21"/>
            <w:szCs w:val="21"/>
          </w:rPr>
          <w:delText>]</w:delText>
        </w:r>
        <w:r w:rsidR="00455F6D" w:rsidRPr="00FB7EBF" w:rsidDel="006418DB">
          <w:rPr>
            <w:rFonts w:hint="eastAsia"/>
            <w:bCs/>
            <w:sz w:val="21"/>
            <w:szCs w:val="21"/>
          </w:rPr>
          <w:delText>进行缺陷定位，得到程序中每条语句的可疑度值，再根据本文提出的语句复杂度特征（度量元）对每条代码进行度量，提取每条语句的特征信息，以构建缺陷数据集。然后，对数据集中的类不平衡问题采用S</w:delText>
        </w:r>
        <w:r w:rsidR="00455F6D" w:rsidRPr="00FB7EBF" w:rsidDel="006418DB">
          <w:rPr>
            <w:bCs/>
            <w:sz w:val="21"/>
            <w:szCs w:val="21"/>
          </w:rPr>
          <w:delText>MOTE</w:delText>
        </w:r>
        <w:r w:rsidR="00455F6D" w:rsidRPr="00FB7EBF" w:rsidDel="006418DB">
          <w:rPr>
            <w:rFonts w:hint="eastAsia"/>
            <w:bCs/>
            <w:sz w:val="21"/>
            <w:szCs w:val="21"/>
          </w:rPr>
          <w:delText>方法进行数据预处理。最后，构建分类模型以</w:delText>
        </w:r>
        <w:r w:rsidR="00386E28" w:rsidRPr="00FB7EBF" w:rsidDel="006418DB">
          <w:rPr>
            <w:bCs/>
            <w:sz w:val="21"/>
            <w:szCs w:val="21"/>
          </w:rPr>
          <w:delText>十折交叉验证</w:delText>
        </w:r>
        <w:r w:rsidR="006C6C69" w:rsidRPr="00FB7EBF" w:rsidDel="006418DB">
          <w:rPr>
            <w:rFonts w:hint="eastAsia"/>
            <w:bCs/>
            <w:sz w:val="21"/>
            <w:szCs w:val="21"/>
          </w:rPr>
          <w:delText>数据集的缺陷数量和缺陷倾向性，并评估模型的性能。</w:delText>
        </w:r>
      </w:del>
    </w:p>
    <w:p w14:paraId="4C324D9D" w14:textId="20D33290" w:rsidR="006C6C69" w:rsidRPr="00FB7EBF" w:rsidDel="006418DB" w:rsidRDefault="006C6C69">
      <w:pPr>
        <w:pStyle w:val="ql-long-65221147"/>
        <w:spacing w:before="0" w:beforeAutospacing="0" w:after="0" w:afterAutospacing="0"/>
        <w:ind w:firstLineChars="200" w:firstLine="420"/>
        <w:jc w:val="both"/>
        <w:rPr>
          <w:del w:id="1175" w:author="王 浩仁" w:date="2021-06-09T15:25:00Z"/>
          <w:bCs/>
          <w:sz w:val="21"/>
          <w:szCs w:val="21"/>
        </w:rPr>
      </w:pPr>
      <w:del w:id="1176" w:author="王 浩仁" w:date="2021-06-09T15:25:00Z">
        <w:r w:rsidRPr="00FB7EBF" w:rsidDel="006418DB">
          <w:rPr>
            <w:rFonts w:hint="eastAsia"/>
            <w:bCs/>
            <w:sz w:val="21"/>
            <w:szCs w:val="21"/>
          </w:rPr>
          <w:delText>本节将详细介绍真实数据集，语句特征的提取，类不平衡问题处理以及模型构建与评估。</w:delText>
        </w:r>
      </w:del>
    </w:p>
    <w:p w14:paraId="6D315AA7" w14:textId="411EB7EE" w:rsidR="00B633FB" w:rsidRPr="00E849DC" w:rsidDel="006418DB" w:rsidRDefault="00436E1F">
      <w:pPr>
        <w:pStyle w:val="ql-long-65221147"/>
        <w:spacing w:before="0" w:beforeAutospacing="0" w:after="0" w:afterAutospacing="0"/>
        <w:ind w:firstLineChars="200" w:firstLine="482"/>
        <w:jc w:val="both"/>
        <w:rPr>
          <w:del w:id="1177" w:author="王 浩仁" w:date="2021-06-09T15:25:00Z"/>
          <w:b/>
          <w:sz w:val="21"/>
          <w:szCs w:val="21"/>
          <w:rPrChange w:id="1178" w:author="王 浩仁" w:date="2021-06-08T09:04:00Z">
            <w:rPr>
              <w:del w:id="1179" w:author="王 浩仁" w:date="2021-06-09T15:25:00Z"/>
              <w:b/>
              <w:color w:val="494949"/>
              <w:sz w:val="21"/>
              <w:szCs w:val="21"/>
            </w:rPr>
          </w:rPrChange>
        </w:rPr>
        <w:pPrChange w:id="1180" w:author="王 浩仁" w:date="2021-06-15T16:17:00Z">
          <w:pPr>
            <w:pStyle w:val="ql-long-65221147"/>
            <w:spacing w:before="0" w:beforeAutospacing="0" w:after="0" w:afterAutospacing="0"/>
          </w:pPr>
        </w:pPrChange>
      </w:pPr>
      <w:del w:id="1181" w:author="王 浩仁" w:date="2021-06-09T15:25:00Z">
        <w:r w:rsidRPr="00E849DC" w:rsidDel="006418DB">
          <w:rPr>
            <w:b/>
            <w:szCs w:val="21"/>
            <w:rPrChange w:id="1182" w:author="王 浩仁" w:date="2021-06-08T09:04:00Z">
              <w:rPr>
                <w:b/>
                <w:color w:val="494949"/>
                <w:szCs w:val="21"/>
              </w:rPr>
            </w:rPrChange>
          </w:rPr>
          <w:delText>3.1</w:delText>
        </w:r>
        <w:r w:rsidR="009B2040" w:rsidRPr="00E849DC" w:rsidDel="006418DB">
          <w:rPr>
            <w:rFonts w:hint="eastAsia"/>
            <w:b/>
            <w:szCs w:val="21"/>
            <w:rPrChange w:id="1183" w:author="王 浩仁" w:date="2021-06-08T09:04:00Z">
              <w:rPr>
                <w:rFonts w:hint="eastAsia"/>
                <w:b/>
                <w:color w:val="494949"/>
                <w:szCs w:val="21"/>
              </w:rPr>
            </w:rPrChange>
          </w:rPr>
          <w:delText>数据集（</w:delText>
        </w:r>
        <w:r w:rsidR="009B2040" w:rsidRPr="00E849DC" w:rsidDel="006418DB">
          <w:rPr>
            <w:b/>
            <w:szCs w:val="21"/>
            <w:rPrChange w:id="1184" w:author="王 浩仁" w:date="2021-06-08T09:04:00Z">
              <w:rPr>
                <w:b/>
                <w:color w:val="494949"/>
                <w:szCs w:val="21"/>
              </w:rPr>
            </w:rPrChange>
          </w:rPr>
          <w:delText>Datasets</w:delText>
        </w:r>
        <w:r w:rsidR="009B2040" w:rsidRPr="00E849DC" w:rsidDel="006418DB">
          <w:rPr>
            <w:rFonts w:hint="eastAsia"/>
            <w:b/>
            <w:szCs w:val="21"/>
            <w:rPrChange w:id="1185" w:author="王 浩仁" w:date="2021-06-08T09:04:00Z">
              <w:rPr>
                <w:rFonts w:hint="eastAsia"/>
                <w:b/>
                <w:color w:val="494949"/>
                <w:szCs w:val="21"/>
              </w:rPr>
            </w:rPrChange>
          </w:rPr>
          <w:delText>）</w:delText>
        </w:r>
      </w:del>
    </w:p>
    <w:p w14:paraId="010A79B6" w14:textId="5613BE58" w:rsidR="006C6C69" w:rsidRPr="00FB7EBF" w:rsidDel="006418DB" w:rsidRDefault="006C6C69">
      <w:pPr>
        <w:pStyle w:val="ql-long-65221147"/>
        <w:spacing w:before="0" w:beforeAutospacing="0" w:after="0" w:afterAutospacing="0"/>
        <w:ind w:firstLineChars="200" w:firstLine="420"/>
        <w:jc w:val="both"/>
        <w:rPr>
          <w:del w:id="1186" w:author="王 浩仁" w:date="2021-06-09T15:25:00Z"/>
          <w:rFonts w:ascii="Times New Roman" w:hAnsi="Times New Roman" w:cs="Times New Roman"/>
          <w:bCs/>
          <w:sz w:val="21"/>
          <w:szCs w:val="21"/>
        </w:rPr>
      </w:pPr>
      <w:del w:id="1187" w:author="王 浩仁" w:date="2021-06-09T15:25:00Z">
        <w:r w:rsidRPr="00FB7EBF" w:rsidDel="006418DB">
          <w:rPr>
            <w:rFonts w:ascii="Times New Roman" w:hAnsi="Times New Roman" w:cs="Times New Roman"/>
            <w:bCs/>
            <w:sz w:val="21"/>
            <w:szCs w:val="21"/>
          </w:rPr>
          <w:delText>为了回答研究问题，我们使用</w:delText>
        </w:r>
        <w:r w:rsidRPr="00FB7EBF" w:rsidDel="006418DB">
          <w:rPr>
            <w:rFonts w:ascii="Times New Roman" w:hAnsi="Times New Roman" w:cs="Times New Roman"/>
            <w:bCs/>
            <w:sz w:val="21"/>
            <w:szCs w:val="21"/>
          </w:rPr>
          <w:delText>DStar</w:delText>
        </w:r>
        <w:r w:rsidRPr="00FB7EBF" w:rsidDel="006418DB">
          <w:rPr>
            <w:rFonts w:ascii="Times New Roman" w:hAnsi="Times New Roman" w:cs="Times New Roman"/>
            <w:bCs/>
            <w:sz w:val="21"/>
            <w:szCs w:val="21"/>
          </w:rPr>
          <w:delText>和</w:delText>
        </w:r>
        <w:r w:rsidRPr="00FB7EBF" w:rsidDel="006418DB">
          <w:rPr>
            <w:rFonts w:ascii="Times New Roman" w:hAnsi="Times New Roman" w:cs="Times New Roman"/>
            <w:bCs/>
            <w:sz w:val="21"/>
            <w:szCs w:val="21"/>
          </w:rPr>
          <w:delText>MUSE</w:delText>
        </w:r>
        <w:r w:rsidRPr="00FB7EBF" w:rsidDel="006418DB">
          <w:rPr>
            <w:rFonts w:ascii="Times New Roman" w:hAnsi="Times New Roman" w:cs="Times New Roman"/>
            <w:bCs/>
            <w:sz w:val="21"/>
            <w:szCs w:val="21"/>
          </w:rPr>
          <w:delText>在</w:delText>
        </w:r>
        <w:r w:rsidR="006D7A2F"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数据集</w:delText>
        </w:r>
        <w:r w:rsidR="006D7A2F" w:rsidRPr="00FB7EBF" w:rsidDel="006418DB">
          <w:rPr>
            <w:rFonts w:ascii="Times New Roman" w:hAnsi="Times New Roman" w:cs="Times New Roman"/>
            <w:bCs/>
            <w:sz w:val="21"/>
            <w:szCs w:val="21"/>
          </w:rPr>
          <w:delText>上进行了缺陷预测。</w:delText>
        </w:r>
        <w:r w:rsidR="006D7A2F" w:rsidRPr="00FB7EBF" w:rsidDel="006418DB">
          <w:rPr>
            <w:rFonts w:ascii="Times New Roman" w:hAnsi="Times New Roman" w:cs="Times New Roman"/>
            <w:bCs/>
            <w:sz w:val="21"/>
            <w:szCs w:val="21"/>
          </w:rPr>
          <w:delText>Defects4j</w:delText>
        </w:r>
        <w:r w:rsidR="006D7A2F" w:rsidRPr="00FB7EBF" w:rsidDel="006418DB">
          <w:rPr>
            <w:rFonts w:ascii="Times New Roman" w:hAnsi="Times New Roman" w:cs="Times New Roman"/>
            <w:bCs/>
            <w:sz w:val="21"/>
            <w:szCs w:val="21"/>
          </w:rPr>
          <w:delText>是一个</w:delText>
        </w:r>
        <w:r w:rsidR="003105D4" w:rsidRPr="00FB7EBF" w:rsidDel="006418DB">
          <w:rPr>
            <w:rFonts w:ascii="Times New Roman" w:hAnsi="Times New Roman" w:cs="Times New Roman"/>
            <w:bCs/>
            <w:sz w:val="21"/>
            <w:szCs w:val="21"/>
          </w:rPr>
          <w:delText>真实</w:delText>
        </w:r>
        <w:r w:rsidR="006D7A2F" w:rsidRPr="00FB7EBF" w:rsidDel="006418DB">
          <w:rPr>
            <w:rFonts w:ascii="Times New Roman" w:hAnsi="Times New Roman" w:cs="Times New Roman"/>
            <w:bCs/>
            <w:sz w:val="21"/>
            <w:szCs w:val="21"/>
          </w:rPr>
          <w:delText>的故障数据集，由</w:delText>
        </w:r>
        <w:r w:rsidR="006D7A2F" w:rsidRPr="00FB7EBF" w:rsidDel="006418DB">
          <w:rPr>
            <w:rFonts w:ascii="Times New Roman" w:hAnsi="Times New Roman" w:cs="Times New Roman"/>
            <w:bCs/>
            <w:sz w:val="21"/>
            <w:szCs w:val="21"/>
          </w:rPr>
          <w:delText>6</w:delText>
        </w:r>
        <w:r w:rsidR="006D7A2F" w:rsidRPr="00FB7EBF" w:rsidDel="006418DB">
          <w:rPr>
            <w:rFonts w:ascii="Times New Roman" w:hAnsi="Times New Roman" w:cs="Times New Roman"/>
            <w:bCs/>
            <w:sz w:val="21"/>
            <w:szCs w:val="21"/>
          </w:rPr>
          <w:delText>个开源</w:delText>
        </w:r>
        <w:r w:rsidR="006D7A2F" w:rsidRPr="00FB7EBF" w:rsidDel="006418DB">
          <w:rPr>
            <w:rFonts w:ascii="Times New Roman" w:hAnsi="Times New Roman" w:cs="Times New Roman"/>
            <w:bCs/>
            <w:sz w:val="21"/>
            <w:szCs w:val="21"/>
          </w:rPr>
          <w:delText>Java</w:delText>
        </w:r>
        <w:r w:rsidR="006D7A2F" w:rsidRPr="00FB7EBF" w:rsidDel="006418DB">
          <w:rPr>
            <w:rFonts w:ascii="Times New Roman" w:hAnsi="Times New Roman" w:cs="Times New Roman"/>
            <w:bCs/>
            <w:sz w:val="21"/>
            <w:szCs w:val="21"/>
          </w:rPr>
          <w:delText>项目组成，是一个可重现错误的集合。</w:delText>
        </w:r>
        <w:r w:rsidR="003105D4" w:rsidRPr="00FB7EBF" w:rsidDel="006418DB">
          <w:rPr>
            <w:rFonts w:ascii="Times New Roman" w:hAnsi="Times New Roman" w:cs="Times New Roman"/>
            <w:bCs/>
            <w:sz w:val="21"/>
            <w:szCs w:val="21"/>
          </w:rPr>
          <w:delText>对于每个缺陷，</w:delText>
        </w:r>
        <w:r w:rsidR="003105D4"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提供了一个</w:delText>
        </w:r>
        <w:r w:rsidR="003105D4" w:rsidRPr="00FB7EBF" w:rsidDel="006418DB">
          <w:rPr>
            <w:rFonts w:ascii="Times New Roman" w:hAnsi="Times New Roman" w:cs="Times New Roman"/>
            <w:bCs/>
            <w:sz w:val="21"/>
            <w:szCs w:val="21"/>
          </w:rPr>
          <w:delText>buggy</w:delText>
        </w:r>
        <w:r w:rsidR="003105D4" w:rsidRPr="00FB7EBF" w:rsidDel="006418DB">
          <w:rPr>
            <w:rFonts w:ascii="Times New Roman" w:hAnsi="Times New Roman" w:cs="Times New Roman"/>
            <w:bCs/>
            <w:sz w:val="21"/>
            <w:szCs w:val="21"/>
          </w:rPr>
          <w:delText>版本源码和一个</w:delText>
        </w:r>
        <w:r w:rsidR="003105D4" w:rsidRPr="00FB7EBF" w:rsidDel="006418DB">
          <w:rPr>
            <w:rFonts w:ascii="Times New Roman" w:hAnsi="Times New Roman" w:cs="Times New Roman"/>
            <w:bCs/>
            <w:sz w:val="21"/>
            <w:szCs w:val="21"/>
          </w:rPr>
          <w:delText>fix</w:delText>
        </w:r>
        <w:r w:rsidR="003105D4" w:rsidRPr="00FB7EBF" w:rsidDel="006418DB">
          <w:rPr>
            <w:rFonts w:ascii="Times New Roman" w:hAnsi="Times New Roman" w:cs="Times New Roman"/>
            <w:bCs/>
            <w:sz w:val="21"/>
            <w:szCs w:val="21"/>
          </w:rPr>
          <w:delText>版本的源码，以及开发人员编写的测试用例集合。</w:delText>
        </w:r>
        <w:r w:rsidR="003105D4" w:rsidRPr="00FB7EBF" w:rsidDel="006418DB">
          <w:rPr>
            <w:rFonts w:ascii="Times New Roman" w:hAnsi="Times New Roman" w:cs="Times New Roman"/>
            <w:bCs/>
            <w:sz w:val="21"/>
            <w:szCs w:val="21"/>
          </w:rPr>
          <w:delText>Defects4j</w:delText>
        </w:r>
        <w:r w:rsidR="003105D4" w:rsidRPr="00FB7EBF" w:rsidDel="006418DB">
          <w:rPr>
            <w:rFonts w:ascii="Times New Roman" w:hAnsi="Times New Roman" w:cs="Times New Roman"/>
            <w:bCs/>
            <w:sz w:val="21"/>
            <w:szCs w:val="21"/>
          </w:rPr>
          <w:delText>数据集已经被应用到多个缺陷定位研究中，作为一个</w:delText>
        </w:r>
        <w:r w:rsidR="008A4B97" w:rsidRPr="00FB7EBF" w:rsidDel="006418DB">
          <w:rPr>
            <w:rFonts w:ascii="Times New Roman" w:hAnsi="Times New Roman" w:cs="Times New Roman"/>
            <w:bCs/>
            <w:sz w:val="21"/>
            <w:szCs w:val="21"/>
          </w:rPr>
          <w:delText>被众所周知且广泛使用的数据集，能够确保我们的结果能够具有普遍性。</w:delText>
        </w:r>
      </w:del>
    </w:p>
    <w:p w14:paraId="5FEAB4BF" w14:textId="7F66A516" w:rsidR="008A4B97" w:rsidRPr="00FB7EBF" w:rsidDel="006418DB" w:rsidRDefault="008A4B97">
      <w:pPr>
        <w:pStyle w:val="ql-long-65221147"/>
        <w:spacing w:before="0" w:beforeAutospacing="0" w:after="0" w:afterAutospacing="0"/>
        <w:ind w:firstLineChars="200" w:firstLine="420"/>
        <w:jc w:val="both"/>
        <w:rPr>
          <w:del w:id="1188" w:author="王 浩仁" w:date="2021-06-09T15:25:00Z"/>
          <w:rFonts w:ascii="Times New Roman" w:hAnsi="Times New Roman" w:cs="Times New Roman"/>
          <w:bCs/>
          <w:spacing w:val="15"/>
          <w:sz w:val="21"/>
          <w:szCs w:val="21"/>
        </w:rPr>
      </w:pPr>
      <w:del w:id="1189" w:author="王 浩仁" w:date="2021-06-09T15:25:00Z">
        <w:r w:rsidRPr="00FB7EBF" w:rsidDel="006418DB">
          <w:rPr>
            <w:rFonts w:ascii="Times New Roman" w:hAnsi="Times New Roman" w:cs="Times New Roman"/>
            <w:bCs/>
            <w:sz w:val="21"/>
            <w:szCs w:val="21"/>
          </w:rPr>
          <w:delText>表二总结了</w:delText>
        </w:r>
        <w:r w:rsidRPr="00FB7EBF" w:rsidDel="006418DB">
          <w:rPr>
            <w:rFonts w:ascii="Times New Roman" w:hAnsi="Times New Roman" w:cs="Times New Roman"/>
            <w:bCs/>
            <w:sz w:val="21"/>
            <w:szCs w:val="21"/>
          </w:rPr>
          <w:delText>Defects4j</w:delText>
        </w:r>
        <w:r w:rsidRPr="00FB7EBF" w:rsidDel="006418DB">
          <w:rPr>
            <w:rFonts w:ascii="Times New Roman" w:hAnsi="Times New Roman" w:cs="Times New Roman"/>
            <w:bCs/>
            <w:sz w:val="21"/>
            <w:szCs w:val="21"/>
          </w:rPr>
          <w:delText>基准的细节数据，它包含</w:delText>
        </w:r>
        <w:r w:rsidRPr="00FB7EBF" w:rsidDel="006418DB">
          <w:rPr>
            <w:rFonts w:ascii="Times New Roman" w:hAnsi="Times New Roman" w:cs="Times New Roman"/>
            <w:bCs/>
            <w:spacing w:val="15"/>
            <w:sz w:val="21"/>
            <w:szCs w:val="21"/>
          </w:rPr>
          <w:delText>它包含来自</w:delText>
        </w:r>
        <w:r w:rsidRPr="00FB7EBF" w:rsidDel="006418DB">
          <w:rPr>
            <w:rFonts w:ascii="Times New Roman" w:hAnsi="Times New Roman" w:cs="Times New Roman"/>
            <w:bCs/>
            <w:spacing w:val="15"/>
            <w:sz w:val="21"/>
            <w:szCs w:val="21"/>
          </w:rPr>
          <w:delText>6</w:delText>
        </w:r>
        <w:r w:rsidRPr="00FB7EBF" w:rsidDel="006418DB">
          <w:rPr>
            <w:rFonts w:ascii="Times New Roman" w:hAnsi="Times New Roman" w:cs="Times New Roman"/>
            <w:bCs/>
            <w:spacing w:val="15"/>
            <w:sz w:val="21"/>
            <w:szCs w:val="21"/>
          </w:rPr>
          <w:delText>个开源项目的</w:delText>
        </w:r>
        <w:r w:rsidRPr="00FB7EBF" w:rsidDel="006418DB">
          <w:rPr>
            <w:rFonts w:ascii="Times New Roman" w:hAnsi="Times New Roman" w:cs="Times New Roman"/>
            <w:bCs/>
            <w:spacing w:val="15"/>
            <w:sz w:val="21"/>
            <w:szCs w:val="21"/>
          </w:rPr>
          <w:delText>395</w:delText>
        </w:r>
        <w:r w:rsidRPr="00FB7EBF" w:rsidDel="006418DB">
          <w:rPr>
            <w:rFonts w:ascii="Times New Roman" w:hAnsi="Times New Roman" w:cs="Times New Roman"/>
            <w:bCs/>
            <w:spacing w:val="15"/>
            <w:sz w:val="21"/>
            <w:szCs w:val="21"/>
          </w:rPr>
          <w:delText>个</w:delText>
        </w:r>
        <w:r w:rsidR="0034074A" w:rsidRPr="00FB7EBF" w:rsidDel="006418DB">
          <w:rPr>
            <w:rFonts w:ascii="Times New Roman" w:hAnsi="Times New Roman" w:cs="Times New Roman"/>
            <w:bCs/>
            <w:spacing w:val="15"/>
            <w:sz w:val="21"/>
            <w:szCs w:val="21"/>
          </w:rPr>
          <w:delText>缺陷版本</w:delText>
        </w:r>
        <w:r w:rsidRPr="00FB7EBF" w:rsidDel="006418DB">
          <w:rPr>
            <w:rFonts w:ascii="Times New Roman" w:hAnsi="Times New Roman" w:cs="Times New Roman"/>
            <w:bCs/>
            <w:spacing w:val="15"/>
            <w:sz w:val="21"/>
            <w:szCs w:val="21"/>
          </w:rPr>
          <w:delText>:Chart(26)</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Closure (133)</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Lang(65)</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Math(106)</w:delText>
        </w:r>
        <w:r w:rsidRPr="00FB7EBF" w:rsidDel="006418DB">
          <w:rPr>
            <w:rFonts w:ascii="Times New Roman" w:hAnsi="Times New Roman" w:cs="Times New Roman"/>
            <w:bCs/>
            <w:spacing w:val="15"/>
            <w:sz w:val="21"/>
            <w:szCs w:val="21"/>
          </w:rPr>
          <w:delText>、</w:delText>
        </w:r>
        <w:r w:rsidRPr="00FB7EBF" w:rsidDel="006418DB">
          <w:rPr>
            <w:rFonts w:ascii="Times New Roman" w:hAnsi="Times New Roman" w:cs="Times New Roman"/>
            <w:bCs/>
            <w:spacing w:val="15"/>
            <w:sz w:val="21"/>
            <w:szCs w:val="21"/>
          </w:rPr>
          <w:delText>Mockito (38)</w:delText>
        </w:r>
        <w:r w:rsidRPr="00FB7EBF" w:rsidDel="006418DB">
          <w:rPr>
            <w:rFonts w:ascii="Times New Roman" w:hAnsi="Times New Roman" w:cs="Times New Roman"/>
            <w:bCs/>
            <w:spacing w:val="15"/>
            <w:sz w:val="21"/>
            <w:szCs w:val="21"/>
          </w:rPr>
          <w:delText>和</w:delText>
        </w:r>
        <w:r w:rsidRPr="00FB7EBF" w:rsidDel="006418DB">
          <w:rPr>
            <w:rFonts w:ascii="Times New Roman" w:hAnsi="Times New Roman" w:cs="Times New Roman"/>
            <w:bCs/>
            <w:spacing w:val="15"/>
            <w:sz w:val="21"/>
            <w:szCs w:val="21"/>
          </w:rPr>
          <w:delText>Time(27)</w:delText>
        </w:r>
        <w:r w:rsidRPr="00FB7EBF" w:rsidDel="006418DB">
          <w:rPr>
            <w:rFonts w:ascii="Times New Roman" w:hAnsi="Times New Roman" w:cs="Times New Roman"/>
            <w:bCs/>
            <w:spacing w:val="15"/>
            <w:sz w:val="21"/>
            <w:szCs w:val="21"/>
          </w:rPr>
          <w:delText>。在表</w:delText>
        </w:r>
        <w:r w:rsidRPr="00FB7EBF" w:rsidDel="006418DB">
          <w:rPr>
            <w:rFonts w:ascii="Times New Roman" w:hAnsi="Times New Roman" w:cs="Times New Roman"/>
            <w:bCs/>
            <w:spacing w:val="15"/>
            <w:sz w:val="21"/>
            <w:szCs w:val="21"/>
          </w:rPr>
          <w:delText>2</w:delText>
        </w:r>
        <w:r w:rsidRPr="00FB7EBF" w:rsidDel="006418DB">
          <w:rPr>
            <w:rFonts w:ascii="Times New Roman" w:hAnsi="Times New Roman" w:cs="Times New Roman"/>
            <w:bCs/>
            <w:spacing w:val="15"/>
            <w:sz w:val="21"/>
            <w:szCs w:val="21"/>
          </w:rPr>
          <w:delText>中，第一列是介绍项目名称，第二列是介绍该项目下有多少个版本的缺陷，</w:delText>
        </w:r>
        <w:r w:rsidR="0034074A" w:rsidRPr="00FB7EBF" w:rsidDel="006418DB">
          <w:rPr>
            <w:rFonts w:ascii="Times New Roman" w:hAnsi="Times New Roman" w:cs="Times New Roman"/>
            <w:bCs/>
            <w:spacing w:val="15"/>
            <w:sz w:val="21"/>
            <w:szCs w:val="21"/>
          </w:rPr>
          <w:delText>第三列是每个项目的平均代码行数。第四列是每个项目的平均测试用例数量，每个缺陷版本包含一个或多个缺陷。</w:delText>
        </w:r>
      </w:del>
    </w:p>
    <w:p w14:paraId="63BE1093" w14:textId="7848D45A" w:rsidR="0034074A" w:rsidRPr="00E849DC" w:rsidDel="006418DB" w:rsidRDefault="0034074A">
      <w:pPr>
        <w:pStyle w:val="ql-long-65221147"/>
        <w:spacing w:before="0" w:beforeAutospacing="0" w:after="0" w:afterAutospacing="0"/>
        <w:ind w:firstLineChars="200" w:firstLine="520"/>
        <w:jc w:val="both"/>
        <w:rPr>
          <w:del w:id="1190" w:author="王 浩仁" w:date="2021-06-09T15:25:00Z"/>
          <w:rFonts w:ascii="Arial" w:hAnsi="Arial" w:cs="Arial"/>
          <w:spacing w:val="15"/>
          <w:sz w:val="23"/>
          <w:szCs w:val="23"/>
        </w:rPr>
        <w:pPrChange w:id="1191" w:author="王 浩仁" w:date="2021-06-15T16:17:00Z">
          <w:pPr>
            <w:pStyle w:val="ql-long-65221147"/>
            <w:spacing w:before="0" w:beforeAutospacing="0" w:after="0" w:afterAutospacing="0"/>
            <w:jc w:val="center"/>
          </w:pPr>
        </w:pPrChange>
      </w:pPr>
      <w:del w:id="1192" w:author="王 浩仁" w:date="2021-06-09T15:25:00Z">
        <w:r w:rsidRPr="00E849DC" w:rsidDel="006418DB">
          <w:rPr>
            <w:rFonts w:ascii="Arial" w:hAnsi="Arial" w:cs="Arial" w:hint="eastAsia"/>
            <w:spacing w:val="15"/>
            <w:sz w:val="23"/>
            <w:szCs w:val="23"/>
          </w:rPr>
          <w:delText>表</w:delText>
        </w:r>
        <w:r w:rsidRPr="00E849DC" w:rsidDel="006418DB">
          <w:rPr>
            <w:rFonts w:ascii="Arial" w:hAnsi="Arial" w:cs="Arial"/>
            <w:spacing w:val="15"/>
            <w:sz w:val="23"/>
            <w:szCs w:val="23"/>
          </w:rPr>
          <w:delText xml:space="preserve">2 </w:delText>
        </w:r>
        <w:r w:rsidRPr="00E849DC" w:rsidDel="006418DB">
          <w:rPr>
            <w:b/>
            <w:szCs w:val="21"/>
            <w:rPrChange w:id="1193" w:author="王 浩仁" w:date="2021-06-08T09:04:00Z">
              <w:rPr>
                <w:b/>
                <w:color w:val="494949"/>
                <w:szCs w:val="21"/>
              </w:rPr>
            </w:rPrChange>
          </w:rPr>
          <w:delText>Defects4j</w:delText>
        </w:r>
        <w:r w:rsidRPr="00E849DC" w:rsidDel="006418DB">
          <w:rPr>
            <w:rFonts w:hint="eastAsia"/>
            <w:b/>
            <w:szCs w:val="21"/>
            <w:rPrChange w:id="1194" w:author="王 浩仁" w:date="2021-06-08T09:04:00Z">
              <w:rPr>
                <w:rFonts w:hint="eastAsia"/>
                <w:b/>
                <w:color w:val="494949"/>
                <w:szCs w:val="21"/>
              </w:rPr>
            </w:rPrChange>
          </w:rPr>
          <w:delText>基准的</w:delText>
        </w:r>
        <w:commentRangeStart w:id="1195"/>
        <w:r w:rsidRPr="00E849DC" w:rsidDel="006418DB">
          <w:rPr>
            <w:rFonts w:hint="eastAsia"/>
            <w:b/>
            <w:szCs w:val="21"/>
            <w:rPrChange w:id="1196" w:author="王 浩仁" w:date="2021-06-08T09:04:00Z">
              <w:rPr>
                <w:rFonts w:hint="eastAsia"/>
                <w:b/>
                <w:color w:val="494949"/>
                <w:szCs w:val="21"/>
              </w:rPr>
            </w:rPrChange>
          </w:rPr>
          <w:delText>细节</w:delText>
        </w:r>
        <w:commentRangeEnd w:id="1195"/>
        <w:r w:rsidR="00210460" w:rsidDel="006418DB">
          <w:rPr>
            <w:rStyle w:val="a4"/>
            <w:rFonts w:asciiTheme="minorHAnsi" w:eastAsiaTheme="minorEastAsia" w:hAnsiTheme="minorHAnsi" w:cstheme="minorBidi"/>
            <w:kern w:val="2"/>
          </w:rPr>
          <w:commentReference w:id="1195"/>
        </w:r>
        <w:r w:rsidRPr="00E849DC" w:rsidDel="006418DB">
          <w:rPr>
            <w:rFonts w:hint="eastAsia"/>
            <w:b/>
            <w:szCs w:val="21"/>
            <w:rPrChange w:id="1197" w:author="王 浩仁" w:date="2021-06-08T09:04:00Z">
              <w:rPr>
                <w:rFonts w:hint="eastAsia"/>
                <w:b/>
                <w:color w:val="494949"/>
                <w:szCs w:val="21"/>
              </w:rPr>
            </w:rPrChange>
          </w:rPr>
          <w:delText>数据</w:delText>
        </w:r>
      </w:del>
    </w:p>
    <w:p w14:paraId="20663BE6" w14:textId="34C798D6" w:rsidR="0034074A" w:rsidRPr="00E849DC" w:rsidDel="006418DB" w:rsidRDefault="008A4B97">
      <w:pPr>
        <w:pStyle w:val="ql-long-65221147"/>
        <w:spacing w:before="0" w:beforeAutospacing="0" w:after="0" w:afterAutospacing="0"/>
        <w:ind w:firstLineChars="200" w:firstLine="480"/>
        <w:jc w:val="both"/>
        <w:rPr>
          <w:del w:id="1198" w:author="王 浩仁" w:date="2021-06-09T15:25:00Z"/>
          <w:b/>
          <w:sz w:val="22"/>
          <w:szCs w:val="22"/>
          <w:rPrChange w:id="1199" w:author="王 浩仁" w:date="2021-06-08T09:04:00Z">
            <w:rPr>
              <w:del w:id="1200" w:author="王 浩仁" w:date="2021-06-09T15:25:00Z"/>
              <w:b/>
              <w:color w:val="494949"/>
              <w:sz w:val="22"/>
              <w:szCs w:val="22"/>
            </w:rPr>
          </w:rPrChange>
        </w:rPr>
        <w:pPrChange w:id="1201" w:author="王 浩仁" w:date="2021-06-15T16:17:00Z">
          <w:pPr>
            <w:pStyle w:val="ql-long-65221147"/>
            <w:spacing w:before="0" w:beforeAutospacing="0" w:after="0" w:afterAutospacing="0"/>
            <w:jc w:val="center"/>
          </w:pPr>
        </w:pPrChange>
      </w:pPr>
      <w:del w:id="1202" w:author="王 浩仁" w:date="2021-06-09T15:25:00Z">
        <w:r w:rsidRPr="007E4056" w:rsidDel="006418DB">
          <w:rPr>
            <w:noProof/>
          </w:rPr>
          <w:drawing>
            <wp:inline distT="0" distB="0" distL="0" distR="0" wp14:anchorId="73111170" wp14:editId="34DB672C">
              <wp:extent cx="3240633" cy="156948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0427" cy="1579069"/>
                      </a:xfrm>
                      <a:prstGeom prst="rect">
                        <a:avLst/>
                      </a:prstGeom>
                    </pic:spPr>
                  </pic:pic>
                </a:graphicData>
              </a:graphic>
            </wp:inline>
          </w:drawing>
        </w:r>
      </w:del>
    </w:p>
    <w:p w14:paraId="664BC327" w14:textId="10B71849" w:rsidR="005A2AD5" w:rsidRPr="00E849DC" w:rsidDel="006418DB" w:rsidRDefault="009B2040">
      <w:pPr>
        <w:pStyle w:val="ql-long-65221147"/>
        <w:spacing w:before="0" w:beforeAutospacing="0" w:after="0" w:afterAutospacing="0"/>
        <w:ind w:firstLineChars="200" w:firstLine="442"/>
        <w:jc w:val="both"/>
        <w:rPr>
          <w:del w:id="1203" w:author="王 浩仁" w:date="2021-06-09T15:25:00Z"/>
          <w:b/>
          <w:sz w:val="22"/>
          <w:szCs w:val="22"/>
          <w:rPrChange w:id="1204" w:author="王 浩仁" w:date="2021-06-08T09:04:00Z">
            <w:rPr>
              <w:del w:id="1205" w:author="王 浩仁" w:date="2021-06-09T15:25:00Z"/>
              <w:b/>
              <w:color w:val="494949"/>
              <w:sz w:val="22"/>
              <w:szCs w:val="22"/>
            </w:rPr>
          </w:rPrChange>
        </w:rPr>
        <w:pPrChange w:id="1206" w:author="王 浩仁" w:date="2021-06-15T16:17:00Z">
          <w:pPr>
            <w:pStyle w:val="ql-long-65221147"/>
            <w:spacing w:before="0" w:beforeAutospacing="0" w:after="0" w:afterAutospacing="0"/>
          </w:pPr>
        </w:pPrChange>
      </w:pPr>
      <w:del w:id="1207" w:author="王 浩仁" w:date="2021-06-09T15:25:00Z">
        <w:r w:rsidRPr="00E849DC" w:rsidDel="006418DB">
          <w:rPr>
            <w:b/>
            <w:sz w:val="22"/>
            <w:rPrChange w:id="1208" w:author="王 浩仁" w:date="2021-06-08T09:04:00Z">
              <w:rPr>
                <w:b/>
                <w:color w:val="494949"/>
                <w:sz w:val="22"/>
              </w:rPr>
            </w:rPrChange>
          </w:rPr>
          <w:delText>3.</w:delText>
        </w:r>
        <w:r w:rsidR="00436E1F" w:rsidRPr="00E849DC" w:rsidDel="006418DB">
          <w:rPr>
            <w:b/>
            <w:sz w:val="22"/>
            <w:rPrChange w:id="1209" w:author="王 浩仁" w:date="2021-06-08T09:04:00Z">
              <w:rPr>
                <w:b/>
                <w:color w:val="494949"/>
                <w:sz w:val="22"/>
              </w:rPr>
            </w:rPrChange>
          </w:rPr>
          <w:delText>2</w:delText>
        </w:r>
        <w:commentRangeStart w:id="1210"/>
        <w:r w:rsidRPr="00E849DC" w:rsidDel="006418DB">
          <w:rPr>
            <w:rFonts w:hint="eastAsia"/>
            <w:b/>
            <w:sz w:val="22"/>
            <w:rPrChange w:id="1211" w:author="王 浩仁" w:date="2021-06-08T09:04:00Z">
              <w:rPr>
                <w:rFonts w:hint="eastAsia"/>
                <w:b/>
                <w:color w:val="494949"/>
                <w:sz w:val="22"/>
              </w:rPr>
            </w:rPrChange>
          </w:rPr>
          <w:delText>特征</w:delText>
        </w:r>
        <w:commentRangeStart w:id="1212"/>
        <w:r w:rsidRPr="00E849DC" w:rsidDel="006418DB">
          <w:rPr>
            <w:rFonts w:hint="eastAsia"/>
            <w:b/>
            <w:sz w:val="22"/>
            <w:rPrChange w:id="1213" w:author="王 浩仁" w:date="2021-06-08T09:04:00Z">
              <w:rPr>
                <w:rFonts w:hint="eastAsia"/>
                <w:b/>
                <w:color w:val="494949"/>
                <w:sz w:val="22"/>
              </w:rPr>
            </w:rPrChange>
          </w:rPr>
          <w:delText>提取</w:delText>
        </w:r>
        <w:commentRangeEnd w:id="1210"/>
        <w:r w:rsidR="005A2AD5" w:rsidRPr="00E849DC" w:rsidDel="006418DB">
          <w:rPr>
            <w:rStyle w:val="a4"/>
            <w:rFonts w:asciiTheme="minorHAnsi" w:eastAsiaTheme="minorEastAsia" w:hAnsiTheme="minorHAnsi" w:cstheme="minorBidi"/>
            <w:kern w:val="2"/>
          </w:rPr>
          <w:commentReference w:id="1210"/>
        </w:r>
        <w:commentRangeEnd w:id="1212"/>
        <w:r w:rsidR="005E2A56" w:rsidDel="006418DB">
          <w:rPr>
            <w:rStyle w:val="a4"/>
            <w:rFonts w:asciiTheme="minorHAnsi" w:eastAsiaTheme="minorEastAsia" w:hAnsiTheme="minorHAnsi" w:cstheme="minorBidi"/>
            <w:kern w:val="2"/>
          </w:rPr>
          <w:commentReference w:id="1212"/>
        </w:r>
        <w:r w:rsidR="005A2AD5" w:rsidRPr="00E849DC" w:rsidDel="006418DB">
          <w:rPr>
            <w:rFonts w:hint="eastAsia"/>
            <w:b/>
            <w:sz w:val="22"/>
            <w:rPrChange w:id="1214" w:author="王 浩仁" w:date="2021-06-08T09:04:00Z">
              <w:rPr>
                <w:rFonts w:hint="eastAsia"/>
                <w:b/>
                <w:color w:val="494949"/>
                <w:sz w:val="22"/>
              </w:rPr>
            </w:rPrChange>
          </w:rPr>
          <w:delText>、</w:delText>
        </w:r>
      </w:del>
    </w:p>
    <w:p w14:paraId="67DA1D4F" w14:textId="5E098EF5" w:rsidR="005A2AD5" w:rsidRPr="00F87742" w:rsidDel="006418DB" w:rsidRDefault="005A2AD5">
      <w:pPr>
        <w:pStyle w:val="ql-long-65221147"/>
        <w:spacing w:before="0" w:beforeAutospacing="0" w:after="0" w:afterAutospacing="0"/>
        <w:ind w:firstLineChars="200" w:firstLine="480"/>
        <w:jc w:val="both"/>
        <w:rPr>
          <w:del w:id="1215" w:author="王 浩仁" w:date="2021-06-09T15:25:00Z"/>
          <w:rFonts w:ascii="Times New Roman" w:hAnsi="Times New Roman" w:cs="Times New Roman"/>
          <w:bCs/>
          <w:sz w:val="21"/>
          <w:szCs w:val="21"/>
          <w:rPrChange w:id="1216" w:author="王 浩仁" w:date="2021-06-08T09:04:00Z">
            <w:rPr>
              <w:del w:id="1217" w:author="王 浩仁" w:date="2021-06-09T15:25:00Z"/>
              <w:b/>
              <w:color w:val="494949"/>
              <w:sz w:val="21"/>
              <w:szCs w:val="21"/>
            </w:rPr>
          </w:rPrChange>
        </w:rPr>
        <w:pPrChange w:id="1218" w:author="王 浩仁" w:date="2021-06-15T16:17:00Z">
          <w:pPr>
            <w:pStyle w:val="ql-long-65221147"/>
            <w:spacing w:before="0" w:beforeAutospacing="0" w:after="0" w:afterAutospacing="0"/>
            <w:ind w:firstLine="420"/>
            <w:jc w:val="both"/>
          </w:pPr>
        </w:pPrChange>
      </w:pPr>
      <w:del w:id="1219" w:author="王 浩仁" w:date="2021-06-09T15:25:00Z">
        <w:r w:rsidRPr="00F87742" w:rsidDel="006418DB">
          <w:rPr>
            <w:rFonts w:ascii="Times New Roman" w:hAnsi="Times New Roman" w:cs="Times New Roman" w:hint="eastAsia"/>
            <w:szCs w:val="21"/>
            <w:rPrChange w:id="1220" w:author="王 浩仁" w:date="2021-06-08T09:04:00Z">
              <w:rPr>
                <w:rFonts w:hint="eastAsia"/>
                <w:color w:val="000000"/>
                <w:szCs w:val="21"/>
              </w:rPr>
            </w:rPrChange>
          </w:rPr>
          <w:delText>我们使用</w:delText>
        </w:r>
        <w:r w:rsidRPr="00F87742" w:rsidDel="006418DB">
          <w:rPr>
            <w:rFonts w:ascii="Times New Roman" w:hAnsi="Times New Roman" w:cs="Times New Roman"/>
            <w:bCs/>
            <w:szCs w:val="21"/>
            <w:rPrChange w:id="1221" w:author="王 浩仁" w:date="2021-06-08T09:04:00Z">
              <w:rPr>
                <w:b/>
                <w:color w:val="494949"/>
                <w:szCs w:val="21"/>
              </w:rPr>
            </w:rPrChange>
          </w:rPr>
          <w:delText>DStar</w:delText>
        </w:r>
        <w:r w:rsidRPr="00F87742" w:rsidDel="006418DB">
          <w:rPr>
            <w:rFonts w:ascii="Times New Roman" w:hAnsi="Times New Roman" w:cs="Times New Roman" w:hint="eastAsia"/>
            <w:bCs/>
            <w:szCs w:val="21"/>
            <w:rPrChange w:id="1222" w:author="王 浩仁" w:date="2021-06-08T09:04:00Z">
              <w:rPr>
                <w:rFonts w:hint="eastAsia"/>
                <w:b/>
                <w:color w:val="494949"/>
                <w:szCs w:val="21"/>
              </w:rPr>
            </w:rPrChange>
          </w:rPr>
          <w:delText>和</w:delText>
        </w:r>
        <w:r w:rsidRPr="00F87742" w:rsidDel="006418DB">
          <w:rPr>
            <w:rFonts w:ascii="Times New Roman" w:hAnsi="Times New Roman" w:cs="Times New Roman"/>
            <w:bCs/>
            <w:szCs w:val="21"/>
            <w:rPrChange w:id="1223" w:author="王 浩仁" w:date="2021-06-08T09:04:00Z">
              <w:rPr>
                <w:b/>
                <w:color w:val="494949"/>
                <w:szCs w:val="21"/>
              </w:rPr>
            </w:rPrChange>
          </w:rPr>
          <w:delText>MUSE</w:delText>
        </w:r>
        <w:r w:rsidRPr="00F87742" w:rsidDel="006418DB">
          <w:rPr>
            <w:rFonts w:ascii="Times New Roman" w:hAnsi="Times New Roman" w:cs="Times New Roman" w:hint="eastAsia"/>
            <w:bCs/>
            <w:szCs w:val="21"/>
            <w:rPrChange w:id="1224" w:author="王 浩仁" w:date="2021-06-08T09:04:00Z">
              <w:rPr>
                <w:rFonts w:hint="eastAsia"/>
                <w:b/>
                <w:color w:val="494949"/>
                <w:szCs w:val="21"/>
              </w:rPr>
            </w:rPrChange>
          </w:rPr>
          <w:delText>对</w:delText>
        </w:r>
        <w:r w:rsidRPr="00F87742" w:rsidDel="006418DB">
          <w:rPr>
            <w:rFonts w:ascii="Times New Roman" w:hAnsi="Times New Roman" w:cs="Times New Roman"/>
            <w:bCs/>
            <w:szCs w:val="21"/>
            <w:rPrChange w:id="1225" w:author="王 浩仁" w:date="2021-06-08T09:04:00Z">
              <w:rPr>
                <w:b/>
                <w:color w:val="494949"/>
                <w:szCs w:val="21"/>
              </w:rPr>
            </w:rPrChange>
          </w:rPr>
          <w:delText>defects4j[]</w:delText>
        </w:r>
        <w:r w:rsidRPr="00F87742" w:rsidDel="006418DB">
          <w:rPr>
            <w:rFonts w:ascii="Times New Roman" w:hAnsi="Times New Roman" w:cs="Times New Roman" w:hint="eastAsia"/>
            <w:bCs/>
            <w:szCs w:val="21"/>
            <w:rPrChange w:id="1226" w:author="王 浩仁" w:date="2021-06-08T09:04:00Z">
              <w:rPr>
                <w:rFonts w:hint="eastAsia"/>
                <w:b/>
                <w:color w:val="494949"/>
                <w:szCs w:val="21"/>
              </w:rPr>
            </w:rPrChange>
          </w:rPr>
          <w:delText>进行缺陷定位预测，即可得到程序中每条语句的可疑度值，并且通过提取语句中的特征，来进行</w:delText>
        </w:r>
        <w:r w:rsidRPr="00F87742" w:rsidDel="006418DB">
          <w:rPr>
            <w:rFonts w:ascii="Times New Roman" w:hAnsi="Times New Roman" w:cs="Times New Roman"/>
            <w:bCs/>
            <w:szCs w:val="21"/>
            <w:rPrChange w:id="1227" w:author="王 浩仁" w:date="2021-06-08T09:04:00Z">
              <w:rPr>
                <w:szCs w:val="21"/>
              </w:rPr>
            </w:rPrChange>
          </w:rPr>
          <w:delText>缺陷倾向性预测，</w:delText>
        </w:r>
        <w:r w:rsidRPr="00F87742" w:rsidDel="006418DB">
          <w:rPr>
            <w:rFonts w:ascii="Times New Roman" w:hAnsi="Times New Roman" w:cs="Times New Roman" w:hint="eastAsia"/>
            <w:bCs/>
            <w:szCs w:val="21"/>
            <w:rPrChange w:id="1228" w:author="王 浩仁" w:date="2021-06-08T09:04:00Z">
              <w:rPr>
                <w:rFonts w:hint="eastAsia"/>
                <w:b/>
                <w:color w:val="494949"/>
                <w:szCs w:val="21"/>
              </w:rPr>
            </w:rPrChange>
          </w:rPr>
          <w:delText>为此我们设计了</w:delText>
        </w:r>
        <w:r w:rsidRPr="00F87742" w:rsidDel="006418DB">
          <w:rPr>
            <w:rFonts w:ascii="Times New Roman" w:hAnsi="Times New Roman" w:cs="Times New Roman"/>
            <w:bCs/>
            <w:szCs w:val="21"/>
            <w:rPrChange w:id="1229" w:author="王 浩仁" w:date="2021-06-08T09:04:00Z">
              <w:rPr>
                <w:b/>
                <w:color w:val="494949"/>
                <w:szCs w:val="21"/>
              </w:rPr>
            </w:rPrChange>
          </w:rPr>
          <w:delText>20</w:delText>
        </w:r>
        <w:r w:rsidRPr="00F87742" w:rsidDel="006418DB">
          <w:rPr>
            <w:rFonts w:ascii="Times New Roman" w:hAnsi="Times New Roman" w:cs="Times New Roman" w:hint="eastAsia"/>
            <w:bCs/>
            <w:szCs w:val="21"/>
            <w:rPrChange w:id="1230" w:author="王 浩仁" w:date="2021-06-08T09:04:00Z">
              <w:rPr>
                <w:rFonts w:hint="eastAsia"/>
                <w:b/>
                <w:color w:val="494949"/>
                <w:szCs w:val="21"/>
              </w:rPr>
            </w:rPrChange>
          </w:rPr>
          <w:delText>种语句复杂度的度量元，并在多次调试后，选择了其中的</w:delText>
        </w:r>
        <w:r w:rsidRPr="00F87742" w:rsidDel="006418DB">
          <w:rPr>
            <w:rFonts w:ascii="Times New Roman" w:hAnsi="Times New Roman" w:cs="Times New Roman"/>
            <w:bCs/>
            <w:szCs w:val="21"/>
            <w:rPrChange w:id="1231" w:author="王 浩仁" w:date="2021-06-08T09:04:00Z">
              <w:rPr>
                <w:b/>
                <w:color w:val="494949"/>
                <w:szCs w:val="21"/>
              </w:rPr>
            </w:rPrChange>
          </w:rPr>
          <w:delText>15</w:delText>
        </w:r>
        <w:r w:rsidRPr="00F87742" w:rsidDel="006418DB">
          <w:rPr>
            <w:rFonts w:ascii="Times New Roman" w:hAnsi="Times New Roman" w:cs="Times New Roman" w:hint="eastAsia"/>
            <w:bCs/>
            <w:szCs w:val="21"/>
            <w:rPrChange w:id="1232" w:author="王 浩仁" w:date="2021-06-08T09:04:00Z">
              <w:rPr>
                <w:rFonts w:hint="eastAsia"/>
                <w:b/>
                <w:color w:val="494949"/>
                <w:szCs w:val="21"/>
              </w:rPr>
            </w:rPrChange>
          </w:rPr>
          <w:delText>种，已经列在表</w:delText>
        </w:r>
        <w:r w:rsidRPr="00F87742" w:rsidDel="006418DB">
          <w:rPr>
            <w:rFonts w:ascii="Times New Roman" w:hAnsi="Times New Roman" w:cs="Times New Roman"/>
            <w:bCs/>
            <w:szCs w:val="21"/>
            <w:rPrChange w:id="1233" w:author="王 浩仁" w:date="2021-06-08T09:04:00Z">
              <w:rPr>
                <w:b/>
                <w:color w:val="494949"/>
                <w:szCs w:val="21"/>
              </w:rPr>
            </w:rPrChange>
          </w:rPr>
          <w:delText>4</w:delText>
        </w:r>
        <w:r w:rsidRPr="00F87742" w:rsidDel="006418DB">
          <w:rPr>
            <w:rFonts w:ascii="Times New Roman" w:hAnsi="Times New Roman" w:cs="Times New Roman" w:hint="eastAsia"/>
            <w:bCs/>
            <w:szCs w:val="21"/>
            <w:rPrChange w:id="1234" w:author="王 浩仁" w:date="2021-06-08T09:04:00Z">
              <w:rPr>
                <w:rFonts w:hint="eastAsia"/>
                <w:b/>
                <w:color w:val="494949"/>
                <w:szCs w:val="21"/>
              </w:rPr>
            </w:rPrChange>
          </w:rPr>
          <w:delText>中，将其作为模型的特征输入，</w:delText>
        </w:r>
      </w:del>
    </w:p>
    <w:p w14:paraId="35A3569D" w14:textId="31266D21" w:rsidR="005A2AD5" w:rsidRPr="00F87742" w:rsidDel="006418DB" w:rsidRDefault="005A2AD5">
      <w:pPr>
        <w:pStyle w:val="ql-long-65221147"/>
        <w:spacing w:before="0" w:beforeAutospacing="0" w:after="0" w:afterAutospacing="0"/>
        <w:ind w:firstLineChars="200" w:firstLine="480"/>
        <w:jc w:val="both"/>
        <w:rPr>
          <w:del w:id="1235" w:author="王 浩仁" w:date="2021-06-09T15:25:00Z"/>
          <w:rFonts w:ascii="Times New Roman" w:hAnsi="Times New Roman" w:cs="Times New Roman"/>
          <w:bCs/>
          <w:sz w:val="21"/>
          <w:szCs w:val="21"/>
          <w:rPrChange w:id="1236" w:author="王 浩仁" w:date="2021-06-08T09:04:00Z">
            <w:rPr>
              <w:del w:id="1237" w:author="王 浩仁" w:date="2021-06-09T15:25:00Z"/>
              <w:sz w:val="21"/>
              <w:szCs w:val="21"/>
            </w:rPr>
          </w:rPrChange>
        </w:rPr>
        <w:pPrChange w:id="1238" w:author="王 浩仁" w:date="2021-06-15T16:17:00Z">
          <w:pPr>
            <w:pStyle w:val="ql-long-65221147"/>
            <w:spacing w:before="0" w:beforeAutospacing="0" w:after="0" w:afterAutospacing="0"/>
            <w:ind w:firstLine="420"/>
            <w:jc w:val="both"/>
          </w:pPr>
        </w:pPrChange>
      </w:pPr>
      <w:del w:id="1239" w:author="王 浩仁" w:date="2021-06-09T15:25:00Z">
        <w:r w:rsidRPr="00F87742" w:rsidDel="006418DB">
          <w:rPr>
            <w:rFonts w:ascii="Times New Roman" w:hAnsi="Times New Roman" w:cs="Times New Roman" w:hint="eastAsia"/>
            <w:bCs/>
            <w:szCs w:val="21"/>
            <w:rPrChange w:id="1240" w:author="王 浩仁" w:date="2021-06-08T09:04:00Z">
              <w:rPr>
                <w:rFonts w:hint="eastAsia"/>
                <w:b/>
                <w:color w:val="494949"/>
                <w:szCs w:val="21"/>
              </w:rPr>
            </w:rPrChange>
          </w:rPr>
          <w:delText>这些度量元包括。。。。其中表示。。。</w:delText>
        </w:r>
      </w:del>
    </w:p>
    <w:p w14:paraId="0B6CDD4A" w14:textId="0E4E118A" w:rsidR="005A2AD5" w:rsidRPr="00F87742" w:rsidDel="006418DB" w:rsidRDefault="005A2AD5">
      <w:pPr>
        <w:pStyle w:val="ql-long-65221147"/>
        <w:spacing w:before="0" w:beforeAutospacing="0" w:after="0" w:afterAutospacing="0"/>
        <w:ind w:firstLineChars="200" w:firstLine="480"/>
        <w:jc w:val="both"/>
        <w:rPr>
          <w:del w:id="1241" w:author="王 浩仁" w:date="2021-06-09T15:25:00Z"/>
          <w:rFonts w:ascii="Times New Roman" w:hAnsi="Times New Roman" w:cs="Times New Roman"/>
          <w:bCs/>
          <w:sz w:val="21"/>
          <w:szCs w:val="21"/>
          <w:rPrChange w:id="1242" w:author="王 浩仁" w:date="2021-06-08T09:04:00Z">
            <w:rPr>
              <w:del w:id="1243" w:author="王 浩仁" w:date="2021-06-09T15:25:00Z"/>
              <w:b/>
              <w:color w:val="494949"/>
              <w:sz w:val="21"/>
              <w:szCs w:val="21"/>
            </w:rPr>
          </w:rPrChange>
        </w:rPr>
        <w:pPrChange w:id="1244" w:author="王 浩仁" w:date="2021-06-15T16:17:00Z">
          <w:pPr>
            <w:pStyle w:val="ql-long-65221147"/>
            <w:spacing w:before="0" w:beforeAutospacing="0" w:after="0" w:afterAutospacing="0"/>
            <w:jc w:val="both"/>
          </w:pPr>
        </w:pPrChange>
      </w:pPr>
      <w:del w:id="1245" w:author="王 浩仁" w:date="2021-06-09T15:25:00Z">
        <w:r w:rsidRPr="00F87742" w:rsidDel="006418DB">
          <w:rPr>
            <w:rFonts w:ascii="Times New Roman" w:hAnsi="Times New Roman" w:cs="Times New Roman"/>
            <w:bCs/>
            <w:szCs w:val="21"/>
            <w:rPrChange w:id="1246" w:author="王 浩仁" w:date="2021-06-08T09:04:00Z">
              <w:rPr>
                <w:b/>
                <w:color w:val="494949"/>
                <w:szCs w:val="21"/>
              </w:rPr>
            </w:rPrChange>
          </w:rPr>
          <w:tab/>
        </w:r>
        <w:r w:rsidRPr="00F87742" w:rsidDel="006418DB">
          <w:rPr>
            <w:rFonts w:ascii="Times New Roman" w:hAnsi="Times New Roman" w:cs="Times New Roman" w:hint="eastAsia"/>
            <w:bCs/>
            <w:szCs w:val="21"/>
            <w:rPrChange w:id="1247" w:author="王 浩仁" w:date="2021-06-08T09:04:00Z">
              <w:rPr>
                <w:rFonts w:hint="eastAsia"/>
                <w:b/>
                <w:color w:val="494949"/>
                <w:szCs w:val="21"/>
              </w:rPr>
            </w:rPrChange>
          </w:rPr>
          <w:delText>我们统计出</w:delText>
        </w:r>
        <w:r w:rsidR="008407A9" w:rsidRPr="00F87742" w:rsidDel="006418DB">
          <w:rPr>
            <w:rFonts w:ascii="Times New Roman" w:hAnsi="Times New Roman" w:cs="Times New Roman"/>
            <w:bCs/>
            <w:szCs w:val="21"/>
            <w:rPrChange w:id="1248" w:author="王 浩仁" w:date="2021-06-08T09:04:00Z">
              <w:rPr>
                <w:b/>
                <w:color w:val="494949"/>
                <w:szCs w:val="21"/>
              </w:rPr>
            </w:rPrChange>
          </w:rPr>
          <w:delText>100000</w:delText>
        </w:r>
        <w:r w:rsidRPr="00F87742" w:rsidDel="006418DB">
          <w:rPr>
            <w:rFonts w:ascii="Times New Roman" w:hAnsi="Times New Roman" w:cs="Times New Roman" w:hint="eastAsia"/>
            <w:bCs/>
            <w:szCs w:val="21"/>
            <w:rPrChange w:id="1249" w:author="王 浩仁" w:date="2021-06-08T09:04:00Z">
              <w:rPr>
                <w:rFonts w:hint="eastAsia"/>
                <w:b/>
                <w:color w:val="494949"/>
                <w:szCs w:val="21"/>
              </w:rPr>
            </w:rPrChange>
          </w:rPr>
          <w:delText>条</w:delText>
        </w:r>
        <w:r w:rsidR="008407A9" w:rsidRPr="00F87742" w:rsidDel="006418DB">
          <w:rPr>
            <w:rFonts w:ascii="Times New Roman" w:hAnsi="Times New Roman" w:cs="Times New Roman" w:hint="eastAsia"/>
            <w:bCs/>
            <w:szCs w:val="21"/>
            <w:rPrChange w:id="1250" w:author="王 浩仁" w:date="2021-06-08T09:04:00Z">
              <w:rPr>
                <w:rFonts w:hint="eastAsia"/>
                <w:b/>
                <w:color w:val="494949"/>
                <w:szCs w:val="21"/>
              </w:rPr>
            </w:rPrChange>
          </w:rPr>
          <w:delText>疑似</w:delText>
        </w:r>
        <w:r w:rsidRPr="00F87742" w:rsidDel="006418DB">
          <w:rPr>
            <w:rFonts w:ascii="Times New Roman" w:hAnsi="Times New Roman" w:cs="Times New Roman" w:hint="eastAsia"/>
            <w:bCs/>
            <w:szCs w:val="21"/>
            <w:rPrChange w:id="1251" w:author="王 浩仁" w:date="2021-06-08T09:04:00Z">
              <w:rPr>
                <w:rFonts w:hint="eastAsia"/>
                <w:b/>
                <w:color w:val="494949"/>
                <w:szCs w:val="21"/>
              </w:rPr>
            </w:rPrChange>
          </w:rPr>
          <w:delText>缺陷的语句，并全部对它们进行度量元提取，最终我们得到了一组（包含语句可疑度及标签）的数据。作为模型的训练集和测试集。</w:delText>
        </w:r>
      </w:del>
    </w:p>
    <w:p w14:paraId="765D522C" w14:textId="7ECE3100" w:rsidR="009730C8" w:rsidRPr="00F87742" w:rsidDel="006418DB" w:rsidRDefault="009730C8">
      <w:pPr>
        <w:pStyle w:val="ql-long-65221147"/>
        <w:spacing w:before="0" w:beforeAutospacing="0" w:after="0" w:afterAutospacing="0"/>
        <w:ind w:firstLineChars="200" w:firstLine="420"/>
        <w:jc w:val="both"/>
        <w:rPr>
          <w:del w:id="1252" w:author="王 浩仁" w:date="2021-06-09T15:25:00Z"/>
          <w:rFonts w:ascii="Times New Roman" w:hAnsi="Times New Roman" w:cs="Times New Roman"/>
          <w:bCs/>
          <w:sz w:val="21"/>
          <w:szCs w:val="21"/>
          <w:rPrChange w:id="1253" w:author="王 浩仁" w:date="2021-06-08T09:04:00Z">
            <w:rPr>
              <w:del w:id="1254" w:author="王 浩仁" w:date="2021-06-09T15:25:00Z"/>
              <w:b/>
              <w:color w:val="494949"/>
              <w:sz w:val="22"/>
              <w:szCs w:val="22"/>
            </w:rPr>
          </w:rPrChange>
        </w:rPr>
        <w:pPrChange w:id="1255" w:author="王 浩仁" w:date="2021-06-15T16:17:00Z">
          <w:pPr>
            <w:pStyle w:val="ql-long-65221147"/>
            <w:spacing w:before="0" w:beforeAutospacing="0" w:after="0" w:afterAutospacing="0"/>
            <w:jc w:val="both"/>
          </w:pPr>
        </w:pPrChange>
      </w:pPr>
      <w:del w:id="1256" w:author="王 浩仁" w:date="2021-06-09T15:25:00Z">
        <w:r w:rsidRPr="00F87742" w:rsidDel="006418DB">
          <w:rPr>
            <w:rFonts w:ascii="Times New Roman" w:hAnsi="Times New Roman" w:cs="Times New Roman"/>
            <w:bCs/>
            <w:sz w:val="21"/>
            <w:szCs w:val="21"/>
            <w:rPrChange w:id="1257" w:author="王 浩仁" w:date="2021-06-08T09:04:00Z">
              <w:rPr>
                <w:b/>
                <w:color w:val="494949"/>
                <w:sz w:val="22"/>
              </w:rPr>
            </w:rPrChange>
          </w:rPr>
          <w:delText>3.</w:delText>
        </w:r>
        <w:r w:rsidR="00436E1F" w:rsidRPr="00F87742" w:rsidDel="006418DB">
          <w:rPr>
            <w:rFonts w:ascii="Times New Roman" w:hAnsi="Times New Roman" w:cs="Times New Roman"/>
            <w:bCs/>
            <w:sz w:val="21"/>
            <w:szCs w:val="21"/>
            <w:rPrChange w:id="1258" w:author="王 浩仁" w:date="2021-06-08T09:04:00Z">
              <w:rPr>
                <w:b/>
                <w:color w:val="494949"/>
                <w:sz w:val="22"/>
              </w:rPr>
            </w:rPrChange>
          </w:rPr>
          <w:delText>3</w:delText>
        </w:r>
        <w:r w:rsidR="007A2C32" w:rsidRPr="00F87742" w:rsidDel="006418DB">
          <w:rPr>
            <w:rFonts w:ascii="Times New Roman" w:hAnsi="Times New Roman" w:cs="Times New Roman" w:hint="eastAsia"/>
            <w:bCs/>
            <w:sz w:val="21"/>
            <w:szCs w:val="21"/>
            <w:rPrChange w:id="1259" w:author="王 浩仁" w:date="2021-06-08T09:04:00Z">
              <w:rPr>
                <w:rFonts w:hint="eastAsia"/>
                <w:b/>
                <w:color w:val="494949"/>
                <w:sz w:val="22"/>
              </w:rPr>
            </w:rPrChange>
          </w:rPr>
          <w:delText>平衡数据集，</w:delText>
        </w:r>
        <w:r w:rsidRPr="00F87742" w:rsidDel="006418DB">
          <w:rPr>
            <w:rFonts w:ascii="Times New Roman" w:hAnsi="Times New Roman" w:cs="Times New Roman" w:hint="eastAsia"/>
            <w:bCs/>
            <w:sz w:val="21"/>
            <w:szCs w:val="21"/>
            <w:rPrChange w:id="1260" w:author="王 浩仁" w:date="2021-06-08T09:04:00Z">
              <w:rPr>
                <w:rFonts w:hint="eastAsia"/>
                <w:b/>
                <w:color w:val="494949"/>
                <w:sz w:val="22"/>
              </w:rPr>
            </w:rPrChange>
          </w:rPr>
          <w:delText>提出问</w:delText>
        </w:r>
        <w:commentRangeStart w:id="1261"/>
        <w:r w:rsidRPr="00F87742" w:rsidDel="006418DB">
          <w:rPr>
            <w:rFonts w:ascii="Times New Roman" w:hAnsi="Times New Roman" w:cs="Times New Roman" w:hint="eastAsia"/>
            <w:bCs/>
            <w:sz w:val="21"/>
            <w:szCs w:val="21"/>
            <w:rPrChange w:id="1262" w:author="王 浩仁" w:date="2021-06-08T09:04:00Z">
              <w:rPr>
                <w:rFonts w:hint="eastAsia"/>
                <w:b/>
                <w:color w:val="494949"/>
                <w:sz w:val="22"/>
              </w:rPr>
            </w:rPrChange>
          </w:rPr>
          <w:delText>题</w:delText>
        </w:r>
        <w:r w:rsidRPr="00F87742" w:rsidDel="006418DB">
          <w:rPr>
            <w:rFonts w:ascii="Times New Roman" w:hAnsi="Times New Roman" w:cs="Times New Roman"/>
            <w:bCs/>
            <w:sz w:val="21"/>
            <w:szCs w:val="21"/>
            <w:rPrChange w:id="1263" w:author="王 浩仁" w:date="2021-06-08T09:04:00Z">
              <w:rPr>
                <w:b/>
                <w:color w:val="494949"/>
                <w:sz w:val="22"/>
              </w:rPr>
            </w:rPrChange>
          </w:rPr>
          <w:delText>-</w:delText>
        </w:r>
        <w:r w:rsidRPr="00F87742" w:rsidDel="006418DB">
          <w:rPr>
            <w:rFonts w:ascii="Times New Roman" w:hAnsi="Times New Roman" w:cs="Times New Roman" w:hint="eastAsia"/>
            <w:bCs/>
            <w:sz w:val="21"/>
            <w:szCs w:val="21"/>
            <w:rPrChange w:id="1264" w:author="王 浩仁" w:date="2021-06-08T09:04:00Z">
              <w:rPr>
                <w:rFonts w:hint="eastAsia"/>
                <w:b/>
                <w:color w:val="494949"/>
                <w:sz w:val="22"/>
              </w:rPr>
            </w:rPrChange>
          </w:rPr>
          <w:delText>引</w:delText>
        </w:r>
        <w:commentRangeEnd w:id="1261"/>
        <w:r w:rsidR="005E2A56" w:rsidDel="006418DB">
          <w:rPr>
            <w:rStyle w:val="a4"/>
            <w:rFonts w:asciiTheme="minorHAnsi" w:eastAsiaTheme="minorEastAsia" w:hAnsiTheme="minorHAnsi" w:cstheme="minorBidi"/>
            <w:kern w:val="2"/>
          </w:rPr>
          <w:commentReference w:id="1261"/>
        </w:r>
        <w:r w:rsidRPr="00F87742" w:rsidDel="006418DB">
          <w:rPr>
            <w:rFonts w:ascii="Times New Roman" w:hAnsi="Times New Roman" w:cs="Times New Roman" w:hint="eastAsia"/>
            <w:bCs/>
            <w:sz w:val="21"/>
            <w:szCs w:val="21"/>
            <w:rPrChange w:id="1265" w:author="王 浩仁" w:date="2021-06-08T09:04:00Z">
              <w:rPr>
                <w:rFonts w:hint="eastAsia"/>
                <w:b/>
                <w:color w:val="494949"/>
                <w:sz w:val="22"/>
              </w:rPr>
            </w:rPrChange>
          </w:rPr>
          <w:delText>出解决方法——</w:delText>
        </w:r>
        <w:r w:rsidRPr="00F87742" w:rsidDel="006418DB">
          <w:rPr>
            <w:rFonts w:ascii="Times New Roman" w:hAnsi="Times New Roman" w:cs="Times New Roman"/>
            <w:bCs/>
            <w:sz w:val="21"/>
            <w:szCs w:val="21"/>
            <w:rPrChange w:id="1266" w:author="王 浩仁" w:date="2021-06-08T09:04:00Z">
              <w:rPr>
                <w:b/>
                <w:color w:val="494949"/>
                <w:sz w:val="22"/>
              </w:rPr>
            </w:rPrChange>
          </w:rPr>
          <w:delText>SMOTE</w:delText>
        </w:r>
      </w:del>
    </w:p>
    <w:p w14:paraId="36DF438A" w14:textId="5F0C3E09" w:rsidR="006345FE" w:rsidRPr="00F87742" w:rsidDel="006418DB" w:rsidRDefault="006345FE">
      <w:pPr>
        <w:pStyle w:val="ql-long-65221147"/>
        <w:spacing w:before="0" w:beforeAutospacing="0" w:after="0" w:afterAutospacing="0"/>
        <w:ind w:firstLineChars="200" w:firstLine="420"/>
        <w:jc w:val="both"/>
        <w:rPr>
          <w:del w:id="1267" w:author="王 浩仁" w:date="2021-06-09T15:25:00Z"/>
          <w:rFonts w:ascii="Times New Roman" w:hAnsi="Times New Roman" w:cs="Times New Roman"/>
          <w:sz w:val="21"/>
          <w:szCs w:val="21"/>
        </w:rPr>
        <w:pPrChange w:id="1268" w:author="王 浩仁" w:date="2021-06-15T16:17:00Z">
          <w:pPr>
            <w:pStyle w:val="ql-long-65221147"/>
            <w:spacing w:before="0" w:beforeAutospacing="0" w:after="0" w:afterAutospacing="0"/>
            <w:ind w:firstLine="420"/>
            <w:jc w:val="both"/>
          </w:pPr>
        </w:pPrChange>
      </w:pPr>
      <w:del w:id="1269" w:author="王 浩仁" w:date="2021-06-09T15:25:00Z">
        <w:r w:rsidRPr="00F87742" w:rsidDel="006418DB">
          <w:rPr>
            <w:rFonts w:ascii="Times New Roman" w:hAnsi="Times New Roman" w:cs="Times New Roman" w:hint="eastAsia"/>
            <w:sz w:val="21"/>
            <w:szCs w:val="21"/>
          </w:rPr>
          <w:delText>不平衡数据集是指在分类问题中，各个类别的样本数据量差距较悬殊。在不平衡数据集中，少数类的数据量占比仅为数据总量的</w:delText>
        </w:r>
        <w:r w:rsidRPr="00F87742" w:rsidDel="006418DB">
          <w:rPr>
            <w:rFonts w:ascii="Times New Roman" w:hAnsi="Times New Roman" w:cs="Times New Roman"/>
            <w:sz w:val="21"/>
            <w:szCs w:val="21"/>
          </w:rPr>
          <w:delText>10-20%</w:delText>
        </w:r>
        <w:r w:rsidRPr="00F87742" w:rsidDel="006418DB">
          <w:rPr>
            <w:rFonts w:ascii="Times New Roman" w:hAnsi="Times New Roman" w:cs="Times New Roman" w:hint="eastAsia"/>
            <w:sz w:val="21"/>
            <w:szCs w:val="21"/>
          </w:rPr>
          <w:delText>，甚至还会更少。用类别不平衡的数据集训练所得的模型，往往会对少数类别的预测精度</w:delText>
        </w:r>
        <w:r w:rsidRPr="00F87742" w:rsidDel="006418DB">
          <w:rPr>
            <w:rFonts w:ascii="Times New Roman" w:hAnsi="Times New Roman" w:cs="Times New Roman"/>
            <w:sz w:val="21"/>
            <w:szCs w:val="21"/>
          </w:rPr>
          <w:delText>(</w:delText>
        </w:r>
        <w:r w:rsidRPr="00F87742" w:rsidDel="006418DB">
          <w:rPr>
            <w:rFonts w:ascii="Times New Roman" w:hAnsi="Times New Roman" w:cs="Times New Roman" w:hint="eastAsia"/>
            <w:sz w:val="21"/>
            <w:szCs w:val="21"/>
          </w:rPr>
          <w:delText>例如</w:delText>
        </w:r>
        <w:r w:rsidRPr="00F87742" w:rsidDel="006418DB">
          <w:rPr>
            <w:rFonts w:ascii="Times New Roman" w:hAnsi="Times New Roman" w:cs="Times New Roman"/>
            <w:sz w:val="21"/>
            <w:szCs w:val="21"/>
          </w:rPr>
          <w:delText>precision</w:delText>
        </w:r>
        <w:r w:rsidRPr="00F87742" w:rsidDel="006418DB">
          <w:rPr>
            <w:rFonts w:ascii="Times New Roman" w:hAnsi="Times New Roman" w:cs="Times New Roman" w:hint="eastAsia"/>
            <w:sz w:val="21"/>
            <w:szCs w:val="21"/>
          </w:rPr>
          <w:delText>和</w:delText>
        </w:r>
        <w:r w:rsidRPr="00F87742" w:rsidDel="006418DB">
          <w:rPr>
            <w:rFonts w:ascii="Times New Roman" w:hAnsi="Times New Roman" w:cs="Times New Roman"/>
            <w:sz w:val="21"/>
            <w:szCs w:val="21"/>
          </w:rPr>
          <w:delText>recall</w:delText>
        </w:r>
        <w:r w:rsidRPr="00F87742" w:rsidDel="006418DB">
          <w:rPr>
            <w:rFonts w:ascii="Times New Roman" w:hAnsi="Times New Roman" w:cs="Times New Roman" w:hint="eastAsia"/>
            <w:sz w:val="21"/>
            <w:szCs w:val="21"/>
          </w:rPr>
          <w:delText>等</w:delText>
        </w:r>
        <w:r w:rsidRPr="00F87742" w:rsidDel="006418DB">
          <w:rPr>
            <w:rFonts w:ascii="Times New Roman" w:hAnsi="Times New Roman" w:cs="Times New Roman"/>
            <w:sz w:val="21"/>
            <w:szCs w:val="21"/>
          </w:rPr>
          <w:delText>)</w:delText>
        </w:r>
        <w:r w:rsidRPr="00F87742" w:rsidDel="006418DB">
          <w:rPr>
            <w:rFonts w:ascii="Times New Roman" w:hAnsi="Times New Roman" w:cs="Times New Roman" w:hint="eastAsia"/>
            <w:sz w:val="21"/>
            <w:szCs w:val="21"/>
          </w:rPr>
          <w:delText>较低，在数据严重不平衡状态下训练出来的模型对于少数类而言有效性极低。在数据类别不平衡的问题上，常用的解决办法大致分为两种，即对原始数据进行过采样或者欠采样。其中，过采法（</w:delText>
        </w:r>
        <w:r w:rsidRPr="00F87742" w:rsidDel="006418DB">
          <w:rPr>
            <w:rFonts w:ascii="Times New Roman" w:hAnsi="Times New Roman" w:cs="Times New Roman"/>
            <w:sz w:val="21"/>
            <w:szCs w:val="21"/>
          </w:rPr>
          <w:delText>Oversampling</w:delText>
        </w:r>
        <w:r w:rsidRPr="00F87742" w:rsidDel="006418DB">
          <w:rPr>
            <w:rFonts w:ascii="Times New Roman" w:hAnsi="Times New Roman" w:cs="Times New Roman" w:hint="eastAsia"/>
            <w:sz w:val="21"/>
            <w:szCs w:val="21"/>
          </w:rPr>
          <w:delText>）一般是指增加原始数据中少数类的样本数量，反之，欠采样（</w:delText>
        </w:r>
        <w:r w:rsidRPr="00F87742" w:rsidDel="006418DB">
          <w:rPr>
            <w:rFonts w:ascii="Times New Roman" w:hAnsi="Times New Roman" w:cs="Times New Roman"/>
            <w:sz w:val="21"/>
            <w:szCs w:val="21"/>
          </w:rPr>
          <w:delText>Undersampling</w:delText>
        </w:r>
        <w:r w:rsidRPr="00F87742" w:rsidDel="006418DB">
          <w:rPr>
            <w:rFonts w:ascii="Times New Roman" w:hAnsi="Times New Roman" w:cs="Times New Roman" w:hint="eastAsia"/>
            <w:sz w:val="21"/>
            <w:szCs w:val="21"/>
          </w:rPr>
          <w:delText>）一般指通过外部干预，减少原始数据中多数类的样本数量。</w:delText>
        </w:r>
      </w:del>
    </w:p>
    <w:p w14:paraId="05F6C8D3" w14:textId="39D635C8" w:rsidR="005A2AD5" w:rsidRPr="00F87742" w:rsidDel="006418DB" w:rsidRDefault="008407A9">
      <w:pPr>
        <w:pStyle w:val="ql-long-65221147"/>
        <w:spacing w:before="0" w:beforeAutospacing="0" w:after="0" w:afterAutospacing="0"/>
        <w:ind w:firstLineChars="200" w:firstLine="420"/>
        <w:jc w:val="both"/>
        <w:rPr>
          <w:del w:id="1270" w:author="王 浩仁" w:date="2021-06-09T15:25:00Z"/>
          <w:rFonts w:ascii="Times New Roman" w:hAnsi="Times New Roman" w:cs="Times New Roman"/>
          <w:sz w:val="21"/>
          <w:szCs w:val="21"/>
        </w:rPr>
        <w:pPrChange w:id="1271" w:author="王 浩仁" w:date="2021-06-15T16:17:00Z">
          <w:pPr>
            <w:pStyle w:val="ql-long-65221147"/>
            <w:spacing w:before="0" w:beforeAutospacing="0" w:after="0" w:afterAutospacing="0"/>
            <w:ind w:firstLine="420"/>
            <w:jc w:val="both"/>
          </w:pPr>
        </w:pPrChange>
      </w:pPr>
      <w:del w:id="1272" w:author="王 浩仁" w:date="2021-06-09T15:25:00Z">
        <w:r w:rsidRPr="00F87742" w:rsidDel="006418DB">
          <w:rPr>
            <w:rFonts w:ascii="Times New Roman" w:hAnsi="Times New Roman" w:cs="Times New Roman" w:hint="eastAsia"/>
            <w:sz w:val="21"/>
            <w:szCs w:val="21"/>
          </w:rPr>
          <w:delText>在构建数据集的过程中，我们发现</w:delText>
        </w:r>
        <w:r w:rsidR="00697073" w:rsidRPr="00F87742" w:rsidDel="006418DB">
          <w:rPr>
            <w:rFonts w:ascii="Times New Roman" w:hAnsi="Times New Roman" w:cs="Times New Roman" w:hint="eastAsia"/>
            <w:sz w:val="21"/>
            <w:szCs w:val="21"/>
          </w:rPr>
          <w:delText>缺陷预测</w:delText>
        </w:r>
        <w:r w:rsidRPr="00F87742" w:rsidDel="006418DB">
          <w:rPr>
            <w:rFonts w:ascii="Times New Roman" w:hAnsi="Times New Roman" w:cs="Times New Roman" w:hint="eastAsia"/>
            <w:sz w:val="21"/>
            <w:szCs w:val="21"/>
          </w:rPr>
          <w:delText>数据集存在</w:delText>
        </w:r>
        <w:r w:rsidR="00697073" w:rsidRPr="00F87742" w:rsidDel="006418DB">
          <w:rPr>
            <w:rFonts w:ascii="Times New Roman" w:hAnsi="Times New Roman" w:cs="Times New Roman" w:hint="eastAsia"/>
            <w:sz w:val="21"/>
            <w:szCs w:val="21"/>
          </w:rPr>
          <w:delText>非常</w:delText>
        </w:r>
        <w:r w:rsidRPr="00F87742" w:rsidDel="006418DB">
          <w:rPr>
            <w:rFonts w:ascii="Times New Roman" w:hAnsi="Times New Roman" w:cs="Times New Roman" w:hint="eastAsia"/>
            <w:sz w:val="21"/>
            <w:szCs w:val="21"/>
          </w:rPr>
          <w:delText>严重的类不平衡现象</w:delText>
        </w:r>
        <w:r w:rsidR="006345FE" w:rsidRPr="00F87742" w:rsidDel="006418DB">
          <w:rPr>
            <w:rFonts w:ascii="Times New Roman" w:hAnsi="Times New Roman" w:cs="Times New Roman" w:hint="eastAsia"/>
            <w:sz w:val="21"/>
            <w:szCs w:val="21"/>
          </w:rPr>
          <w:delText>，</w:delText>
        </w:r>
        <w:r w:rsidR="00697073" w:rsidRPr="00F87742" w:rsidDel="006418DB">
          <w:rPr>
            <w:rFonts w:ascii="Times New Roman" w:hAnsi="Times New Roman" w:cs="Times New Roman" w:hint="eastAsia"/>
            <w:sz w:val="21"/>
            <w:szCs w:val="21"/>
          </w:rPr>
          <w:delText>为缓解类不平衡问题，本方法参考</w:delText>
        </w:r>
        <w:commentRangeStart w:id="1273"/>
        <w:r w:rsidR="00697073" w:rsidRPr="00F87742" w:rsidDel="006418DB">
          <w:rPr>
            <w:rFonts w:ascii="Times New Roman" w:hAnsi="Times New Roman" w:cs="Times New Roman" w:hint="eastAsia"/>
            <w:sz w:val="21"/>
            <w:szCs w:val="21"/>
          </w:rPr>
          <w:delText>文献</w:delText>
        </w:r>
        <w:commentRangeEnd w:id="1273"/>
        <w:r w:rsidR="00697073" w:rsidRPr="00F87742" w:rsidDel="006418DB">
          <w:rPr>
            <w:rStyle w:val="a4"/>
            <w:rFonts w:ascii="Times New Roman" w:eastAsiaTheme="minorEastAsia" w:hAnsi="Times New Roman" w:cs="Times New Roman"/>
            <w:kern w:val="2"/>
          </w:rPr>
          <w:commentReference w:id="1273"/>
        </w:r>
        <w:r w:rsidR="00697073" w:rsidRPr="00F87742" w:rsidDel="006418DB">
          <w:rPr>
            <w:rFonts w:ascii="Times New Roman" w:hAnsi="Times New Roman" w:cs="Times New Roman"/>
            <w:sz w:val="21"/>
            <w:szCs w:val="21"/>
          </w:rPr>
          <w:delText>[]</w:delText>
        </w:r>
        <w:r w:rsidR="00697073" w:rsidRPr="00F87742" w:rsidDel="006418DB">
          <w:rPr>
            <w:rFonts w:ascii="Times New Roman" w:hAnsi="Times New Roman" w:cs="Times New Roman" w:hint="eastAsia"/>
            <w:sz w:val="21"/>
            <w:szCs w:val="21"/>
          </w:rPr>
          <w:delText>中使用软件缺陷预测领域中常见的采样方法对每个缺陷版本</w:delText>
        </w:r>
        <w:r w:rsidR="006345FE" w:rsidRPr="00F87742" w:rsidDel="006418DB">
          <w:rPr>
            <w:rFonts w:ascii="Times New Roman" w:hAnsi="Times New Roman" w:cs="Times New Roman" w:hint="eastAsia"/>
            <w:sz w:val="21"/>
            <w:szCs w:val="21"/>
          </w:rPr>
          <w:delText>的预测结果</w:delText>
        </w:r>
        <w:r w:rsidR="00697073" w:rsidRPr="00F87742" w:rsidDel="006418DB">
          <w:rPr>
            <w:rFonts w:ascii="Times New Roman" w:hAnsi="Times New Roman" w:cs="Times New Roman" w:hint="eastAsia"/>
            <w:sz w:val="21"/>
            <w:szCs w:val="21"/>
          </w:rPr>
          <w:delText>进行处理。具体来讲，本方法中使用</w:delText>
        </w:r>
        <w:r w:rsidR="00697073" w:rsidRPr="00F87742" w:rsidDel="006418DB">
          <w:rPr>
            <w:rFonts w:ascii="Times New Roman" w:hAnsi="Times New Roman" w:cs="Times New Roman"/>
            <w:sz w:val="21"/>
            <w:szCs w:val="21"/>
          </w:rPr>
          <w:delText>SMOTE</w:delText>
        </w:r>
        <w:r w:rsidR="00697073" w:rsidRPr="00F87742" w:rsidDel="006418DB">
          <w:rPr>
            <w:rFonts w:ascii="Times New Roman" w:hAnsi="Times New Roman" w:cs="Times New Roman" w:hint="eastAsia"/>
            <w:sz w:val="21"/>
            <w:szCs w:val="21"/>
          </w:rPr>
          <w:delText>方法对缺陷预测数据集进行处理。</w:delText>
        </w:r>
      </w:del>
    </w:p>
    <w:p w14:paraId="348117E0" w14:textId="12E54372" w:rsidR="00697073" w:rsidRPr="00E849DC" w:rsidDel="006418DB" w:rsidRDefault="00697073">
      <w:pPr>
        <w:pStyle w:val="ql-long-65221147"/>
        <w:spacing w:before="0" w:beforeAutospacing="0" w:after="0" w:afterAutospacing="0"/>
        <w:ind w:firstLineChars="200" w:firstLine="480"/>
        <w:jc w:val="both"/>
        <w:rPr>
          <w:del w:id="1275" w:author="王 浩仁" w:date="2021-06-09T15:25:00Z"/>
          <w:b/>
          <w:sz w:val="21"/>
          <w:szCs w:val="21"/>
          <w:rPrChange w:id="1276" w:author="王 浩仁" w:date="2021-06-08T09:04:00Z">
            <w:rPr>
              <w:del w:id="1277" w:author="王 浩仁" w:date="2021-06-09T15:25:00Z"/>
              <w:b/>
              <w:color w:val="494949"/>
              <w:sz w:val="21"/>
              <w:szCs w:val="21"/>
            </w:rPr>
          </w:rPrChange>
        </w:rPr>
        <w:pPrChange w:id="1278" w:author="王 浩仁" w:date="2021-06-15T16:17:00Z">
          <w:pPr>
            <w:pStyle w:val="ql-long-65221147"/>
            <w:spacing w:before="0" w:beforeAutospacing="0" w:after="0" w:afterAutospacing="0"/>
            <w:ind w:firstLine="420"/>
            <w:jc w:val="center"/>
          </w:pPr>
        </w:pPrChange>
      </w:pPr>
      <w:del w:id="1279" w:author="王 浩仁" w:date="2021-06-09T15:25:00Z">
        <w:r w:rsidRPr="007E4056" w:rsidDel="006418DB">
          <w:rPr>
            <w:noProof/>
          </w:rPr>
          <w:drawing>
            <wp:inline distT="0" distB="0" distL="0" distR="0" wp14:anchorId="18BBA30F" wp14:editId="7BB3F5B3">
              <wp:extent cx="3212326" cy="1565168"/>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6168" cy="1576785"/>
                      </a:xfrm>
                      <a:prstGeom prst="rect">
                        <a:avLst/>
                      </a:prstGeom>
                    </pic:spPr>
                  </pic:pic>
                </a:graphicData>
              </a:graphic>
            </wp:inline>
          </w:drawing>
        </w:r>
      </w:del>
    </w:p>
    <w:p w14:paraId="3B07B09E" w14:textId="72D36D72" w:rsidR="00697073" w:rsidRPr="00F87742" w:rsidDel="006418DB" w:rsidRDefault="00697073">
      <w:pPr>
        <w:pStyle w:val="ql-long-65221147"/>
        <w:spacing w:before="0" w:beforeAutospacing="0" w:after="0" w:afterAutospacing="0"/>
        <w:ind w:firstLineChars="200" w:firstLine="480"/>
        <w:jc w:val="both"/>
        <w:rPr>
          <w:del w:id="1280" w:author="王 浩仁" w:date="2021-06-09T15:25:00Z"/>
          <w:rFonts w:ascii="Times New Roman" w:hAnsi="Times New Roman" w:cs="Times New Roman"/>
          <w:bCs/>
          <w:sz w:val="21"/>
          <w:szCs w:val="21"/>
          <w:rPrChange w:id="1281" w:author="王 浩仁" w:date="2021-06-08T09:04:00Z">
            <w:rPr>
              <w:del w:id="1282" w:author="王 浩仁" w:date="2021-06-09T15:25:00Z"/>
            </w:rPr>
          </w:rPrChange>
        </w:rPr>
        <w:pPrChange w:id="1283" w:author="王 浩仁" w:date="2021-06-15T16:17:00Z">
          <w:pPr>
            <w:pStyle w:val="ql-long-65221147"/>
            <w:spacing w:before="0" w:beforeAutospacing="0" w:after="0" w:afterAutospacing="0"/>
            <w:ind w:firstLine="420"/>
            <w:jc w:val="center"/>
          </w:pPr>
        </w:pPrChange>
      </w:pPr>
      <w:del w:id="1284" w:author="王 浩仁" w:date="2021-06-09T15:25:00Z">
        <w:r w:rsidRPr="00F87742" w:rsidDel="006418DB">
          <w:rPr>
            <w:rFonts w:ascii="Times New Roman" w:hAnsi="Times New Roman" w:cs="Times New Roman" w:hint="eastAsia"/>
            <w:bCs/>
            <w:szCs w:val="21"/>
            <w:rPrChange w:id="1285" w:author="王 浩仁" w:date="2021-06-08T09:04:00Z">
              <w:rPr>
                <w:rFonts w:hint="eastAsia"/>
                <w:b/>
                <w:color w:val="494949"/>
                <w:szCs w:val="21"/>
              </w:rPr>
            </w:rPrChange>
          </w:rPr>
          <w:delText>图</w:delText>
        </w:r>
        <w:r w:rsidRPr="00F87742" w:rsidDel="006418DB">
          <w:rPr>
            <w:rFonts w:ascii="Times New Roman" w:hAnsi="Times New Roman" w:cs="Times New Roman"/>
            <w:bCs/>
            <w:szCs w:val="21"/>
            <w:rPrChange w:id="1286" w:author="王 浩仁" w:date="2021-06-08T09:04:00Z">
              <w:rPr>
                <w:b/>
                <w:color w:val="494949"/>
                <w:szCs w:val="21"/>
              </w:rPr>
            </w:rPrChange>
          </w:rPr>
          <w:delText xml:space="preserve"> 4 </w:delText>
        </w:r>
        <w:r w:rsidRPr="00F87742" w:rsidDel="006418DB">
          <w:rPr>
            <w:rFonts w:ascii="Times New Roman" w:hAnsi="Times New Roman" w:cs="Times New Roman"/>
            <w:bCs/>
            <w:sz w:val="21"/>
            <w:szCs w:val="21"/>
            <w:rPrChange w:id="1287" w:author="王 浩仁" w:date="2021-06-08T09:04:00Z">
              <w:rPr/>
            </w:rPrChange>
          </w:rPr>
          <w:delText xml:space="preserve">SMOTE </w:delText>
        </w:r>
        <w:r w:rsidRPr="00F87742" w:rsidDel="006418DB">
          <w:rPr>
            <w:rFonts w:ascii="Times New Roman" w:hAnsi="Times New Roman" w:cs="Times New Roman"/>
            <w:bCs/>
            <w:sz w:val="21"/>
            <w:szCs w:val="21"/>
            <w:rPrChange w:id="1288" w:author="王 浩仁" w:date="2021-06-08T09:04:00Z">
              <w:rPr/>
            </w:rPrChange>
          </w:rPr>
          <w:delText>算法样本模拟</w:delText>
        </w:r>
      </w:del>
    </w:p>
    <w:p w14:paraId="167EA7D2" w14:textId="73B73104" w:rsidR="00365071" w:rsidRPr="00F87742" w:rsidDel="006418DB" w:rsidRDefault="00697073">
      <w:pPr>
        <w:pStyle w:val="ql-long-65221147"/>
        <w:spacing w:before="0" w:beforeAutospacing="0" w:after="0" w:afterAutospacing="0"/>
        <w:ind w:firstLineChars="200" w:firstLine="480"/>
        <w:jc w:val="both"/>
        <w:rPr>
          <w:del w:id="1289" w:author="王 浩仁" w:date="2021-06-09T15:25:00Z"/>
          <w:rFonts w:ascii="Times New Roman" w:hAnsi="Times New Roman" w:cs="Times New Roman"/>
          <w:sz w:val="21"/>
          <w:szCs w:val="21"/>
        </w:rPr>
        <w:pPrChange w:id="1290" w:author="王 浩仁" w:date="2021-06-15T16:17:00Z">
          <w:pPr>
            <w:pStyle w:val="ql-long-65221147"/>
            <w:spacing w:before="0" w:beforeAutospacing="0" w:after="0" w:afterAutospacing="0"/>
            <w:ind w:firstLine="420"/>
            <w:jc w:val="both"/>
          </w:pPr>
        </w:pPrChange>
      </w:pPr>
      <w:del w:id="1291" w:author="王 浩仁" w:date="2021-06-09T15:25:00Z">
        <w:r w:rsidRPr="00F87742" w:rsidDel="006418DB">
          <w:rPr>
            <w:rFonts w:ascii="Times New Roman" w:hAnsi="Times New Roman" w:cs="Times New Roman"/>
            <w:szCs w:val="21"/>
            <w:rPrChange w:id="1292" w:author="王 浩仁" w:date="2021-06-08T09:04:00Z">
              <w:rPr>
                <w:szCs w:val="21"/>
              </w:rPr>
            </w:rPrChange>
          </w:rPr>
          <w:delText>SMOTE(Synthetic minority oversampling technique)</w:delText>
        </w:r>
        <w:r w:rsidRPr="00F87742" w:rsidDel="006418DB">
          <w:rPr>
            <w:rFonts w:ascii="Times New Roman" w:hAnsi="Times New Roman" w:cs="Times New Roman"/>
            <w:szCs w:val="21"/>
            <w:rPrChange w:id="1293" w:author="王 浩仁" w:date="2021-06-08T09:04:00Z">
              <w:rPr>
                <w:szCs w:val="21"/>
              </w:rPr>
            </w:rPrChange>
          </w:rPr>
          <w:delText>算法是实现过采样的一种方式，又叫做合成少数过采样算法。其工作原理不同于随机过采样，并不只是对原始样本中的少数类进行复制，而是通过分析该类样本数据的特点，而后根据现有样本特性模拟形成新样本，并将模拟的新样本添加到数据集中。因此</w:delText>
        </w:r>
        <w:r w:rsidRPr="00F87742" w:rsidDel="006418DB">
          <w:rPr>
            <w:rFonts w:ascii="Times New Roman" w:hAnsi="Times New Roman" w:cs="Times New Roman"/>
            <w:szCs w:val="21"/>
            <w:rPrChange w:id="1294" w:author="王 浩仁" w:date="2021-06-08T09:04:00Z">
              <w:rPr>
                <w:szCs w:val="21"/>
              </w:rPr>
            </w:rPrChange>
          </w:rPr>
          <w:delText xml:space="preserve"> SMOTE </w:delText>
        </w:r>
        <w:r w:rsidRPr="00F87742" w:rsidDel="006418DB">
          <w:rPr>
            <w:rFonts w:ascii="Times New Roman" w:hAnsi="Times New Roman" w:cs="Times New Roman"/>
            <w:szCs w:val="21"/>
            <w:rPrChange w:id="1295" w:author="王 浩仁" w:date="2021-06-08T09:04:00Z">
              <w:rPr>
                <w:szCs w:val="21"/>
              </w:rPr>
            </w:rPrChange>
          </w:rPr>
          <w:delText>平衡数据也更具有代表性，被广泛用于解决机器学习中训练数据类</w:delText>
        </w:r>
        <w:r w:rsidRPr="00F87742" w:rsidDel="006418DB">
          <w:rPr>
            <w:rFonts w:ascii="Times New Roman" w:hAnsi="Times New Roman" w:cs="Times New Roman"/>
            <w:szCs w:val="21"/>
            <w:rPrChange w:id="1296" w:author="王 浩仁" w:date="2021-06-08T09:04:00Z">
              <w:rPr>
                <w:szCs w:val="21"/>
              </w:rPr>
            </w:rPrChange>
          </w:rPr>
          <w:delText xml:space="preserve"> </w:delText>
        </w:r>
        <w:r w:rsidRPr="00F87742" w:rsidDel="006418DB">
          <w:rPr>
            <w:rFonts w:ascii="Times New Roman" w:hAnsi="Times New Roman" w:cs="Times New Roman"/>
            <w:szCs w:val="21"/>
            <w:rPrChange w:id="1297" w:author="王 浩仁" w:date="2021-06-08T09:04:00Z">
              <w:rPr>
                <w:szCs w:val="21"/>
              </w:rPr>
            </w:rPrChange>
          </w:rPr>
          <w:delText>别不平衡的问题。</w:delText>
        </w:r>
        <w:r w:rsidRPr="00F87742" w:rsidDel="006418DB">
          <w:rPr>
            <w:rFonts w:ascii="Times New Roman" w:hAnsi="Times New Roman" w:cs="Times New Roman"/>
            <w:szCs w:val="21"/>
            <w:rPrChange w:id="1298" w:author="王 浩仁" w:date="2021-06-08T09:04:00Z">
              <w:rPr>
                <w:szCs w:val="21"/>
              </w:rPr>
            </w:rPrChange>
          </w:rPr>
          <w:delText>SMOTE</w:delText>
        </w:r>
        <w:r w:rsidRPr="00F87742" w:rsidDel="006418DB">
          <w:rPr>
            <w:rFonts w:ascii="Times New Roman" w:hAnsi="Times New Roman" w:cs="Times New Roman"/>
            <w:szCs w:val="21"/>
            <w:rPrChange w:id="1299" w:author="王 浩仁" w:date="2021-06-08T09:04:00Z">
              <w:rPr>
                <w:szCs w:val="21"/>
              </w:rPr>
            </w:rPrChange>
          </w:rPr>
          <w:delText>算法新样本的模拟过程采用了</w:delText>
        </w:r>
        <w:r w:rsidRPr="00F87742" w:rsidDel="006418DB">
          <w:rPr>
            <w:rFonts w:ascii="Times New Roman" w:hAnsi="Times New Roman" w:cs="Times New Roman"/>
            <w:szCs w:val="21"/>
            <w:rPrChange w:id="1300" w:author="王 浩仁" w:date="2021-06-08T09:04:00Z">
              <w:rPr>
                <w:szCs w:val="21"/>
              </w:rPr>
            </w:rPrChange>
          </w:rPr>
          <w:delText xml:space="preserve">KNN </w:delText>
        </w:r>
        <w:commentRangeStart w:id="1301"/>
        <w:r w:rsidRPr="00F87742" w:rsidDel="006418DB">
          <w:rPr>
            <w:rFonts w:ascii="Times New Roman" w:hAnsi="Times New Roman" w:cs="Times New Roman"/>
            <w:szCs w:val="21"/>
            <w:rPrChange w:id="1302" w:author="王 浩仁" w:date="2021-06-08T09:04:00Z">
              <w:rPr>
                <w:szCs w:val="21"/>
              </w:rPr>
            </w:rPrChange>
          </w:rPr>
          <w:delText>技术</w:delText>
        </w:r>
        <w:commentRangeEnd w:id="1301"/>
        <w:r w:rsidR="006345FE" w:rsidRPr="00F87742" w:rsidDel="006418DB">
          <w:rPr>
            <w:rStyle w:val="a4"/>
            <w:rFonts w:ascii="Times New Roman" w:hAnsi="Times New Roman" w:cs="Times New Roman"/>
            <w:rPrChange w:id="1303" w:author="王 浩仁" w:date="2021-06-08T09:04:00Z">
              <w:rPr>
                <w:rStyle w:val="a4"/>
              </w:rPr>
            </w:rPrChange>
          </w:rPr>
          <w:commentReference w:id="1301"/>
        </w:r>
        <w:r w:rsidRPr="00F87742" w:rsidDel="006418DB">
          <w:rPr>
            <w:rFonts w:ascii="Times New Roman" w:hAnsi="Times New Roman" w:cs="Times New Roman"/>
            <w:szCs w:val="21"/>
            <w:rPrChange w:id="1304" w:author="王 浩仁" w:date="2021-06-08T09:04:00Z">
              <w:rPr>
                <w:szCs w:val="21"/>
              </w:rPr>
            </w:rPrChange>
          </w:rPr>
          <w:delText>[]</w:delText>
        </w:r>
        <w:r w:rsidRPr="00F87742" w:rsidDel="006418DB">
          <w:rPr>
            <w:rFonts w:ascii="Times New Roman" w:hAnsi="Times New Roman" w:cs="Times New Roman"/>
            <w:szCs w:val="21"/>
            <w:rPrChange w:id="1305" w:author="王 浩仁" w:date="2021-06-08T09:04:00Z">
              <w:rPr>
                <w:szCs w:val="21"/>
              </w:rPr>
            </w:rPrChange>
          </w:rPr>
          <w:delText>。如图</w:delText>
        </w:r>
        <w:r w:rsidR="006345FE" w:rsidRPr="00F87742" w:rsidDel="006418DB">
          <w:rPr>
            <w:rFonts w:ascii="Times New Roman" w:hAnsi="Times New Roman" w:cs="Times New Roman"/>
            <w:szCs w:val="21"/>
            <w:rPrChange w:id="1306" w:author="王 浩仁" w:date="2021-06-08T09:04:00Z">
              <w:rPr>
                <w:szCs w:val="21"/>
              </w:rPr>
            </w:rPrChange>
          </w:rPr>
          <w:delText>4</w:delText>
        </w:r>
        <w:r w:rsidRPr="00F87742" w:rsidDel="006418DB">
          <w:rPr>
            <w:rFonts w:ascii="Times New Roman" w:hAnsi="Times New Roman" w:cs="Times New Roman"/>
            <w:szCs w:val="21"/>
            <w:rPrChange w:id="1307" w:author="王 浩仁" w:date="2021-06-08T09:04:00Z">
              <w:rPr>
                <w:szCs w:val="21"/>
              </w:rPr>
            </w:rPrChange>
          </w:rPr>
          <w:delText>中</w:delText>
        </w:r>
        <w:r w:rsidRPr="00F87742" w:rsidDel="006418DB">
          <w:rPr>
            <w:rFonts w:ascii="Times New Roman" w:hAnsi="Times New Roman" w:cs="Times New Roman"/>
            <w:szCs w:val="21"/>
            <w:rPrChange w:id="1308" w:author="王 浩仁" w:date="2021-06-08T09:04:00Z">
              <w:rPr>
                <w:szCs w:val="21"/>
              </w:rPr>
            </w:rPrChange>
          </w:rPr>
          <w:delText>(a)</w:delText>
        </w:r>
        <w:r w:rsidRPr="00F87742" w:rsidDel="006418DB">
          <w:rPr>
            <w:rFonts w:ascii="Times New Roman" w:hAnsi="Times New Roman" w:cs="Times New Roman"/>
            <w:szCs w:val="21"/>
            <w:rPrChange w:id="1309" w:author="王 浩仁" w:date="2021-06-08T09:04:00Z">
              <w:rPr>
                <w:szCs w:val="21"/>
              </w:rPr>
            </w:rPrChange>
          </w:rPr>
          <w:delText>所示，五角星为少数类别样本，其中一个样本点用</w:delText>
        </w:r>
        <w:r w:rsidRPr="00F87742" w:rsidDel="006418DB">
          <w:rPr>
            <w:rFonts w:ascii="Times New Roman" w:hAnsi="Times New Roman" w:cs="Times New Roman"/>
            <w:szCs w:val="21"/>
            <w:rPrChange w:id="1310" w:author="王 浩仁" w:date="2021-06-08T09:04:00Z">
              <w:rPr>
                <w:szCs w:val="21"/>
              </w:rPr>
            </w:rPrChange>
          </w:rPr>
          <w:delText>x</w:delText>
        </w:r>
        <w:r w:rsidR="006345FE" w:rsidRPr="00F87742" w:rsidDel="006418DB">
          <w:rPr>
            <w:rFonts w:ascii="Times New Roman" w:hAnsi="Times New Roman" w:cs="Times New Roman"/>
            <w:szCs w:val="21"/>
            <w:vertAlign w:val="subscript"/>
            <w:rPrChange w:id="1311" w:author="王 浩仁" w:date="2021-06-08T09:04:00Z">
              <w:rPr>
                <w:szCs w:val="21"/>
                <w:vertAlign w:val="subscript"/>
              </w:rPr>
            </w:rPrChange>
          </w:rPr>
          <w:delText>i</w:delText>
        </w:r>
        <w:r w:rsidRPr="00F87742" w:rsidDel="006418DB">
          <w:rPr>
            <w:rFonts w:ascii="Times New Roman" w:hAnsi="Times New Roman" w:cs="Times New Roman"/>
            <w:szCs w:val="21"/>
            <w:rPrChange w:id="1312" w:author="王 浩仁" w:date="2021-06-08T09:04:00Z">
              <w:rPr>
                <w:szCs w:val="21"/>
              </w:rPr>
            </w:rPrChange>
          </w:rPr>
          <w:delText>表示，计算其</w:delText>
        </w:r>
        <w:r w:rsidRPr="00F87742" w:rsidDel="006418DB">
          <w:rPr>
            <w:rFonts w:ascii="Times New Roman" w:hAnsi="Times New Roman" w:cs="Times New Roman"/>
            <w:szCs w:val="21"/>
            <w:rPrChange w:id="1313" w:author="王 浩仁" w:date="2021-06-08T09:04:00Z">
              <w:rPr>
                <w:szCs w:val="21"/>
              </w:rPr>
            </w:rPrChange>
          </w:rPr>
          <w:delText>K</w:delText>
        </w:r>
        <w:r w:rsidRPr="00F87742" w:rsidDel="006418DB">
          <w:rPr>
            <w:rFonts w:ascii="Times New Roman" w:hAnsi="Times New Roman" w:cs="Times New Roman"/>
            <w:szCs w:val="21"/>
            <w:rPrChange w:id="1314" w:author="王 浩仁" w:date="2021-06-08T09:04:00Z">
              <w:rPr>
                <w:szCs w:val="21"/>
              </w:rPr>
            </w:rPrChange>
          </w:rPr>
          <w:delText>近邻，根据所需训练数据的平衡需求设置采样倍率</w:delText>
        </w:r>
        <w:r w:rsidRPr="00F87742" w:rsidDel="006418DB">
          <w:rPr>
            <w:rFonts w:ascii="Times New Roman" w:hAnsi="Times New Roman" w:cs="Times New Roman"/>
            <w:szCs w:val="21"/>
            <w:rPrChange w:id="1315" w:author="王 浩仁" w:date="2021-06-08T09:04:00Z">
              <w:rPr>
                <w:szCs w:val="21"/>
              </w:rPr>
            </w:rPrChange>
          </w:rPr>
          <w:delText>N</w:delText>
        </w:r>
        <w:r w:rsidRPr="00F87742" w:rsidDel="006418DB">
          <w:rPr>
            <w:rFonts w:ascii="Times New Roman" w:hAnsi="Times New Roman" w:cs="Times New Roman"/>
            <w:szCs w:val="21"/>
            <w:rPrChange w:id="1316" w:author="王 浩仁" w:date="2021-06-08T09:04:00Z">
              <w:rPr>
                <w:szCs w:val="21"/>
              </w:rPr>
            </w:rPrChange>
          </w:rPr>
          <w:delText>，从</w:delText>
        </w:r>
        <w:r w:rsidRPr="00F87742" w:rsidDel="006418DB">
          <w:rPr>
            <w:rFonts w:ascii="Times New Roman" w:hAnsi="Times New Roman" w:cs="Times New Roman"/>
            <w:szCs w:val="21"/>
            <w:rPrChange w:id="1317" w:author="王 浩仁" w:date="2021-06-08T09:04:00Z">
              <w:rPr>
                <w:szCs w:val="21"/>
              </w:rPr>
            </w:rPrChange>
          </w:rPr>
          <w:delText>K</w:delText>
        </w:r>
        <w:r w:rsidRPr="00F87742" w:rsidDel="006418DB">
          <w:rPr>
            <w:rFonts w:ascii="Times New Roman" w:hAnsi="Times New Roman" w:cs="Times New Roman"/>
            <w:szCs w:val="21"/>
            <w:rPrChange w:id="1318" w:author="王 浩仁" w:date="2021-06-08T09:04:00Z">
              <w:rPr>
                <w:szCs w:val="21"/>
              </w:rPr>
            </w:rPrChange>
          </w:rPr>
          <w:delText>近邻中随机挑选若干样本点</w:delText>
        </w:r>
        <w:r w:rsidRPr="00F87742" w:rsidDel="006418DB">
          <w:rPr>
            <w:rFonts w:ascii="Times New Roman" w:hAnsi="Times New Roman" w:cs="Times New Roman"/>
            <w:szCs w:val="21"/>
            <w:rPrChange w:id="1319" w:author="王 浩仁" w:date="2021-06-08T09:04:00Z">
              <w:rPr>
                <w:szCs w:val="21"/>
              </w:rPr>
            </w:rPrChange>
          </w:rPr>
          <w:delText>x</w:delText>
        </w:r>
        <w:r w:rsidRPr="00F87742" w:rsidDel="006418DB">
          <w:rPr>
            <w:rFonts w:ascii="Times New Roman" w:hAnsi="Times New Roman" w:cs="Times New Roman"/>
            <w:szCs w:val="21"/>
            <w:vertAlign w:val="subscript"/>
            <w:rPrChange w:id="1320" w:author="王 浩仁" w:date="2021-06-08T09:04:00Z">
              <w:rPr>
                <w:szCs w:val="21"/>
                <w:vertAlign w:val="subscript"/>
              </w:rPr>
            </w:rPrChange>
          </w:rPr>
          <w:delText>j</w:delText>
        </w:r>
        <w:r w:rsidRPr="00F87742" w:rsidDel="006418DB">
          <w:rPr>
            <w:rFonts w:ascii="Times New Roman" w:hAnsi="Times New Roman" w:cs="Times New Roman"/>
            <w:szCs w:val="21"/>
            <w:rPrChange w:id="1321" w:author="王 浩仁" w:date="2021-06-08T09:04:00Z">
              <w:rPr>
                <w:szCs w:val="21"/>
              </w:rPr>
            </w:rPrChange>
          </w:rPr>
          <w:delText>，对于任意近邻</w:delText>
        </w:r>
        <w:r w:rsidRPr="00F87742" w:rsidDel="006418DB">
          <w:rPr>
            <w:rFonts w:ascii="Times New Roman" w:hAnsi="Times New Roman" w:cs="Times New Roman"/>
            <w:szCs w:val="21"/>
            <w:rPrChange w:id="1322" w:author="王 浩仁" w:date="2021-06-08T09:04:00Z">
              <w:rPr>
                <w:szCs w:val="21"/>
              </w:rPr>
            </w:rPrChange>
          </w:rPr>
          <w:delText>x</w:delText>
        </w:r>
        <w:r w:rsidRPr="00F87742" w:rsidDel="006418DB">
          <w:rPr>
            <w:rFonts w:ascii="Times New Roman" w:hAnsi="Times New Roman" w:cs="Times New Roman"/>
            <w:szCs w:val="21"/>
            <w:vertAlign w:val="subscript"/>
            <w:rPrChange w:id="1323" w:author="王 浩仁" w:date="2021-06-08T09:04:00Z">
              <w:rPr>
                <w:szCs w:val="21"/>
                <w:vertAlign w:val="subscript"/>
              </w:rPr>
            </w:rPrChange>
          </w:rPr>
          <w:delText>j</w:delText>
        </w:r>
        <w:r w:rsidRPr="00F87742" w:rsidDel="006418DB">
          <w:rPr>
            <w:rFonts w:ascii="Times New Roman" w:hAnsi="Times New Roman" w:cs="Times New Roman"/>
            <w:szCs w:val="21"/>
            <w:rPrChange w:id="1324" w:author="王 浩仁" w:date="2021-06-08T09:04:00Z">
              <w:rPr>
                <w:szCs w:val="21"/>
              </w:rPr>
            </w:rPrChange>
          </w:rPr>
          <w:delText>可根据公式（</w:delText>
        </w:r>
        <w:r w:rsidR="006345FE" w:rsidRPr="00F87742" w:rsidDel="006418DB">
          <w:rPr>
            <w:rFonts w:ascii="Times New Roman" w:hAnsi="Times New Roman" w:cs="Times New Roman"/>
            <w:szCs w:val="21"/>
            <w:rPrChange w:id="1325" w:author="王 浩仁" w:date="2021-06-08T09:04:00Z">
              <w:rPr>
                <w:szCs w:val="21"/>
              </w:rPr>
            </w:rPrChange>
          </w:rPr>
          <w:delText>3</w:delText>
        </w:r>
        <w:r w:rsidRPr="00F87742" w:rsidDel="006418DB">
          <w:rPr>
            <w:rFonts w:ascii="Times New Roman" w:hAnsi="Times New Roman" w:cs="Times New Roman"/>
            <w:szCs w:val="21"/>
            <w:rPrChange w:id="1326" w:author="王 浩仁" w:date="2021-06-08T09:04:00Z">
              <w:rPr>
                <w:szCs w:val="21"/>
              </w:rPr>
            </w:rPrChange>
          </w:rPr>
          <w:delText>）进行新样本的创建，其中</w:delText>
        </w:r>
        <w:r w:rsidRPr="00F87742" w:rsidDel="006418DB">
          <w:rPr>
            <w:rFonts w:ascii="Times New Roman" w:hAnsi="Times New Roman" w:cs="Times New Roman"/>
            <w:szCs w:val="21"/>
            <w:rPrChange w:id="1327" w:author="王 浩仁" w:date="2021-06-08T09:04:00Z">
              <w:rPr>
                <w:szCs w:val="21"/>
              </w:rPr>
            </w:rPrChange>
          </w:rPr>
          <w:delText>rand(0,1)</w:delText>
        </w:r>
        <w:r w:rsidRPr="00F87742" w:rsidDel="006418DB">
          <w:rPr>
            <w:rFonts w:ascii="Times New Roman" w:hAnsi="Times New Roman" w:cs="Times New Roman"/>
            <w:szCs w:val="21"/>
            <w:rPrChange w:id="1328" w:author="王 浩仁" w:date="2021-06-08T09:04:00Z">
              <w:rPr>
                <w:szCs w:val="21"/>
              </w:rPr>
            </w:rPrChange>
          </w:rPr>
          <w:delText>指在</w:delText>
        </w:r>
        <w:r w:rsidRPr="00F87742" w:rsidDel="006418DB">
          <w:rPr>
            <w:rFonts w:ascii="Times New Roman" w:hAnsi="Times New Roman" w:cs="Times New Roman"/>
            <w:szCs w:val="21"/>
            <w:rPrChange w:id="1329" w:author="王 浩仁" w:date="2021-06-08T09:04:00Z">
              <w:rPr>
                <w:szCs w:val="21"/>
              </w:rPr>
            </w:rPrChange>
          </w:rPr>
          <w:delText>0</w:delText>
        </w:r>
        <w:r w:rsidR="002B07D3" w:rsidRPr="00F87742" w:rsidDel="006418DB">
          <w:rPr>
            <w:rFonts w:ascii="Times New Roman" w:hAnsi="Times New Roman" w:cs="Times New Roman" w:hint="eastAsia"/>
            <w:szCs w:val="21"/>
            <w:rPrChange w:id="1330" w:author="王 浩仁" w:date="2021-06-08T09:04:00Z">
              <w:rPr>
                <w:rFonts w:hint="eastAsia"/>
                <w:szCs w:val="21"/>
              </w:rPr>
            </w:rPrChange>
          </w:rPr>
          <w:delText>到</w:delText>
        </w:r>
        <w:r w:rsidRPr="00F87742" w:rsidDel="006418DB">
          <w:rPr>
            <w:rFonts w:ascii="Times New Roman" w:hAnsi="Times New Roman" w:cs="Times New Roman"/>
            <w:szCs w:val="21"/>
            <w:rPrChange w:id="1331" w:author="王 浩仁" w:date="2021-06-08T09:04:00Z">
              <w:rPr>
                <w:szCs w:val="21"/>
              </w:rPr>
            </w:rPrChange>
          </w:rPr>
          <w:delText xml:space="preserve">1 </w:delText>
        </w:r>
        <w:r w:rsidRPr="00F87742" w:rsidDel="006418DB">
          <w:rPr>
            <w:rFonts w:ascii="Times New Roman" w:hAnsi="Times New Roman" w:cs="Times New Roman"/>
            <w:szCs w:val="21"/>
            <w:rPrChange w:id="1332" w:author="王 浩仁" w:date="2021-06-08T09:04:00Z">
              <w:rPr>
                <w:szCs w:val="21"/>
              </w:rPr>
            </w:rPrChange>
          </w:rPr>
          <w:delText>范围内的随机数。如图</w:delText>
        </w:r>
        <w:r w:rsidR="002B07D3" w:rsidRPr="00F87742" w:rsidDel="006418DB">
          <w:rPr>
            <w:rFonts w:ascii="Times New Roman" w:hAnsi="Times New Roman" w:cs="Times New Roman"/>
            <w:szCs w:val="21"/>
            <w:rPrChange w:id="1333" w:author="王 浩仁" w:date="2021-06-08T09:04:00Z">
              <w:rPr>
                <w:szCs w:val="21"/>
              </w:rPr>
            </w:rPrChange>
          </w:rPr>
          <w:delText>4</w:delText>
        </w:r>
        <w:r w:rsidRPr="00F87742" w:rsidDel="006418DB">
          <w:rPr>
            <w:rFonts w:ascii="Times New Roman" w:hAnsi="Times New Roman" w:cs="Times New Roman"/>
            <w:szCs w:val="21"/>
            <w:rPrChange w:id="1334" w:author="王 浩仁" w:date="2021-06-08T09:04:00Z">
              <w:rPr>
                <w:szCs w:val="21"/>
              </w:rPr>
            </w:rPrChange>
          </w:rPr>
          <w:delText>中</w:delText>
        </w:r>
        <w:r w:rsidRPr="00F87742" w:rsidDel="006418DB">
          <w:rPr>
            <w:rFonts w:ascii="Times New Roman" w:hAnsi="Times New Roman" w:cs="Times New Roman"/>
            <w:szCs w:val="21"/>
            <w:rPrChange w:id="1335" w:author="王 浩仁" w:date="2021-06-08T09:04:00Z">
              <w:rPr>
                <w:szCs w:val="21"/>
              </w:rPr>
            </w:rPrChange>
          </w:rPr>
          <w:delText>(b)</w:delText>
        </w:r>
        <w:r w:rsidRPr="00F87742" w:rsidDel="006418DB">
          <w:rPr>
            <w:rFonts w:ascii="Times New Roman" w:hAnsi="Times New Roman" w:cs="Times New Roman"/>
            <w:szCs w:val="21"/>
            <w:rPrChange w:id="1336" w:author="王 浩仁" w:date="2021-06-08T09:04:00Z">
              <w:rPr>
                <w:szCs w:val="21"/>
              </w:rPr>
            </w:rPrChange>
          </w:rPr>
          <w:delText>所示，</w:delText>
        </w:r>
        <w:r w:rsidRPr="00F87742" w:rsidDel="006418DB">
          <w:rPr>
            <w:rFonts w:ascii="Times New Roman" w:hAnsi="Times New Roman" w:cs="Times New Roman"/>
            <w:szCs w:val="21"/>
            <w:rPrChange w:id="1337" w:author="王 浩仁" w:date="2021-06-08T09:04:00Z">
              <w:rPr>
                <w:szCs w:val="21"/>
              </w:rPr>
            </w:rPrChange>
          </w:rPr>
          <w:delText>x</w:delText>
        </w:r>
        <w:r w:rsidR="002B07D3" w:rsidRPr="00F87742" w:rsidDel="006418DB">
          <w:rPr>
            <w:rFonts w:ascii="Times New Roman" w:hAnsi="Times New Roman" w:cs="Times New Roman"/>
            <w:szCs w:val="21"/>
            <w:vertAlign w:val="subscript"/>
            <w:rPrChange w:id="1338" w:author="王 浩仁" w:date="2021-06-08T09:04:00Z">
              <w:rPr>
                <w:szCs w:val="21"/>
              </w:rPr>
            </w:rPrChange>
          </w:rPr>
          <w:delText>i</w:delText>
        </w:r>
        <w:r w:rsidRPr="00F87742" w:rsidDel="006418DB">
          <w:rPr>
            <w:rFonts w:ascii="Times New Roman" w:hAnsi="Times New Roman" w:cs="Times New Roman"/>
            <w:szCs w:val="21"/>
            <w:rPrChange w:id="1339" w:author="王 浩仁" w:date="2021-06-08T09:04:00Z">
              <w:rPr>
                <w:szCs w:val="21"/>
              </w:rPr>
            </w:rPrChange>
          </w:rPr>
          <w:delText>和</w:delText>
        </w:r>
        <w:r w:rsidRPr="00F87742" w:rsidDel="006418DB">
          <w:rPr>
            <w:rFonts w:ascii="Times New Roman" w:hAnsi="Times New Roman" w:cs="Times New Roman"/>
            <w:szCs w:val="21"/>
            <w:rPrChange w:id="1340" w:author="王 浩仁" w:date="2021-06-08T09:04:00Z">
              <w:rPr>
                <w:szCs w:val="21"/>
              </w:rPr>
            </w:rPrChange>
          </w:rPr>
          <w:delText>x</w:delText>
        </w:r>
        <w:r w:rsidR="002B07D3" w:rsidRPr="00F87742" w:rsidDel="006418DB">
          <w:rPr>
            <w:rFonts w:ascii="Times New Roman" w:hAnsi="Times New Roman" w:cs="Times New Roman"/>
            <w:szCs w:val="21"/>
            <w:vertAlign w:val="subscript"/>
            <w:rPrChange w:id="1341" w:author="王 浩仁" w:date="2021-06-08T09:04:00Z">
              <w:rPr>
                <w:szCs w:val="21"/>
              </w:rPr>
            </w:rPrChange>
          </w:rPr>
          <w:delText>j</w:delText>
        </w:r>
        <w:r w:rsidRPr="00F87742" w:rsidDel="006418DB">
          <w:rPr>
            <w:rFonts w:ascii="Times New Roman" w:hAnsi="Times New Roman" w:cs="Times New Roman"/>
            <w:szCs w:val="21"/>
            <w:rPrChange w:id="1342" w:author="王 浩仁" w:date="2021-06-08T09:04:00Z">
              <w:rPr>
                <w:szCs w:val="21"/>
              </w:rPr>
            </w:rPrChange>
          </w:rPr>
          <w:delText>之间的方块即通过</w:delText>
        </w:r>
        <w:r w:rsidRPr="00F87742" w:rsidDel="006418DB">
          <w:rPr>
            <w:rFonts w:ascii="Times New Roman" w:hAnsi="Times New Roman" w:cs="Times New Roman"/>
            <w:szCs w:val="21"/>
            <w:rPrChange w:id="1343" w:author="王 浩仁" w:date="2021-06-08T09:04:00Z">
              <w:rPr>
                <w:szCs w:val="21"/>
              </w:rPr>
            </w:rPrChange>
          </w:rPr>
          <w:delText>SMOTE</w:delText>
        </w:r>
        <w:r w:rsidRPr="00F87742" w:rsidDel="006418DB">
          <w:rPr>
            <w:rFonts w:ascii="Times New Roman" w:hAnsi="Times New Roman" w:cs="Times New Roman"/>
            <w:szCs w:val="21"/>
            <w:rPrChange w:id="1344" w:author="王 浩仁" w:date="2021-06-08T09:04:00Z">
              <w:rPr>
                <w:szCs w:val="21"/>
              </w:rPr>
            </w:rPrChange>
          </w:rPr>
          <w:delText>算法模拟</w:delText>
        </w:r>
        <w:r w:rsidR="002B07D3" w:rsidRPr="00F87742" w:rsidDel="006418DB">
          <w:rPr>
            <w:rFonts w:ascii="Times New Roman" w:hAnsi="Times New Roman" w:cs="Times New Roman" w:hint="eastAsia"/>
            <w:szCs w:val="21"/>
            <w:rPrChange w:id="1345" w:author="王 浩仁" w:date="2021-06-08T09:04:00Z">
              <w:rPr>
                <w:rFonts w:hint="eastAsia"/>
                <w:szCs w:val="21"/>
              </w:rPr>
            </w:rPrChange>
          </w:rPr>
          <w:delText>出</w:delText>
        </w:r>
        <w:r w:rsidRPr="00F87742" w:rsidDel="006418DB">
          <w:rPr>
            <w:rFonts w:ascii="Times New Roman" w:hAnsi="Times New Roman" w:cs="Times New Roman"/>
            <w:szCs w:val="21"/>
            <w:rPrChange w:id="1346" w:author="王 浩仁" w:date="2021-06-08T09:04:00Z">
              <w:rPr>
                <w:szCs w:val="21"/>
              </w:rPr>
            </w:rPrChange>
          </w:rPr>
          <w:delText>的新样本</w:delText>
        </w:r>
        <w:r w:rsidR="002B07D3" w:rsidRPr="00F87742" w:rsidDel="006418DB">
          <w:rPr>
            <w:rFonts w:ascii="Times New Roman" w:hAnsi="Times New Roman" w:cs="Times New Roman" w:hint="eastAsia"/>
            <w:szCs w:val="21"/>
            <w:rPrChange w:id="1347" w:author="王 浩仁" w:date="2021-06-08T09:04:00Z">
              <w:rPr>
                <w:rFonts w:hint="eastAsia"/>
                <w:szCs w:val="21"/>
              </w:rPr>
            </w:rPrChange>
          </w:rPr>
          <w:delText>。</w:delText>
        </w:r>
      </w:del>
    </w:p>
    <w:p w14:paraId="02A9B6DB" w14:textId="0CD8DF90" w:rsidR="00365071" w:rsidRPr="00365071" w:rsidDel="006418DB" w:rsidRDefault="009F4563">
      <w:pPr>
        <w:pStyle w:val="ql-long-65221147"/>
        <w:spacing w:before="0" w:beforeAutospacing="0" w:after="0" w:afterAutospacing="0"/>
        <w:ind w:firstLineChars="200" w:firstLine="440"/>
        <w:jc w:val="both"/>
        <w:rPr>
          <w:del w:id="1348" w:author="王 浩仁" w:date="2021-06-09T15:25:00Z"/>
          <w:sz w:val="21"/>
          <w:szCs w:val="21"/>
        </w:rPr>
        <w:pPrChange w:id="1349" w:author="王 浩仁" w:date="2021-06-15T16:17:00Z">
          <w:pPr>
            <w:pStyle w:val="ql-long-65221147"/>
            <w:spacing w:before="0" w:beforeAutospacing="0" w:after="0" w:afterAutospacing="0"/>
            <w:ind w:firstLineChars="300" w:firstLine="660"/>
            <w:jc w:val="both"/>
          </w:pPr>
        </w:pPrChange>
      </w:pPr>
      <m:oMathPara>
        <m:oMathParaPr>
          <m:jc m:val="center"/>
        </m:oMathParaPr>
        <m:oMath>
          <m:sSub>
            <m:sSubPr>
              <m:ctrlPr>
                <w:del w:id="1350" w:author="王 浩仁" w:date="2021-06-09T15:25:00Z">
                  <w:rPr>
                    <w:rFonts w:ascii="Cambria Math" w:hAnsi="Cambria Math"/>
                    <w:i/>
                    <w:sz w:val="22"/>
                    <w:szCs w:val="22"/>
                  </w:rPr>
                </w:del>
              </m:ctrlPr>
            </m:sSubPr>
            <m:e>
              <m:r>
                <w:del w:id="1351" w:author="王 浩仁" w:date="2021-06-09T15:25:00Z">
                  <w:rPr>
                    <w:rFonts w:ascii="Cambria Math" w:hAnsi="Cambria Math"/>
                    <w:sz w:val="28"/>
                    <w:szCs w:val="22"/>
                  </w:rPr>
                  <m:t>x</m:t>
                </w:del>
              </m:r>
            </m:e>
            <m:sub>
              <m:r>
                <w:del w:id="1352" w:author="王 浩仁" w:date="2021-06-09T15:25:00Z">
                  <w:rPr>
                    <w:rFonts w:ascii="Cambria Math" w:hAnsi="Cambria Math"/>
                    <w:sz w:val="28"/>
                    <w:szCs w:val="22"/>
                  </w:rPr>
                  <m:t>n</m:t>
                </w:del>
              </m:r>
              <m:r>
                <w:del w:id="1353" w:author="王 浩仁" w:date="2021-06-09T15:25:00Z">
                  <w:rPr>
                    <w:rFonts w:ascii="Cambria Math" w:hAnsi="Cambria Math" w:hint="eastAsia"/>
                    <w:sz w:val="28"/>
                    <w:szCs w:val="22"/>
                  </w:rPr>
                  <m:t>ew</m:t>
                </w:del>
              </m:r>
            </m:sub>
          </m:sSub>
          <m:r>
            <w:del w:id="1354" w:author="王 浩仁" w:date="2021-06-09T15:25:00Z">
              <w:rPr>
                <w:rFonts w:ascii="Cambria Math" w:hAnsi="Cambria Math"/>
                <w:sz w:val="28"/>
                <w:szCs w:val="22"/>
              </w:rPr>
              <m:t>=</m:t>
            </w:del>
          </m:r>
          <m:sSub>
            <m:sSubPr>
              <m:ctrlPr>
                <w:del w:id="1355" w:author="王 浩仁" w:date="2021-06-09T15:25:00Z">
                  <w:rPr>
                    <w:rFonts w:ascii="Cambria Math" w:hAnsi="Cambria Math"/>
                    <w:i/>
                    <w:sz w:val="22"/>
                    <w:szCs w:val="22"/>
                  </w:rPr>
                </w:del>
              </m:ctrlPr>
            </m:sSubPr>
            <m:e>
              <m:r>
                <w:del w:id="1356" w:author="王 浩仁" w:date="2021-06-09T15:25:00Z">
                  <w:rPr>
                    <w:rFonts w:ascii="Cambria Math" w:hAnsi="Cambria Math"/>
                    <w:sz w:val="28"/>
                    <w:szCs w:val="22"/>
                  </w:rPr>
                  <m:t>x</m:t>
                </w:del>
              </m:r>
            </m:e>
            <m:sub>
              <m:r>
                <w:del w:id="1357" w:author="王 浩仁" w:date="2021-06-09T15:25:00Z">
                  <w:rPr>
                    <w:rFonts w:ascii="Cambria Math" w:hAnsi="Cambria Math"/>
                    <w:sz w:val="28"/>
                    <w:szCs w:val="22"/>
                  </w:rPr>
                  <m:t>i</m:t>
                </w:del>
              </m:r>
            </m:sub>
          </m:sSub>
          <m:r>
            <w:del w:id="1358" w:author="王 浩仁" w:date="2021-06-09T15:25:00Z">
              <w:rPr>
                <w:rFonts w:ascii="Cambria Math" w:hAnsi="Cambria Math"/>
                <w:sz w:val="28"/>
                <w:szCs w:val="22"/>
              </w:rPr>
              <m:t>+</m:t>
            </w:del>
          </m:r>
          <m:r>
            <w:del w:id="1359" w:author="王 浩仁" w:date="2021-06-09T15:25:00Z">
              <m:rPr>
                <m:sty m:val="p"/>
              </m:rPr>
              <w:rPr>
                <w:rFonts w:ascii="Cambria Math" w:hAnsi="Cambria Math"/>
                <w:sz w:val="28"/>
                <w:szCs w:val="22"/>
              </w:rPr>
              <m:t>ran</m:t>
            </w:del>
          </m:r>
          <m:r>
            <w:del w:id="1360" w:author="王 浩仁" w:date="2021-06-09T15:25:00Z">
              <m:rPr>
                <m:sty m:val="p"/>
              </m:rPr>
              <w:rPr>
                <w:rFonts w:ascii="Cambria Math" w:hAnsi="Cambria Math" w:hint="eastAsia"/>
                <w:sz w:val="28"/>
                <w:szCs w:val="22"/>
              </w:rPr>
              <m:t>d</m:t>
            </w:del>
          </m:r>
          <m:d>
            <m:dPr>
              <m:ctrlPr>
                <w:del w:id="1361" w:author="王 浩仁" w:date="2021-06-09T15:25:00Z">
                  <w:rPr>
                    <w:rFonts w:ascii="Cambria Math" w:hAnsi="Cambria Math"/>
                    <w:i/>
                    <w:sz w:val="22"/>
                    <w:szCs w:val="22"/>
                  </w:rPr>
                </w:del>
              </m:ctrlPr>
            </m:dPr>
            <m:e>
              <m:r>
                <w:del w:id="1362" w:author="王 浩仁" w:date="2021-06-09T15:25:00Z">
                  <w:rPr>
                    <w:rFonts w:ascii="Cambria Math" w:hAnsi="Cambria Math"/>
                    <w:sz w:val="28"/>
                    <w:szCs w:val="22"/>
                  </w:rPr>
                  <m:t>0,1</m:t>
                </w:del>
              </m:r>
            </m:e>
          </m:d>
          <m:r>
            <w:del w:id="1363" w:author="王 浩仁" w:date="2021-06-09T15:25:00Z">
              <w:rPr>
                <w:rFonts w:ascii="Cambria Math" w:hAnsi="Cambria Math"/>
                <w:sz w:val="22"/>
                <w:szCs w:val="22"/>
              </w:rPr>
              <m:t>*</m:t>
            </w:del>
          </m:r>
          <m:d>
            <m:dPr>
              <m:begChr m:val="|"/>
              <m:endChr m:val="|"/>
              <m:ctrlPr>
                <w:del w:id="1364" w:author="王 浩仁" w:date="2021-06-09T15:25:00Z">
                  <w:rPr>
                    <w:rFonts w:ascii="Cambria Math" w:hAnsi="Cambria Math"/>
                    <w:i/>
                    <w:sz w:val="22"/>
                    <w:szCs w:val="22"/>
                  </w:rPr>
                </w:del>
              </m:ctrlPr>
            </m:dPr>
            <m:e>
              <m:sSub>
                <m:sSubPr>
                  <m:ctrlPr>
                    <w:del w:id="1365" w:author="王 浩仁" w:date="2021-06-09T15:25:00Z">
                      <w:rPr>
                        <w:rFonts w:ascii="Cambria Math" w:hAnsi="Cambria Math"/>
                        <w:i/>
                        <w:sz w:val="22"/>
                        <w:szCs w:val="22"/>
                      </w:rPr>
                    </w:del>
                  </m:ctrlPr>
                </m:sSubPr>
                <m:e>
                  <m:r>
                    <w:del w:id="1366" w:author="王 浩仁" w:date="2021-06-09T15:25:00Z">
                      <w:rPr>
                        <w:rFonts w:ascii="Cambria Math" w:hAnsi="Cambria Math"/>
                        <w:sz w:val="28"/>
                        <w:szCs w:val="22"/>
                      </w:rPr>
                      <m:t>x</m:t>
                    </w:del>
                  </m:r>
                </m:e>
                <m:sub>
                  <m:r>
                    <w:del w:id="1367" w:author="王 浩仁" w:date="2021-06-09T15:25:00Z">
                      <w:rPr>
                        <w:rFonts w:ascii="Cambria Math" w:hAnsi="Cambria Math"/>
                        <w:sz w:val="28"/>
                        <w:szCs w:val="22"/>
                      </w:rPr>
                      <m:t>i</m:t>
                    </w:del>
                  </m:r>
                </m:sub>
              </m:sSub>
              <m:r>
                <w:del w:id="1368" w:author="王 浩仁" w:date="2021-06-09T15:25:00Z">
                  <w:rPr>
                    <w:rFonts w:ascii="Cambria Math" w:hAnsi="Cambria Math"/>
                    <w:sz w:val="28"/>
                    <w:szCs w:val="22"/>
                  </w:rPr>
                  <m:t>-</m:t>
                </w:del>
              </m:r>
              <m:sSub>
                <m:sSubPr>
                  <m:ctrlPr>
                    <w:del w:id="1369" w:author="王 浩仁" w:date="2021-06-09T15:25:00Z">
                      <w:rPr>
                        <w:rFonts w:ascii="Cambria Math" w:hAnsi="Cambria Math"/>
                        <w:i/>
                        <w:sz w:val="22"/>
                        <w:szCs w:val="22"/>
                      </w:rPr>
                    </w:del>
                  </m:ctrlPr>
                </m:sSubPr>
                <m:e>
                  <m:r>
                    <w:del w:id="1370" w:author="王 浩仁" w:date="2021-06-09T15:25:00Z">
                      <w:rPr>
                        <w:rFonts w:ascii="Cambria Math" w:hAnsi="Cambria Math"/>
                        <w:sz w:val="28"/>
                        <w:szCs w:val="22"/>
                      </w:rPr>
                      <m:t>x</m:t>
                    </w:del>
                  </m:r>
                </m:e>
                <m:sub>
                  <m:r>
                    <w:del w:id="1371" w:author="王 浩仁" w:date="2021-06-09T15:25:00Z">
                      <w:rPr>
                        <w:rFonts w:ascii="Cambria Math" w:hAnsi="Cambria Math"/>
                        <w:sz w:val="28"/>
                        <w:szCs w:val="22"/>
                      </w:rPr>
                      <m:t>j</m:t>
                    </w:del>
                  </m:r>
                </m:sub>
              </m:sSub>
            </m:e>
          </m:d>
          <m:r>
            <w:del w:id="1372" w:author="王 浩仁" w:date="2021-06-09T15:25:00Z">
              <w:rPr>
                <w:rFonts w:ascii="Cambria Math" w:hAnsi="Cambria Math"/>
                <w:sz w:val="22"/>
                <w:szCs w:val="22"/>
              </w:rPr>
              <m:t xml:space="preserve">               </m:t>
            </w:del>
          </m:r>
          <m:r>
            <w:del w:id="1373" w:author="王 浩仁" w:date="2021-06-09T15:25:00Z">
              <m:rPr>
                <m:sty m:val="p"/>
              </m:rPr>
              <w:rPr>
                <w:rFonts w:ascii="Cambria Math" w:hAnsi="Cambria Math" w:hint="eastAsia"/>
                <w:sz w:val="22"/>
                <w:szCs w:val="22"/>
              </w:rPr>
              <m:t>（</m:t>
            </w:del>
          </m:r>
          <m:r>
            <w:del w:id="1374" w:author="王 浩仁" w:date="2021-06-09T15:25:00Z">
              <m:rPr>
                <m:sty m:val="p"/>
              </m:rPr>
              <w:rPr>
                <w:rFonts w:ascii="Cambria Math" w:hAnsi="Cambria Math"/>
                <w:sz w:val="22"/>
                <w:szCs w:val="22"/>
              </w:rPr>
              <m:t>3</m:t>
            </w:del>
          </m:r>
          <m:r>
            <w:del w:id="1375" w:author="王 浩仁" w:date="2021-06-09T15:25:00Z">
              <m:rPr>
                <m:sty m:val="p"/>
              </m:rPr>
              <w:rPr>
                <w:rFonts w:ascii="Cambria Math" w:hAnsi="Cambria Math" w:hint="eastAsia"/>
                <w:sz w:val="22"/>
                <w:szCs w:val="22"/>
              </w:rPr>
              <m:t>）</m:t>
            </w:del>
          </m:r>
        </m:oMath>
      </m:oMathPara>
    </w:p>
    <w:p w14:paraId="75264869" w14:textId="3CB010C6" w:rsidR="00744D2C" w:rsidRPr="00F87742" w:rsidDel="006418DB" w:rsidRDefault="009730C8">
      <w:pPr>
        <w:pStyle w:val="ql-long-65221147"/>
        <w:spacing w:before="0" w:beforeAutospacing="0" w:after="0" w:afterAutospacing="0"/>
        <w:ind w:firstLineChars="200" w:firstLine="442"/>
        <w:jc w:val="both"/>
        <w:rPr>
          <w:del w:id="1376" w:author="王 浩仁" w:date="2021-06-09T15:25:00Z"/>
          <w:b/>
          <w:sz w:val="21"/>
          <w:szCs w:val="21"/>
          <w:rPrChange w:id="1377" w:author="王 浩仁" w:date="2021-06-08T09:04:00Z">
            <w:rPr>
              <w:del w:id="1378" w:author="王 浩仁" w:date="2021-06-09T15:25:00Z"/>
              <w:color w:val="000000"/>
              <w:sz w:val="21"/>
              <w:szCs w:val="21"/>
            </w:rPr>
          </w:rPrChange>
        </w:rPr>
        <w:pPrChange w:id="1379" w:author="王 浩仁" w:date="2021-06-15T16:17:00Z">
          <w:pPr>
            <w:pStyle w:val="ql-long-65221147"/>
            <w:spacing w:before="0" w:beforeAutospacing="0" w:after="0" w:afterAutospacing="0"/>
          </w:pPr>
        </w:pPrChange>
      </w:pPr>
      <w:del w:id="1380" w:author="王 浩仁" w:date="2021-06-09T15:25:00Z">
        <w:r w:rsidRPr="00F87742" w:rsidDel="006418DB">
          <w:rPr>
            <w:b/>
            <w:sz w:val="22"/>
            <w:rPrChange w:id="1381" w:author="王 浩仁" w:date="2021-06-08T09:04:00Z">
              <w:rPr>
                <w:b/>
                <w:color w:val="494949"/>
                <w:sz w:val="22"/>
              </w:rPr>
            </w:rPrChange>
          </w:rPr>
          <w:delText>3.</w:delText>
        </w:r>
        <w:r w:rsidR="00436E1F" w:rsidRPr="00F87742" w:rsidDel="006418DB">
          <w:rPr>
            <w:b/>
            <w:sz w:val="22"/>
            <w:rPrChange w:id="1382" w:author="王 浩仁" w:date="2021-06-08T09:04:00Z">
              <w:rPr>
                <w:b/>
                <w:color w:val="494949"/>
                <w:sz w:val="22"/>
              </w:rPr>
            </w:rPrChange>
          </w:rPr>
          <w:delText>4</w:delText>
        </w:r>
        <w:r w:rsidR="007A2C32" w:rsidRPr="00F87742" w:rsidDel="006418DB">
          <w:rPr>
            <w:rFonts w:hint="eastAsia"/>
            <w:b/>
            <w:szCs w:val="21"/>
            <w:rPrChange w:id="1383" w:author="王 浩仁" w:date="2021-06-08T09:04:00Z">
              <w:rPr>
                <w:rFonts w:hint="eastAsia"/>
                <w:color w:val="000000"/>
                <w:szCs w:val="21"/>
              </w:rPr>
            </w:rPrChange>
          </w:rPr>
          <w:delText>构建</w:delText>
        </w:r>
        <w:commentRangeStart w:id="1384"/>
        <w:r w:rsidR="007A2C32" w:rsidRPr="00F87742" w:rsidDel="006418DB">
          <w:rPr>
            <w:rFonts w:hint="eastAsia"/>
            <w:b/>
            <w:szCs w:val="21"/>
            <w:rPrChange w:id="1385" w:author="王 浩仁" w:date="2021-06-08T09:04:00Z">
              <w:rPr>
                <w:rFonts w:hint="eastAsia"/>
                <w:color w:val="000000"/>
                <w:szCs w:val="21"/>
              </w:rPr>
            </w:rPrChange>
          </w:rPr>
          <w:delText>分类器</w:delText>
        </w:r>
        <w:commentRangeEnd w:id="1384"/>
        <w:r w:rsidR="005E2A56" w:rsidDel="006418DB">
          <w:rPr>
            <w:rStyle w:val="a4"/>
            <w:rFonts w:asciiTheme="minorHAnsi" w:eastAsiaTheme="minorEastAsia" w:hAnsiTheme="minorHAnsi" w:cstheme="minorBidi"/>
            <w:kern w:val="2"/>
          </w:rPr>
          <w:commentReference w:id="1384"/>
        </w:r>
        <w:r w:rsidR="002B07D3" w:rsidRPr="00F87742" w:rsidDel="006418DB">
          <w:rPr>
            <w:rFonts w:hint="eastAsia"/>
            <w:b/>
            <w:szCs w:val="21"/>
            <w:rPrChange w:id="1386" w:author="王 浩仁" w:date="2021-06-08T09:04:00Z">
              <w:rPr>
                <w:rFonts w:hint="eastAsia"/>
                <w:color w:val="000000"/>
                <w:szCs w:val="21"/>
              </w:rPr>
            </w:rPrChange>
          </w:rPr>
          <w:delText>（多种）</w:delText>
        </w:r>
      </w:del>
    </w:p>
    <w:p w14:paraId="4D013220" w14:textId="4980431C" w:rsidR="00697073" w:rsidRPr="00F87742" w:rsidDel="006418DB" w:rsidRDefault="00697073">
      <w:pPr>
        <w:pStyle w:val="ql-long-65221147"/>
        <w:spacing w:before="0" w:beforeAutospacing="0" w:after="0" w:afterAutospacing="0"/>
        <w:ind w:firstLineChars="200" w:firstLine="442"/>
        <w:jc w:val="both"/>
        <w:rPr>
          <w:del w:id="1387" w:author="王 浩仁" w:date="2021-06-09T15:25:00Z"/>
          <w:b/>
          <w:sz w:val="22"/>
          <w:szCs w:val="22"/>
          <w:rPrChange w:id="1388" w:author="王 浩仁" w:date="2021-06-08T09:04:00Z">
            <w:rPr>
              <w:del w:id="1389" w:author="王 浩仁" w:date="2021-06-09T15:25:00Z"/>
              <w:b/>
              <w:color w:val="494949"/>
              <w:sz w:val="22"/>
              <w:szCs w:val="22"/>
            </w:rPr>
          </w:rPrChange>
        </w:rPr>
        <w:pPrChange w:id="1390" w:author="王 浩仁" w:date="2021-06-15T16:17:00Z">
          <w:pPr>
            <w:pStyle w:val="ql-long-65221147"/>
            <w:spacing w:before="0" w:beforeAutospacing="0" w:after="0" w:afterAutospacing="0"/>
          </w:pPr>
        </w:pPrChange>
      </w:pPr>
    </w:p>
    <w:p w14:paraId="58B4C9AC" w14:textId="654B1CA6" w:rsidR="00744D2C" w:rsidRPr="00F87742" w:rsidDel="006418DB" w:rsidRDefault="00744D2C">
      <w:pPr>
        <w:pStyle w:val="ql-long-65221147"/>
        <w:spacing w:before="0" w:beforeAutospacing="0" w:after="0" w:afterAutospacing="0"/>
        <w:ind w:firstLineChars="200" w:firstLine="440"/>
        <w:jc w:val="both"/>
        <w:rPr>
          <w:del w:id="1391" w:author="王 浩仁" w:date="2021-06-09T15:25:00Z"/>
          <w:bCs/>
          <w:sz w:val="21"/>
          <w:szCs w:val="21"/>
          <w:rPrChange w:id="1392" w:author="王 浩仁" w:date="2021-06-08T09:04:00Z">
            <w:rPr>
              <w:del w:id="1393" w:author="王 浩仁" w:date="2021-06-09T15:25:00Z"/>
              <w:color w:val="000000"/>
              <w:sz w:val="21"/>
              <w:szCs w:val="21"/>
            </w:rPr>
          </w:rPrChange>
        </w:rPr>
        <w:pPrChange w:id="1394" w:author="王 浩仁" w:date="2021-06-15T16:17:00Z">
          <w:pPr>
            <w:pStyle w:val="ql-long-65221147"/>
            <w:spacing w:before="0" w:beforeAutospacing="0" w:after="0" w:afterAutospacing="0"/>
          </w:pPr>
        </w:pPrChange>
      </w:pPr>
      <w:del w:id="1395" w:author="王 浩仁" w:date="2021-06-09T15:25:00Z">
        <w:r w:rsidRPr="00F87742" w:rsidDel="006418DB">
          <w:rPr>
            <w:bCs/>
            <w:sz w:val="22"/>
            <w:rPrChange w:id="1396" w:author="王 浩仁" w:date="2021-06-08T09:04:00Z">
              <w:rPr>
                <w:b/>
                <w:color w:val="494949"/>
                <w:sz w:val="22"/>
              </w:rPr>
            </w:rPrChange>
          </w:rPr>
          <w:delText>3.5</w:delText>
        </w:r>
        <w:r w:rsidR="00436E1F" w:rsidRPr="00F87742" w:rsidDel="006418DB">
          <w:rPr>
            <w:rFonts w:hint="eastAsia"/>
            <w:bCs/>
            <w:sz w:val="22"/>
            <w:rPrChange w:id="1397" w:author="王 浩仁" w:date="2021-06-08T09:04:00Z">
              <w:rPr>
                <w:rFonts w:hint="eastAsia"/>
                <w:b/>
                <w:color w:val="494949"/>
                <w:sz w:val="22"/>
              </w:rPr>
            </w:rPrChange>
          </w:rPr>
          <w:delText>介绍</w:delText>
        </w:r>
        <w:r w:rsidR="002B07D3" w:rsidRPr="00F87742" w:rsidDel="006418DB">
          <w:rPr>
            <w:rFonts w:hint="eastAsia"/>
            <w:bCs/>
            <w:sz w:val="22"/>
            <w:rPrChange w:id="1398" w:author="王 浩仁" w:date="2021-06-08T09:04:00Z">
              <w:rPr>
                <w:rFonts w:hint="eastAsia"/>
                <w:b/>
                <w:color w:val="494949"/>
                <w:sz w:val="22"/>
              </w:rPr>
            </w:rPrChange>
          </w:rPr>
          <w:delText>测试方法及度量</w:delText>
        </w:r>
      </w:del>
    </w:p>
    <w:p w14:paraId="25EA2636" w14:textId="71C2DC77" w:rsidR="002B07D3" w:rsidRPr="00E849DC" w:rsidDel="006418DB" w:rsidRDefault="002B07D3">
      <w:pPr>
        <w:pStyle w:val="af0"/>
        <w:ind w:firstLine="480"/>
        <w:rPr>
          <w:del w:id="1399" w:author="王 浩仁" w:date="2021-06-09T15:25:00Z"/>
          <w:sz w:val="21"/>
          <w:szCs w:val="21"/>
          <w:rPrChange w:id="1400" w:author="王 浩仁" w:date="2021-06-08T09:04:00Z">
            <w:rPr>
              <w:del w:id="1401" w:author="王 浩仁" w:date="2021-06-09T15:25:00Z"/>
              <w:rFonts w:ascii="Arial" w:hAnsi="Arial" w:cs="Arial"/>
              <w:spacing w:val="15"/>
              <w:sz w:val="23"/>
              <w:szCs w:val="23"/>
            </w:rPr>
          </w:rPrChange>
        </w:rPr>
        <w:pPrChange w:id="1402" w:author="王 浩仁" w:date="2021-06-15T16:17:00Z">
          <w:pPr>
            <w:pStyle w:val="af0"/>
            <w:ind w:firstLine="520"/>
          </w:pPr>
        </w:pPrChange>
      </w:pPr>
      <w:del w:id="1403" w:author="王 浩仁" w:date="2021-06-09T15:25:00Z">
        <w:r w:rsidRPr="00E849DC" w:rsidDel="006418DB">
          <w:rPr>
            <w:rFonts w:hint="eastAsia"/>
            <w:spacing w:val="15"/>
            <w:sz w:val="21"/>
            <w:szCs w:val="21"/>
            <w:rPrChange w:id="1404" w:author="王 浩仁" w:date="2021-06-08T09:04:00Z">
              <w:rPr>
                <w:rFonts w:ascii="Arial" w:hAnsi="Arial" w:cs="Arial" w:hint="eastAsia"/>
                <w:spacing w:val="15"/>
                <w:sz w:val="23"/>
                <w:szCs w:val="23"/>
              </w:rPr>
            </w:rPrChange>
          </w:rPr>
          <w:delText>许多度量标准被用来评估软件</w:delText>
        </w:r>
      </w:del>
      <w:del w:id="1405" w:author="王 浩仁" w:date="2021-06-07T22:17:00Z">
        <w:r w:rsidRPr="00E849DC" w:rsidDel="004D6D94">
          <w:rPr>
            <w:rFonts w:hint="eastAsia"/>
            <w:spacing w:val="15"/>
            <w:sz w:val="21"/>
            <w:szCs w:val="21"/>
            <w:rPrChange w:id="1406" w:author="王 浩仁" w:date="2021-06-08T09:04:00Z">
              <w:rPr>
                <w:rFonts w:ascii="Arial" w:hAnsi="Arial" w:cs="Arial" w:hint="eastAsia"/>
                <w:spacing w:val="15"/>
                <w:sz w:val="23"/>
                <w:szCs w:val="23"/>
              </w:rPr>
            </w:rPrChange>
          </w:rPr>
          <w:delText>故障</w:delText>
        </w:r>
      </w:del>
      <w:del w:id="1407" w:author="王 浩仁" w:date="2021-06-09T15:25:00Z">
        <w:r w:rsidRPr="00E849DC" w:rsidDel="006418DB">
          <w:rPr>
            <w:rFonts w:hint="eastAsia"/>
            <w:spacing w:val="15"/>
            <w:sz w:val="21"/>
            <w:szCs w:val="21"/>
            <w:rPrChange w:id="1408" w:author="王 浩仁" w:date="2021-06-08T09:04:00Z">
              <w:rPr>
                <w:rFonts w:ascii="Arial" w:hAnsi="Arial" w:cs="Arial" w:hint="eastAsia"/>
                <w:spacing w:val="15"/>
                <w:sz w:val="23"/>
                <w:szCs w:val="23"/>
              </w:rPr>
            </w:rPrChange>
          </w:rPr>
          <w:delText>定位技术的准确性和有效性。</w:delText>
        </w:r>
        <w:r w:rsidR="00707F84" w:rsidRPr="00E849DC" w:rsidDel="006418DB">
          <w:rPr>
            <w:rFonts w:hint="eastAsia"/>
            <w:spacing w:val="15"/>
            <w:sz w:val="21"/>
            <w:szCs w:val="21"/>
            <w:rPrChange w:id="1409" w:author="王 浩仁" w:date="2021-06-08T09:04:00Z">
              <w:rPr>
                <w:rFonts w:ascii="Arial" w:hAnsi="Arial" w:cs="Arial" w:hint="eastAsia"/>
                <w:spacing w:val="15"/>
                <w:sz w:val="23"/>
                <w:szCs w:val="23"/>
              </w:rPr>
            </w:rPrChange>
          </w:rPr>
          <w:delText>本</w:delText>
        </w:r>
        <w:r w:rsidRPr="00E849DC" w:rsidDel="006418DB">
          <w:rPr>
            <w:rFonts w:hint="eastAsia"/>
            <w:spacing w:val="15"/>
            <w:sz w:val="21"/>
            <w:szCs w:val="21"/>
            <w:rPrChange w:id="1410" w:author="王 浩仁" w:date="2021-06-08T09:04:00Z">
              <w:rPr>
                <w:rFonts w:ascii="Arial" w:hAnsi="Arial" w:cs="Arial" w:hint="eastAsia"/>
                <w:spacing w:val="15"/>
                <w:sz w:val="23"/>
                <w:szCs w:val="23"/>
              </w:rPr>
            </w:rPrChange>
          </w:rPr>
          <w:delText>文章中，采用了</w:delText>
        </w:r>
        <w:r w:rsidRPr="00E849DC" w:rsidDel="006418DB">
          <w:rPr>
            <w:spacing w:val="15"/>
            <w:sz w:val="21"/>
            <w:szCs w:val="21"/>
            <w:rPrChange w:id="1411" w:author="王 浩仁" w:date="2021-06-08T09:04:00Z">
              <w:rPr>
                <w:rFonts w:ascii="Arial" w:hAnsi="Arial" w:cs="Arial"/>
                <w:spacing w:val="15"/>
                <w:sz w:val="23"/>
                <w:szCs w:val="23"/>
              </w:rPr>
            </w:rPrChange>
          </w:rPr>
          <w:delText>EXAM</w:delText>
        </w:r>
        <w:r w:rsidRPr="00E849DC" w:rsidDel="006418DB">
          <w:rPr>
            <w:rFonts w:hint="eastAsia"/>
            <w:spacing w:val="15"/>
            <w:sz w:val="21"/>
            <w:szCs w:val="21"/>
            <w:rPrChange w:id="1412" w:author="王 浩仁" w:date="2021-06-08T09:04:00Z">
              <w:rPr>
                <w:rFonts w:ascii="Arial" w:hAnsi="Arial" w:cs="Arial" w:hint="eastAsia"/>
                <w:spacing w:val="15"/>
                <w:sz w:val="23"/>
                <w:szCs w:val="23"/>
              </w:rPr>
            </w:rPrChange>
          </w:rPr>
          <w:delText>，</w:delText>
        </w:r>
      </w:del>
      <w:del w:id="1413" w:author="王 浩仁" w:date="2021-06-07T22:17:00Z">
        <w:r w:rsidRPr="00E849DC" w:rsidDel="004D6D94">
          <w:rPr>
            <w:spacing w:val="15"/>
            <w:sz w:val="21"/>
            <w:szCs w:val="21"/>
            <w:rPrChange w:id="1414" w:author="王 浩仁" w:date="2021-06-08T09:04:00Z">
              <w:rPr>
                <w:rFonts w:ascii="Arial" w:hAnsi="Arial" w:cs="Arial"/>
                <w:spacing w:val="15"/>
                <w:sz w:val="23"/>
                <w:szCs w:val="23"/>
              </w:rPr>
            </w:rPrChange>
          </w:rPr>
          <w:delText>E</w:delText>
        </w:r>
        <w:r w:rsidRPr="00E849DC" w:rsidDel="004D6D94">
          <w:rPr>
            <w:spacing w:val="15"/>
            <w:sz w:val="21"/>
            <w:szCs w:val="21"/>
            <w:vertAlign w:val="subscript"/>
            <w:rPrChange w:id="1415" w:author="王 浩仁" w:date="2021-06-08T09:04:00Z">
              <w:rPr>
                <w:rFonts w:ascii="Arial" w:hAnsi="Arial" w:cs="Arial"/>
                <w:spacing w:val="15"/>
                <w:sz w:val="23"/>
                <w:szCs w:val="23"/>
                <w:vertAlign w:val="subscript"/>
              </w:rPr>
            </w:rPrChange>
          </w:rPr>
          <w:delText>inspect</w:delText>
        </w:r>
        <w:r w:rsidRPr="00E849DC" w:rsidDel="004D6D94">
          <w:rPr>
            <w:spacing w:val="15"/>
            <w:sz w:val="21"/>
            <w:szCs w:val="21"/>
            <w:rPrChange w:id="1416" w:author="王 浩仁" w:date="2021-06-08T09:04:00Z">
              <w:rPr>
                <w:rFonts w:ascii="Arial" w:hAnsi="Arial" w:cs="Arial"/>
                <w:spacing w:val="15"/>
                <w:sz w:val="23"/>
                <w:szCs w:val="23"/>
              </w:rPr>
            </w:rPrChange>
          </w:rPr>
          <w:delText>@n</w:delText>
        </w:r>
      </w:del>
      <w:del w:id="1417" w:author="王 浩仁" w:date="2021-06-09T15:25:00Z">
        <w:r w:rsidRPr="00E849DC" w:rsidDel="006418DB">
          <w:rPr>
            <w:rFonts w:hint="eastAsia"/>
            <w:spacing w:val="15"/>
            <w:sz w:val="21"/>
            <w:szCs w:val="21"/>
            <w:rPrChange w:id="1418" w:author="王 浩仁" w:date="2021-06-08T09:04:00Z">
              <w:rPr>
                <w:rFonts w:ascii="Arial" w:hAnsi="Arial" w:cs="Arial" w:hint="eastAsia"/>
                <w:spacing w:val="15"/>
                <w:sz w:val="23"/>
                <w:szCs w:val="23"/>
              </w:rPr>
            </w:rPrChange>
          </w:rPr>
          <w:delText>来衡量</w:delText>
        </w:r>
        <w:r w:rsidRPr="00E849DC" w:rsidDel="006418DB">
          <w:rPr>
            <w:spacing w:val="15"/>
            <w:sz w:val="21"/>
            <w:szCs w:val="21"/>
            <w:rPrChange w:id="1419" w:author="王 浩仁" w:date="2021-06-08T09:04:00Z">
              <w:rPr>
                <w:rFonts w:ascii="Arial" w:hAnsi="Arial" w:cs="Arial"/>
                <w:spacing w:val="15"/>
                <w:sz w:val="23"/>
                <w:szCs w:val="23"/>
              </w:rPr>
            </w:rPrChange>
          </w:rPr>
          <w:delText>SBFL</w:delText>
        </w:r>
        <w:r w:rsidRPr="00E849DC" w:rsidDel="006418DB">
          <w:rPr>
            <w:rFonts w:hint="eastAsia"/>
            <w:spacing w:val="15"/>
            <w:sz w:val="21"/>
            <w:szCs w:val="21"/>
            <w:rPrChange w:id="1420" w:author="王 浩仁" w:date="2021-06-08T09:04:00Z">
              <w:rPr>
                <w:rFonts w:ascii="Arial" w:hAnsi="Arial" w:cs="Arial" w:hint="eastAsia"/>
                <w:spacing w:val="15"/>
                <w:sz w:val="23"/>
                <w:szCs w:val="23"/>
              </w:rPr>
            </w:rPrChange>
          </w:rPr>
          <w:delText>，</w:delText>
        </w:r>
        <w:r w:rsidRPr="00E849DC" w:rsidDel="006418DB">
          <w:rPr>
            <w:spacing w:val="15"/>
            <w:sz w:val="21"/>
            <w:szCs w:val="21"/>
            <w:rPrChange w:id="1421" w:author="王 浩仁" w:date="2021-06-08T09:04:00Z">
              <w:rPr>
                <w:rFonts w:ascii="Arial" w:hAnsi="Arial" w:cs="Arial"/>
                <w:spacing w:val="15"/>
                <w:sz w:val="23"/>
                <w:szCs w:val="23"/>
              </w:rPr>
            </w:rPrChange>
          </w:rPr>
          <w:delText>MBFL</w:delText>
        </w:r>
        <w:r w:rsidRPr="00E849DC" w:rsidDel="006418DB">
          <w:rPr>
            <w:rFonts w:hint="eastAsia"/>
            <w:spacing w:val="15"/>
            <w:sz w:val="21"/>
            <w:szCs w:val="21"/>
            <w:rPrChange w:id="1422" w:author="王 浩仁" w:date="2021-06-08T09:04:00Z">
              <w:rPr>
                <w:rFonts w:ascii="Arial" w:hAnsi="Arial" w:cs="Arial" w:hint="eastAsia"/>
                <w:spacing w:val="15"/>
                <w:sz w:val="23"/>
                <w:szCs w:val="23"/>
              </w:rPr>
            </w:rPrChange>
          </w:rPr>
          <w:delText>及</w:delText>
        </w:r>
        <w:r w:rsidRPr="00E849DC" w:rsidDel="006418DB">
          <w:rPr>
            <w:spacing w:val="15"/>
            <w:sz w:val="21"/>
            <w:szCs w:val="21"/>
            <w:rPrChange w:id="1423" w:author="王 浩仁" w:date="2021-06-08T09:04:00Z">
              <w:rPr>
                <w:rFonts w:ascii="Arial" w:hAnsi="Arial" w:cs="Arial"/>
                <w:spacing w:val="15"/>
                <w:sz w:val="23"/>
                <w:szCs w:val="23"/>
              </w:rPr>
            </w:rPrChange>
          </w:rPr>
          <w:delText>CBFL</w:delText>
        </w:r>
        <w:r w:rsidRPr="00E849DC" w:rsidDel="006418DB">
          <w:rPr>
            <w:rFonts w:hint="eastAsia"/>
            <w:spacing w:val="15"/>
            <w:sz w:val="21"/>
            <w:szCs w:val="21"/>
            <w:rPrChange w:id="1424" w:author="王 浩仁" w:date="2021-06-08T09:04:00Z">
              <w:rPr>
                <w:rFonts w:ascii="Arial" w:hAnsi="Arial" w:cs="Arial" w:hint="eastAsia"/>
                <w:spacing w:val="15"/>
                <w:sz w:val="23"/>
                <w:szCs w:val="23"/>
              </w:rPr>
            </w:rPrChange>
          </w:rPr>
          <w:delText>的性能。</w:delText>
        </w:r>
      </w:del>
    </w:p>
    <w:p w14:paraId="10FB7E80" w14:textId="58006BF7" w:rsidR="002B07D3" w:rsidRPr="00E849DC" w:rsidDel="006418DB" w:rsidRDefault="002B07D3">
      <w:pPr>
        <w:pStyle w:val="af0"/>
        <w:ind w:firstLine="480"/>
        <w:rPr>
          <w:del w:id="1425" w:author="王 浩仁" w:date="2021-06-09T15:25:00Z"/>
          <w:spacing w:val="15"/>
          <w:sz w:val="21"/>
          <w:szCs w:val="21"/>
          <w:rPrChange w:id="1426" w:author="王 浩仁" w:date="2021-06-08T09:04:00Z">
            <w:rPr>
              <w:del w:id="1427" w:author="王 浩仁" w:date="2021-06-09T15:25:00Z"/>
              <w:rFonts w:ascii="Arial" w:hAnsi="Arial" w:cs="Arial"/>
              <w:spacing w:val="15"/>
              <w:sz w:val="23"/>
              <w:szCs w:val="23"/>
            </w:rPr>
          </w:rPrChange>
        </w:rPr>
        <w:pPrChange w:id="1428" w:author="王 浩仁" w:date="2021-06-15T16:17:00Z">
          <w:pPr>
            <w:pStyle w:val="af0"/>
            <w:ind w:firstLine="520"/>
          </w:pPr>
        </w:pPrChange>
      </w:pPr>
      <w:del w:id="1429" w:author="王 浩仁" w:date="2021-06-09T15:25:00Z">
        <w:r w:rsidRPr="00E849DC" w:rsidDel="006418DB">
          <w:rPr>
            <w:spacing w:val="15"/>
            <w:sz w:val="21"/>
            <w:szCs w:val="21"/>
            <w:rPrChange w:id="1430" w:author="王 浩仁" w:date="2021-06-08T09:04:00Z">
              <w:rPr>
                <w:rFonts w:ascii="Arial" w:hAnsi="Arial" w:cs="Arial"/>
                <w:spacing w:val="15"/>
                <w:sz w:val="23"/>
                <w:szCs w:val="23"/>
              </w:rPr>
            </w:rPrChange>
          </w:rPr>
          <w:delText>EXAM</w:delText>
        </w:r>
        <w:r w:rsidRPr="00E849DC" w:rsidDel="006418DB">
          <w:rPr>
            <w:rFonts w:hint="eastAsia"/>
            <w:spacing w:val="15"/>
            <w:sz w:val="21"/>
            <w:szCs w:val="21"/>
            <w:rPrChange w:id="1431" w:author="王 浩仁" w:date="2021-06-08T09:04:00Z">
              <w:rPr>
                <w:rFonts w:ascii="Arial" w:hAnsi="Arial" w:cs="Arial" w:hint="eastAsia"/>
                <w:spacing w:val="15"/>
                <w:sz w:val="23"/>
                <w:szCs w:val="23"/>
              </w:rPr>
            </w:rPrChange>
          </w:rPr>
          <w:delText>是</w:delText>
        </w:r>
        <w:r w:rsidR="00707F84" w:rsidRPr="00E849DC" w:rsidDel="006418DB">
          <w:rPr>
            <w:rFonts w:hint="eastAsia"/>
            <w:spacing w:val="15"/>
            <w:sz w:val="21"/>
            <w:szCs w:val="21"/>
            <w:rPrChange w:id="1432" w:author="王 浩仁" w:date="2021-06-08T09:04:00Z">
              <w:rPr>
                <w:rFonts w:ascii="Arial" w:hAnsi="Arial" w:cs="Arial" w:hint="eastAsia"/>
                <w:spacing w:val="15"/>
                <w:sz w:val="23"/>
                <w:szCs w:val="23"/>
              </w:rPr>
            </w:rPrChange>
          </w:rPr>
          <w:delText>缺陷定位领域中常用的度量标准，</w:delText>
        </w:r>
        <w:r w:rsidR="007E59C5" w:rsidRPr="00E849DC" w:rsidDel="006418DB">
          <w:rPr>
            <w:rFonts w:hint="eastAsia"/>
            <w:spacing w:val="15"/>
            <w:sz w:val="21"/>
            <w:szCs w:val="21"/>
            <w:rPrChange w:id="1433" w:author="王 浩仁" w:date="2021-06-08T09:04:00Z">
              <w:rPr>
                <w:rFonts w:ascii="Arial" w:hAnsi="Arial" w:cs="Arial" w:hint="eastAsia"/>
                <w:spacing w:val="15"/>
                <w:sz w:val="23"/>
                <w:szCs w:val="23"/>
              </w:rPr>
            </w:rPrChange>
          </w:rPr>
          <w:delText>它被定义为在第一个错误语句出现之前需要检查的语句的百分比。这里我们的主要目的是能够尽早的为开发人员提供真实的缺陷，所以当需要检查的语句越少，</w:delText>
        </w:r>
        <w:r w:rsidR="007E59C5" w:rsidRPr="00E849DC" w:rsidDel="006418DB">
          <w:rPr>
            <w:spacing w:val="15"/>
            <w:sz w:val="21"/>
            <w:szCs w:val="21"/>
            <w:rPrChange w:id="1434" w:author="王 浩仁" w:date="2021-06-08T09:04:00Z">
              <w:rPr>
                <w:rFonts w:ascii="Arial" w:hAnsi="Arial" w:cs="Arial"/>
                <w:spacing w:val="15"/>
                <w:sz w:val="23"/>
                <w:szCs w:val="23"/>
              </w:rPr>
            </w:rPrChange>
          </w:rPr>
          <w:delText>EXAM</w:delText>
        </w:r>
        <w:r w:rsidR="007E59C5" w:rsidRPr="00E849DC" w:rsidDel="006418DB">
          <w:rPr>
            <w:rFonts w:hint="eastAsia"/>
            <w:spacing w:val="15"/>
            <w:sz w:val="21"/>
            <w:szCs w:val="21"/>
            <w:rPrChange w:id="1435" w:author="王 浩仁" w:date="2021-06-08T09:04:00Z">
              <w:rPr>
                <w:rFonts w:ascii="Arial" w:hAnsi="Arial" w:cs="Arial" w:hint="eastAsia"/>
                <w:spacing w:val="15"/>
                <w:sz w:val="23"/>
                <w:szCs w:val="23"/>
              </w:rPr>
            </w:rPrChange>
          </w:rPr>
          <w:delText>值越低，缺陷预测的效果就越好。</w:delText>
        </w:r>
      </w:del>
    </w:p>
    <w:p w14:paraId="1802C018" w14:textId="544E9D44" w:rsidR="004D6D94" w:rsidRPr="007E4056" w:rsidDel="001C2155" w:rsidRDefault="004D6D94">
      <w:pPr>
        <w:pStyle w:val="af0"/>
        <w:ind w:firstLine="420"/>
        <w:rPr>
          <w:del w:id="1436" w:author="王 浩仁" w:date="2021-06-07T22:26:00Z"/>
          <w:sz w:val="21"/>
          <w:szCs w:val="21"/>
        </w:rPr>
      </w:pPr>
      <w:del w:id="1437" w:author="王 浩仁" w:date="2021-06-07T22:17:00Z">
        <w:r w:rsidRPr="007E4056" w:rsidDel="004D6D94">
          <w:rPr>
            <w:rFonts w:hint="eastAsia"/>
            <w:sz w:val="21"/>
            <w:szCs w:val="21"/>
          </w:rPr>
          <w:delText>在</w:delText>
        </w:r>
      </w:del>
      <w:commentRangeStart w:id="1438"/>
      <w:del w:id="1439" w:author="王 浩仁" w:date="2021-06-09T15:25:00Z">
        <w:r w:rsidRPr="007E4056" w:rsidDel="006418DB">
          <w:rPr>
            <w:rFonts w:hint="eastAsia"/>
            <w:sz w:val="21"/>
            <w:szCs w:val="21"/>
          </w:rPr>
          <w:delText>文章</w:delText>
        </w:r>
        <w:commentRangeEnd w:id="1438"/>
        <w:r w:rsidRPr="00E849DC" w:rsidDel="006418DB">
          <w:rPr>
            <w:rStyle w:val="a4"/>
          </w:rPr>
          <w:commentReference w:id="1438"/>
        </w:r>
        <w:r w:rsidRPr="007E4056" w:rsidDel="006418DB">
          <w:rPr>
            <w:sz w:val="21"/>
            <w:szCs w:val="21"/>
          </w:rPr>
          <w:delText>[]</w:delText>
        </w:r>
      </w:del>
      <w:del w:id="1440" w:author="王 浩仁" w:date="2021-06-07T22:16:00Z">
        <w:r w:rsidRPr="00EC3853" w:rsidDel="004D6D94">
          <w:rPr>
            <w:rFonts w:hint="eastAsia"/>
            <w:szCs w:val="21"/>
          </w:rPr>
          <w:delText>中</w:delText>
        </w:r>
      </w:del>
    </w:p>
    <w:p w14:paraId="690262C2" w14:textId="1D79E985" w:rsidR="006C6C69" w:rsidRPr="00E849DC" w:rsidDel="006418DB" w:rsidRDefault="006C6C69">
      <w:pPr>
        <w:pStyle w:val="af0"/>
        <w:ind w:firstLine="420"/>
        <w:rPr>
          <w:del w:id="1441" w:author="王 浩仁" w:date="2021-06-09T15:25:00Z"/>
          <w:sz w:val="21"/>
          <w:szCs w:val="22"/>
        </w:rPr>
      </w:pPr>
      <w:del w:id="1442" w:author="王 浩仁" w:date="2021-06-07T22:26:00Z">
        <w:r w:rsidRPr="00E849DC" w:rsidDel="001C2155">
          <w:rPr>
            <w:rFonts w:hint="eastAsia"/>
            <w:sz w:val="21"/>
            <w:szCs w:val="22"/>
          </w:rPr>
          <w:delText>以上</w:delText>
        </w:r>
      </w:del>
      <w:del w:id="1443" w:author="王 浩仁" w:date="2021-06-09T15:25:00Z">
        <w:r w:rsidRPr="00E849DC" w:rsidDel="006418DB">
          <w:rPr>
            <w:rFonts w:hint="eastAsia"/>
            <w:sz w:val="21"/>
            <w:szCs w:val="22"/>
          </w:rPr>
          <w:delText>实验均采用</w:delText>
        </w:r>
        <w:bookmarkStart w:id="1444" w:name="_Hlk73973933"/>
        <w:r w:rsidRPr="00E849DC" w:rsidDel="006418DB">
          <w:rPr>
            <w:rFonts w:hint="eastAsia"/>
            <w:sz w:val="21"/>
            <w:szCs w:val="22"/>
          </w:rPr>
          <w:delText>十折交叉验证</w:delText>
        </w:r>
        <w:bookmarkEnd w:id="1444"/>
        <w:r w:rsidRPr="00E849DC" w:rsidDel="006418DB">
          <w:rPr>
            <w:rFonts w:hint="eastAsia"/>
            <w:sz w:val="21"/>
            <w:szCs w:val="22"/>
          </w:rPr>
          <w:delText>。具体而言，将原始的据集等分为</w:delText>
        </w:r>
        <w:r w:rsidRPr="00E849DC" w:rsidDel="006418DB">
          <w:rPr>
            <w:sz w:val="21"/>
            <w:szCs w:val="22"/>
          </w:rPr>
          <w:delText>10</w:delText>
        </w:r>
        <w:r w:rsidRPr="00E849DC" w:rsidDel="006418DB">
          <w:rPr>
            <w:rFonts w:hint="eastAsia"/>
            <w:sz w:val="21"/>
            <w:szCs w:val="22"/>
          </w:rPr>
          <w:delText>份，使用其中</w:delText>
        </w:r>
        <w:r w:rsidRPr="00E849DC" w:rsidDel="006418DB">
          <w:rPr>
            <w:sz w:val="21"/>
            <w:szCs w:val="22"/>
          </w:rPr>
          <w:delText>9</w:delText>
        </w:r>
        <w:r w:rsidRPr="00E849DC" w:rsidDel="006418DB">
          <w:rPr>
            <w:rFonts w:hint="eastAsia"/>
            <w:sz w:val="21"/>
            <w:szCs w:val="22"/>
          </w:rPr>
          <w:delText>份作为该轮模型的训练集，剩余的</w:delText>
        </w:r>
        <w:r w:rsidRPr="00E849DC" w:rsidDel="006418DB">
          <w:rPr>
            <w:sz w:val="21"/>
            <w:szCs w:val="22"/>
          </w:rPr>
          <w:delText>1</w:delText>
        </w:r>
        <w:r w:rsidRPr="00E849DC" w:rsidDel="006418DB">
          <w:rPr>
            <w:rFonts w:hint="eastAsia"/>
            <w:sz w:val="21"/>
            <w:szCs w:val="22"/>
          </w:rPr>
          <w:delText>份作为测试集，记录本轮模型的预测结果。如此重复</w:delText>
        </w:r>
        <w:r w:rsidRPr="00E849DC" w:rsidDel="006418DB">
          <w:rPr>
            <w:sz w:val="21"/>
            <w:szCs w:val="22"/>
          </w:rPr>
          <w:delText>10</w:delText>
        </w:r>
        <w:r w:rsidRPr="00E849DC" w:rsidDel="006418DB">
          <w:rPr>
            <w:rFonts w:hint="eastAsia"/>
            <w:sz w:val="21"/>
            <w:szCs w:val="22"/>
          </w:rPr>
          <w:delText>次，每次选择不同的测试，以此保证每份数据被作为过测试集</w:delText>
        </w:r>
        <w:r w:rsidRPr="00E849DC" w:rsidDel="006418DB">
          <w:rPr>
            <w:sz w:val="21"/>
            <w:szCs w:val="22"/>
          </w:rPr>
          <w:delText>1</w:delText>
        </w:r>
        <w:r w:rsidRPr="00E849DC" w:rsidDel="006418DB">
          <w:rPr>
            <w:rFonts w:hint="eastAsia"/>
            <w:sz w:val="21"/>
            <w:szCs w:val="22"/>
          </w:rPr>
          <w:delText>次。为了尽可能避免因数据集划分而引起的误差，将</w:delText>
        </w:r>
        <w:r w:rsidRPr="00E849DC" w:rsidDel="006418DB">
          <w:rPr>
            <w:sz w:val="21"/>
            <w:szCs w:val="22"/>
          </w:rPr>
          <w:delText>10</w:delText>
        </w:r>
        <w:r w:rsidRPr="00E849DC" w:rsidDel="006418DB">
          <w:rPr>
            <w:rFonts w:hint="eastAsia"/>
            <w:sz w:val="21"/>
            <w:szCs w:val="22"/>
          </w:rPr>
          <w:delText>折交叉验证随机重复</w:delText>
        </w:r>
        <w:r w:rsidRPr="00E849DC" w:rsidDel="006418DB">
          <w:rPr>
            <w:sz w:val="21"/>
            <w:szCs w:val="22"/>
          </w:rPr>
          <w:delText>10</w:delText>
        </w:r>
        <w:r w:rsidRPr="00E849DC" w:rsidDel="006418DB">
          <w:rPr>
            <w:rFonts w:hint="eastAsia"/>
            <w:sz w:val="21"/>
            <w:szCs w:val="22"/>
          </w:rPr>
          <w:delText>次。</w:delText>
        </w:r>
        <w:r w:rsidR="00416745" w:rsidRPr="00E849DC" w:rsidDel="006418DB">
          <w:rPr>
            <w:sz w:val="21"/>
            <w:szCs w:val="22"/>
          </w:rPr>
          <w:delText xml:space="preserve">                                                                                                                                                                                                                                                                                                                           </w:delText>
        </w:r>
      </w:del>
    </w:p>
    <w:p w14:paraId="1B93A6D6" w14:textId="02B27220" w:rsidR="006C6C69" w:rsidRPr="00E849DC" w:rsidDel="006418DB" w:rsidRDefault="00F87742">
      <w:pPr>
        <w:pStyle w:val="ql-long-65221147"/>
        <w:spacing w:before="0" w:beforeAutospacing="0" w:after="0" w:afterAutospacing="0"/>
        <w:ind w:firstLineChars="200" w:firstLine="442"/>
        <w:jc w:val="both"/>
        <w:rPr>
          <w:del w:id="1445" w:author="王 浩仁" w:date="2021-06-09T15:25:00Z"/>
          <w:b/>
          <w:sz w:val="22"/>
          <w:szCs w:val="22"/>
          <w:rPrChange w:id="1446" w:author="王 浩仁" w:date="2021-06-08T09:04:00Z">
            <w:rPr>
              <w:del w:id="1447" w:author="王 浩仁" w:date="2021-06-09T15:25:00Z"/>
              <w:b/>
              <w:color w:val="494949"/>
              <w:sz w:val="22"/>
              <w:szCs w:val="22"/>
            </w:rPr>
          </w:rPrChange>
        </w:rPr>
        <w:pPrChange w:id="1448" w:author="王 浩仁" w:date="2021-06-15T16:17:00Z">
          <w:pPr>
            <w:pStyle w:val="ql-long-65221147"/>
            <w:spacing w:before="0" w:beforeAutospacing="0" w:after="0" w:afterAutospacing="0"/>
          </w:pPr>
        </w:pPrChange>
      </w:pPr>
      <w:del w:id="1449" w:author="王 浩仁" w:date="2021-06-09T15:25:00Z">
        <w:r w:rsidDel="006418DB">
          <w:rPr>
            <w:rFonts w:hint="eastAsia"/>
            <w:b/>
            <w:sz w:val="22"/>
            <w:szCs w:val="22"/>
          </w:rPr>
          <w:delText>3.6</w:delText>
        </w:r>
        <w:r w:rsidR="006C6C69" w:rsidRPr="00E849DC" w:rsidDel="006418DB">
          <w:rPr>
            <w:rFonts w:hint="eastAsia"/>
            <w:b/>
            <w:sz w:val="22"/>
            <w:rPrChange w:id="1450" w:author="王 浩仁" w:date="2021-06-08T09:04:00Z">
              <w:rPr>
                <w:rFonts w:hint="eastAsia"/>
                <w:b/>
                <w:color w:val="494949"/>
                <w:sz w:val="22"/>
              </w:rPr>
            </w:rPrChange>
          </w:rPr>
          <w:delText>提出问题，并把方法设计中每个实验，陈述目标展示执行细节</w:delText>
        </w:r>
      </w:del>
    </w:p>
    <w:p w14:paraId="0A742AF9" w14:textId="4E17A1A0" w:rsidR="006C6C69" w:rsidRPr="00E849DC" w:rsidDel="006418DB" w:rsidRDefault="006C6C69">
      <w:pPr>
        <w:pStyle w:val="ql-long-65221147"/>
        <w:spacing w:before="0" w:beforeAutospacing="0" w:after="0" w:afterAutospacing="0"/>
        <w:ind w:firstLineChars="200" w:firstLine="442"/>
        <w:jc w:val="both"/>
        <w:rPr>
          <w:del w:id="1451" w:author="王 浩仁" w:date="2021-06-09T15:25:00Z"/>
          <w:b/>
          <w:sz w:val="22"/>
          <w:szCs w:val="22"/>
          <w:rPrChange w:id="1452" w:author="王 浩仁" w:date="2021-06-08T09:04:00Z">
            <w:rPr>
              <w:del w:id="1453" w:author="王 浩仁" w:date="2021-06-09T15:25:00Z"/>
              <w:b/>
              <w:color w:val="494949"/>
              <w:sz w:val="22"/>
              <w:szCs w:val="22"/>
            </w:rPr>
          </w:rPrChange>
        </w:rPr>
        <w:pPrChange w:id="1454" w:author="王 浩仁" w:date="2021-06-15T16:17:00Z">
          <w:pPr>
            <w:pStyle w:val="ql-long-65221147"/>
            <w:spacing w:before="0" w:beforeAutospacing="0" w:after="0" w:afterAutospacing="0"/>
            <w:ind w:left="360"/>
          </w:pPr>
        </w:pPrChange>
      </w:pPr>
      <w:del w:id="1455" w:author="王 浩仁" w:date="2021-06-09T15:25:00Z">
        <w:r w:rsidRPr="00E849DC" w:rsidDel="006418DB">
          <w:rPr>
            <w:rFonts w:hint="eastAsia"/>
            <w:b/>
            <w:sz w:val="22"/>
            <w:rPrChange w:id="1456" w:author="王 浩仁" w:date="2021-06-08T09:04:00Z">
              <w:rPr>
                <w:rFonts w:hint="eastAsia"/>
                <w:b/>
                <w:color w:val="494949"/>
                <w:sz w:val="22"/>
              </w:rPr>
            </w:rPrChange>
          </w:rPr>
          <w:delText>研究性问题（</w:delText>
        </w:r>
        <w:r w:rsidRPr="00E849DC" w:rsidDel="006418DB">
          <w:rPr>
            <w:rFonts w:ascii="LinLibertineTB" w:hAnsi="LinLibertineTB" w:hint="eastAsia"/>
            <w:b/>
            <w:bCs/>
            <w:sz w:val="22"/>
            <w:rPrChange w:id="1457" w:author="王 浩仁" w:date="2021-06-08T09:04:00Z">
              <w:rPr>
                <w:rFonts w:ascii="LinLibertineTB" w:hAnsi="LinLibertineTB" w:hint="eastAsia"/>
                <w:b/>
                <w:bCs/>
                <w:color w:val="000000"/>
                <w:sz w:val="22"/>
              </w:rPr>
            </w:rPrChange>
          </w:rPr>
          <w:delText>Research Questions</w:delText>
        </w:r>
        <w:r w:rsidRPr="00E849DC" w:rsidDel="006418DB">
          <w:rPr>
            <w:rFonts w:hint="eastAsia"/>
            <w:b/>
            <w:sz w:val="22"/>
            <w:rPrChange w:id="1458" w:author="王 浩仁" w:date="2021-06-08T09:04:00Z">
              <w:rPr>
                <w:rFonts w:hint="eastAsia"/>
                <w:b/>
                <w:color w:val="494949"/>
                <w:sz w:val="22"/>
              </w:rPr>
            </w:rPrChange>
          </w:rPr>
          <w:delText>）</w:delText>
        </w:r>
      </w:del>
    </w:p>
    <w:p w14:paraId="65C70853" w14:textId="5D261615" w:rsidR="006C6C69" w:rsidRPr="00E849DC" w:rsidDel="00C46CCC" w:rsidRDefault="006C6C69">
      <w:pPr>
        <w:pStyle w:val="ql-long-65221147"/>
        <w:spacing w:before="0" w:beforeAutospacing="0" w:after="0" w:afterAutospacing="0"/>
        <w:ind w:firstLineChars="200" w:firstLine="442"/>
        <w:jc w:val="both"/>
        <w:rPr>
          <w:del w:id="1459" w:author="王 浩仁" w:date="2021-06-15T16:17:00Z"/>
          <w:b/>
          <w:sz w:val="22"/>
          <w:szCs w:val="22"/>
          <w:rPrChange w:id="1460" w:author="王 浩仁" w:date="2021-06-08T09:04:00Z">
            <w:rPr>
              <w:del w:id="1461" w:author="王 浩仁" w:date="2021-06-15T16:17:00Z"/>
              <w:b/>
              <w:color w:val="494949"/>
              <w:sz w:val="22"/>
              <w:szCs w:val="22"/>
            </w:rPr>
          </w:rPrChange>
        </w:rPr>
        <w:pPrChange w:id="1462" w:author="王 浩仁" w:date="2021-06-15T16:17:00Z">
          <w:pPr>
            <w:pStyle w:val="ql-long-65221147"/>
            <w:spacing w:before="0" w:beforeAutospacing="0" w:after="0" w:afterAutospacing="0"/>
            <w:ind w:left="360"/>
          </w:pPr>
        </w:pPrChange>
      </w:pPr>
    </w:p>
    <w:p w14:paraId="49F02A8C" w14:textId="77777777" w:rsidR="00452F44" w:rsidRPr="00E849DC" w:rsidRDefault="00483456" w:rsidP="00483456">
      <w:pPr>
        <w:pStyle w:val="ql-long-65221147"/>
        <w:numPr>
          <w:ilvl w:val="0"/>
          <w:numId w:val="1"/>
        </w:numPr>
        <w:spacing w:before="0" w:beforeAutospacing="0" w:after="0" w:afterAutospacing="0"/>
        <w:rPr>
          <w:b/>
          <w:sz w:val="22"/>
          <w:szCs w:val="22"/>
          <w:rPrChange w:id="1463" w:author="王 浩仁" w:date="2021-06-08T09:04:00Z">
            <w:rPr>
              <w:b/>
              <w:color w:val="494949"/>
              <w:sz w:val="22"/>
              <w:szCs w:val="22"/>
            </w:rPr>
          </w:rPrChange>
        </w:rPr>
      </w:pPr>
      <w:r w:rsidRPr="00E849DC">
        <w:rPr>
          <w:rFonts w:hint="eastAsia"/>
          <w:b/>
          <w:sz w:val="22"/>
          <w:szCs w:val="22"/>
          <w:rPrChange w:id="1464" w:author="王 浩仁" w:date="2021-06-08T09:04:00Z">
            <w:rPr>
              <w:rFonts w:hint="eastAsia"/>
              <w:b/>
              <w:color w:val="494949"/>
              <w:sz w:val="22"/>
              <w:szCs w:val="22"/>
            </w:rPr>
          </w:rPrChange>
        </w:rPr>
        <w:t>讨论（</w:t>
      </w:r>
      <w:r w:rsidRPr="00E849DC">
        <w:rPr>
          <w:b/>
          <w:sz w:val="22"/>
          <w:szCs w:val="22"/>
          <w:rPrChange w:id="1465" w:author="王 浩仁" w:date="2021-06-08T09:04:00Z">
            <w:rPr>
              <w:b/>
              <w:color w:val="494949"/>
              <w:sz w:val="22"/>
              <w:szCs w:val="22"/>
            </w:rPr>
          </w:rPrChange>
        </w:rPr>
        <w:t>DISCUSSION</w:t>
      </w:r>
      <w:r w:rsidRPr="00E849DC">
        <w:rPr>
          <w:rFonts w:hint="eastAsia"/>
          <w:b/>
          <w:sz w:val="22"/>
          <w:szCs w:val="22"/>
          <w:rPrChange w:id="1466" w:author="王 浩仁" w:date="2021-06-08T09:04:00Z">
            <w:rPr>
              <w:rFonts w:hint="eastAsia"/>
              <w:b/>
              <w:color w:val="494949"/>
              <w:sz w:val="22"/>
              <w:szCs w:val="22"/>
            </w:rPr>
          </w:rPrChange>
        </w:rPr>
        <w:t>）</w:t>
      </w:r>
    </w:p>
    <w:p w14:paraId="1D9D1B0C" w14:textId="77777777" w:rsidR="008E1888" w:rsidRPr="00E849DC" w:rsidRDefault="008E1888" w:rsidP="008E1888">
      <w:pPr>
        <w:pStyle w:val="ql-long-65221147"/>
        <w:spacing w:before="0" w:beforeAutospacing="0" w:after="0" w:afterAutospacing="0"/>
        <w:ind w:left="360"/>
        <w:rPr>
          <w:b/>
          <w:sz w:val="22"/>
          <w:szCs w:val="22"/>
          <w:rPrChange w:id="1467" w:author="王 浩仁" w:date="2021-06-08T09:04:00Z">
            <w:rPr>
              <w:b/>
              <w:color w:val="494949"/>
              <w:sz w:val="22"/>
              <w:szCs w:val="22"/>
            </w:rPr>
          </w:rPrChange>
        </w:rPr>
      </w:pPr>
      <w:r w:rsidRPr="00E849DC">
        <w:rPr>
          <w:rFonts w:hint="eastAsia"/>
          <w:b/>
          <w:sz w:val="22"/>
          <w:szCs w:val="22"/>
          <w:rPrChange w:id="1468" w:author="王 浩仁" w:date="2021-06-08T09:04:00Z">
            <w:rPr>
              <w:rFonts w:hint="eastAsia"/>
              <w:b/>
              <w:color w:val="494949"/>
              <w:sz w:val="22"/>
              <w:szCs w:val="22"/>
            </w:rPr>
          </w:rPrChange>
        </w:rPr>
        <w:t>根据研究结果表明，</w:t>
      </w:r>
      <w:r w:rsidRPr="00E849DC">
        <w:rPr>
          <w:b/>
          <w:sz w:val="22"/>
          <w:szCs w:val="22"/>
          <w:rPrChange w:id="1469" w:author="王 浩仁" w:date="2021-06-08T09:04:00Z">
            <w:rPr>
              <w:b/>
              <w:color w:val="494949"/>
              <w:sz w:val="22"/>
              <w:szCs w:val="22"/>
            </w:rPr>
          </w:rPrChange>
        </w:rPr>
        <w:t>CBFL</w:t>
      </w:r>
      <w:r w:rsidRPr="00E849DC">
        <w:rPr>
          <w:rFonts w:hint="eastAsia"/>
          <w:b/>
          <w:sz w:val="22"/>
          <w:szCs w:val="22"/>
          <w:rPrChange w:id="1470" w:author="王 浩仁" w:date="2021-06-08T09:04:00Z">
            <w:rPr>
              <w:rFonts w:hint="eastAsia"/>
              <w:b/>
              <w:color w:val="494949"/>
              <w:sz w:val="22"/>
              <w:szCs w:val="22"/>
            </w:rPr>
          </w:rPrChange>
        </w:rPr>
        <w:t>对。。。有效</w:t>
      </w:r>
      <w:r w:rsidR="001F4A33" w:rsidRPr="00E849DC">
        <w:rPr>
          <w:rFonts w:hint="eastAsia"/>
          <w:b/>
          <w:sz w:val="22"/>
          <w:szCs w:val="22"/>
          <w:rPrChange w:id="1471" w:author="王 浩仁" w:date="2021-06-08T09:04:00Z">
            <w:rPr>
              <w:rFonts w:hint="eastAsia"/>
              <w:b/>
              <w:color w:val="494949"/>
              <w:sz w:val="22"/>
              <w:szCs w:val="22"/>
            </w:rPr>
          </w:rPrChange>
        </w:rPr>
        <w:t>，讨论结果的有效性和方法的局限性</w:t>
      </w:r>
    </w:p>
    <w:p w14:paraId="2F235B33" w14:textId="528250D4" w:rsidR="00483456" w:rsidRDefault="00483456" w:rsidP="00483456">
      <w:pPr>
        <w:pStyle w:val="ql-long-65221147"/>
        <w:spacing w:before="0" w:beforeAutospacing="0" w:after="0" w:afterAutospacing="0"/>
        <w:ind w:left="360"/>
        <w:rPr>
          <w:ins w:id="1472" w:author="王 浩仁" w:date="2021-06-15T21:27:00Z"/>
          <w:rFonts w:ascii="Arial" w:hAnsi="Arial" w:cs="Arial"/>
          <w:spacing w:val="15"/>
          <w:sz w:val="23"/>
          <w:szCs w:val="23"/>
        </w:rPr>
      </w:pPr>
      <w:r w:rsidRPr="00E849DC">
        <w:rPr>
          <w:rFonts w:ascii="Arial" w:hAnsi="Arial" w:cs="Arial" w:hint="eastAsia"/>
          <w:spacing w:val="15"/>
          <w:sz w:val="23"/>
          <w:szCs w:val="23"/>
        </w:rPr>
        <w:t>把</w:t>
      </w:r>
      <w:r w:rsidRPr="00E849DC">
        <w:rPr>
          <w:rFonts w:ascii="Arial" w:hAnsi="Arial" w:cs="Arial"/>
          <w:spacing w:val="15"/>
          <w:sz w:val="23"/>
          <w:szCs w:val="23"/>
        </w:rPr>
        <w:t>CBFL</w:t>
      </w:r>
      <w:r w:rsidRPr="00E849DC">
        <w:rPr>
          <w:rFonts w:ascii="Arial" w:hAnsi="Arial" w:cs="Arial" w:hint="eastAsia"/>
          <w:spacing w:val="15"/>
          <w:sz w:val="23"/>
          <w:szCs w:val="23"/>
        </w:rPr>
        <w:t>作为补充测试技术</w:t>
      </w:r>
      <w:ins w:id="1473" w:author="王 浩仁" w:date="2021-06-15T21:25:00Z">
        <w:r w:rsidR="002B4E12">
          <w:rPr>
            <w:rFonts w:ascii="Arial" w:hAnsi="Arial" w:cs="Arial" w:hint="eastAsia"/>
            <w:spacing w:val="15"/>
            <w:sz w:val="23"/>
            <w:szCs w:val="23"/>
          </w:rPr>
          <w:t>，与多种软件缺陷定位方法结合，</w:t>
        </w:r>
      </w:ins>
      <w:ins w:id="1474" w:author="王 浩仁" w:date="2021-06-15T21:26:00Z">
        <w:r w:rsidR="002B4E12">
          <w:rPr>
            <w:rFonts w:ascii="Arial" w:hAnsi="Arial" w:cs="Arial" w:hint="eastAsia"/>
            <w:spacing w:val="15"/>
            <w:sz w:val="23"/>
            <w:szCs w:val="23"/>
          </w:rPr>
          <w:t>提高缺陷定位的</w:t>
        </w:r>
        <w:r w:rsidR="00641F8C">
          <w:rPr>
            <w:rFonts w:ascii="Arial" w:hAnsi="Arial" w:cs="Arial" w:hint="eastAsia"/>
            <w:spacing w:val="15"/>
            <w:sz w:val="23"/>
            <w:szCs w:val="23"/>
          </w:rPr>
          <w:t>结果，并且因为训练模型的数据还不够多，尤其是目前使用了</w:t>
        </w:r>
        <w:r w:rsidR="00641F8C">
          <w:rPr>
            <w:rFonts w:ascii="Arial" w:hAnsi="Arial" w:cs="Arial"/>
            <w:spacing w:val="15"/>
            <w:sz w:val="23"/>
            <w:szCs w:val="23"/>
          </w:rPr>
          <w:t>SMOTE</w:t>
        </w:r>
      </w:ins>
      <w:ins w:id="1475" w:author="王 浩仁" w:date="2021-06-15T21:27:00Z">
        <w:r w:rsidR="00641F8C">
          <w:rPr>
            <w:rFonts w:ascii="Arial" w:hAnsi="Arial" w:cs="Arial" w:hint="eastAsia"/>
            <w:spacing w:val="15"/>
            <w:sz w:val="23"/>
            <w:szCs w:val="23"/>
          </w:rPr>
          <w:t>来过采样，如果我们能够得到一个真实的</w:t>
        </w:r>
        <w:proofErr w:type="gramStart"/>
        <w:r w:rsidR="00641F8C">
          <w:rPr>
            <w:rFonts w:ascii="Arial" w:hAnsi="Arial" w:cs="Arial" w:hint="eastAsia"/>
            <w:spacing w:val="15"/>
            <w:sz w:val="23"/>
            <w:szCs w:val="23"/>
          </w:rPr>
          <w:t>类平衡</w:t>
        </w:r>
        <w:proofErr w:type="gramEnd"/>
        <w:r w:rsidR="00641F8C">
          <w:rPr>
            <w:rFonts w:ascii="Arial" w:hAnsi="Arial" w:cs="Arial" w:hint="eastAsia"/>
            <w:spacing w:val="15"/>
            <w:sz w:val="23"/>
            <w:szCs w:val="23"/>
          </w:rPr>
          <w:t>的数据集去训练，是不是结果会更好。</w:t>
        </w:r>
      </w:ins>
    </w:p>
    <w:p w14:paraId="6C63B2F9" w14:textId="251DFB59" w:rsidR="00641F8C" w:rsidRPr="00E849DC" w:rsidRDefault="00641F8C" w:rsidP="00483456">
      <w:pPr>
        <w:pStyle w:val="ql-long-65221147"/>
        <w:spacing w:before="0" w:beforeAutospacing="0" w:after="0" w:afterAutospacing="0"/>
        <w:ind w:left="360"/>
        <w:rPr>
          <w:rFonts w:ascii="Arial" w:hAnsi="Arial" w:cs="Arial" w:hint="eastAsia"/>
          <w:spacing w:val="15"/>
          <w:sz w:val="23"/>
          <w:szCs w:val="23"/>
        </w:rPr>
      </w:pPr>
      <w:ins w:id="1476" w:author="王 浩仁" w:date="2021-06-15T21:27:00Z">
        <w:r>
          <w:rPr>
            <w:rFonts w:ascii="Arial" w:hAnsi="Arial" w:cs="Arial" w:hint="eastAsia"/>
            <w:spacing w:val="15"/>
            <w:sz w:val="23"/>
            <w:szCs w:val="23"/>
          </w:rPr>
          <w:t>举例说明，数据集</w:t>
        </w:r>
      </w:ins>
      <w:ins w:id="1477" w:author="王 浩仁" w:date="2021-06-15T21:28:00Z">
        <w:r>
          <w:rPr>
            <w:rFonts w:ascii="Arial" w:hAnsi="Arial" w:cs="Arial" w:hint="eastAsia"/>
            <w:spacing w:val="15"/>
            <w:sz w:val="23"/>
            <w:szCs w:val="23"/>
          </w:rPr>
          <w:t>的提高对实验结果的影响时很大的。得出我们的模型可以更好。</w:t>
        </w:r>
      </w:ins>
    </w:p>
    <w:p w14:paraId="7A6E8412" w14:textId="77777777" w:rsidR="00B93BC7" w:rsidRPr="00E849DC" w:rsidRDefault="00B93BC7">
      <w:pPr>
        <w:pStyle w:val="ql-long-65221147"/>
        <w:spacing w:before="0" w:beforeAutospacing="0" w:after="0" w:afterAutospacing="0"/>
        <w:ind w:left="804"/>
        <w:rPr>
          <w:b/>
          <w:sz w:val="22"/>
          <w:szCs w:val="22"/>
          <w:rPrChange w:id="1478" w:author="王 浩仁" w:date="2021-06-08T09:04:00Z">
            <w:rPr>
              <w:b/>
              <w:color w:val="494949"/>
              <w:sz w:val="22"/>
              <w:szCs w:val="22"/>
            </w:rPr>
          </w:rPrChange>
        </w:rPr>
        <w:pPrChange w:id="1479" w:author="王 浩仁" w:date="2021-06-11T08:20:00Z">
          <w:pPr>
            <w:pStyle w:val="ql-long-65221147"/>
            <w:numPr>
              <w:ilvl w:val="1"/>
              <w:numId w:val="1"/>
            </w:numPr>
            <w:spacing w:before="0" w:beforeAutospacing="0" w:after="0" w:afterAutospacing="0"/>
            <w:ind w:left="804" w:hanging="444"/>
          </w:pPr>
        </w:pPrChange>
      </w:pPr>
      <w:r w:rsidRPr="00E849DC">
        <w:rPr>
          <w:rFonts w:ascii="Arial" w:hAnsi="Arial" w:cs="Arial" w:hint="eastAsia"/>
          <w:spacing w:val="15"/>
          <w:sz w:val="23"/>
          <w:szCs w:val="23"/>
        </w:rPr>
        <w:t>威胁有效性</w:t>
      </w:r>
      <w:r w:rsidRPr="00E849DC">
        <w:rPr>
          <w:b/>
          <w:sz w:val="22"/>
          <w:szCs w:val="22"/>
          <w:rPrChange w:id="1480" w:author="王 浩仁" w:date="2021-06-08T09:04:00Z">
            <w:rPr>
              <w:b/>
              <w:color w:val="494949"/>
              <w:sz w:val="22"/>
              <w:szCs w:val="22"/>
            </w:rPr>
          </w:rPrChange>
        </w:rPr>
        <w:t>Threats to Validity</w:t>
      </w:r>
    </w:p>
    <w:p w14:paraId="7CCDB0DA" w14:textId="77777777" w:rsidR="00B93BC7" w:rsidRPr="00E849DC" w:rsidRDefault="00F17C6D">
      <w:pPr>
        <w:pStyle w:val="ql-long-65221147"/>
        <w:spacing w:before="0" w:beforeAutospacing="0" w:after="0" w:afterAutospacing="0"/>
        <w:ind w:left="804"/>
        <w:rPr>
          <w:b/>
          <w:sz w:val="22"/>
          <w:szCs w:val="22"/>
          <w:rPrChange w:id="1481" w:author="王 浩仁" w:date="2021-06-08T09:04:00Z">
            <w:rPr>
              <w:b/>
              <w:color w:val="494949"/>
              <w:sz w:val="22"/>
              <w:szCs w:val="22"/>
            </w:rPr>
          </w:rPrChange>
        </w:rPr>
        <w:pPrChange w:id="1482" w:author="王 浩仁" w:date="2021-06-11T08:20:00Z">
          <w:pPr>
            <w:pStyle w:val="ql-long-65221147"/>
            <w:numPr>
              <w:ilvl w:val="1"/>
              <w:numId w:val="1"/>
            </w:numPr>
            <w:spacing w:before="0" w:beforeAutospacing="0" w:after="0" w:afterAutospacing="0"/>
            <w:ind w:left="804" w:hanging="444"/>
          </w:pPr>
        </w:pPrChange>
      </w:pPr>
      <w:r w:rsidRPr="00E849DC">
        <w:rPr>
          <w:rFonts w:hint="eastAsia"/>
          <w:b/>
          <w:sz w:val="22"/>
          <w:szCs w:val="22"/>
          <w:rPrChange w:id="1483" w:author="王 浩仁" w:date="2021-06-08T09:04:00Z">
            <w:rPr>
              <w:rFonts w:hint="eastAsia"/>
              <w:b/>
              <w:color w:val="494949"/>
              <w:sz w:val="22"/>
              <w:szCs w:val="22"/>
            </w:rPr>
          </w:rPrChange>
        </w:rPr>
        <w:t>局限和未来工作</w:t>
      </w:r>
    </w:p>
    <w:p w14:paraId="7A06A762" w14:textId="77777777" w:rsidR="00F17C6D" w:rsidRPr="00E849DC" w:rsidRDefault="0013159B" w:rsidP="00F17C6D">
      <w:pPr>
        <w:pStyle w:val="ql-long-65221147"/>
        <w:spacing w:before="0" w:beforeAutospacing="0" w:after="0" w:afterAutospacing="0"/>
        <w:ind w:left="804"/>
        <w:rPr>
          <w:b/>
          <w:sz w:val="22"/>
          <w:szCs w:val="22"/>
          <w:rPrChange w:id="1484" w:author="王 浩仁" w:date="2021-06-08T09:04:00Z">
            <w:rPr>
              <w:b/>
              <w:color w:val="494949"/>
              <w:sz w:val="22"/>
              <w:szCs w:val="22"/>
            </w:rPr>
          </w:rPrChange>
        </w:rPr>
      </w:pPr>
      <w:r w:rsidRPr="00E849DC">
        <w:rPr>
          <w:rFonts w:hint="eastAsia"/>
          <w:b/>
          <w:sz w:val="22"/>
          <w:szCs w:val="22"/>
          <w:rPrChange w:id="1485" w:author="王 浩仁" w:date="2021-06-08T09:04:00Z">
            <w:rPr>
              <w:rFonts w:hint="eastAsia"/>
              <w:b/>
              <w:color w:val="494949"/>
              <w:sz w:val="22"/>
              <w:szCs w:val="22"/>
            </w:rPr>
          </w:rPrChange>
        </w:rPr>
        <w:t>数据集的局限性</w:t>
      </w:r>
    </w:p>
    <w:p w14:paraId="6C50551B" w14:textId="77777777" w:rsidR="0013159B" w:rsidRPr="00E849DC" w:rsidRDefault="0013159B" w:rsidP="00F17C6D">
      <w:pPr>
        <w:pStyle w:val="ql-long-65221147"/>
        <w:spacing w:before="0" w:beforeAutospacing="0" w:after="0" w:afterAutospacing="0"/>
        <w:ind w:left="804"/>
        <w:rPr>
          <w:b/>
          <w:sz w:val="22"/>
          <w:szCs w:val="22"/>
          <w:rPrChange w:id="1486" w:author="王 浩仁" w:date="2021-06-08T09:04:00Z">
            <w:rPr>
              <w:b/>
              <w:color w:val="494949"/>
              <w:sz w:val="22"/>
              <w:szCs w:val="22"/>
            </w:rPr>
          </w:rPrChange>
        </w:rPr>
      </w:pPr>
      <w:r w:rsidRPr="00E849DC">
        <w:rPr>
          <w:rFonts w:hint="eastAsia"/>
          <w:b/>
          <w:sz w:val="22"/>
          <w:szCs w:val="22"/>
          <w:rPrChange w:id="1487" w:author="王 浩仁" w:date="2021-06-08T09:04:00Z">
            <w:rPr>
              <w:rFonts w:hint="eastAsia"/>
              <w:b/>
              <w:color w:val="494949"/>
              <w:sz w:val="22"/>
              <w:szCs w:val="22"/>
            </w:rPr>
          </w:rPrChange>
        </w:rPr>
        <w:t>未来是否可以把这个思想投入到</w:t>
      </w:r>
      <w:r w:rsidRPr="00E849DC">
        <w:rPr>
          <w:b/>
          <w:sz w:val="22"/>
          <w:szCs w:val="22"/>
          <w:rPrChange w:id="1488" w:author="王 浩仁" w:date="2021-06-08T09:04:00Z">
            <w:rPr>
              <w:b/>
              <w:color w:val="494949"/>
              <w:sz w:val="22"/>
              <w:szCs w:val="22"/>
            </w:rPr>
          </w:rPrChange>
        </w:rPr>
        <w:t>APR</w:t>
      </w:r>
      <w:r w:rsidRPr="00E849DC">
        <w:rPr>
          <w:rFonts w:hint="eastAsia"/>
          <w:b/>
          <w:sz w:val="22"/>
          <w:szCs w:val="22"/>
          <w:rPrChange w:id="1489" w:author="王 浩仁" w:date="2021-06-08T09:04:00Z">
            <w:rPr>
              <w:rFonts w:hint="eastAsia"/>
              <w:b/>
              <w:color w:val="494949"/>
              <w:sz w:val="22"/>
              <w:szCs w:val="22"/>
            </w:rPr>
          </w:rPrChange>
        </w:rPr>
        <w:t>工作中去</w:t>
      </w:r>
    </w:p>
    <w:p w14:paraId="60DDEC69" w14:textId="3D0329CC" w:rsidR="00483456" w:rsidRPr="00E849DC" w:rsidDel="00113BC4" w:rsidRDefault="00483456" w:rsidP="00483456">
      <w:pPr>
        <w:pStyle w:val="ql-long-65221147"/>
        <w:numPr>
          <w:ilvl w:val="0"/>
          <w:numId w:val="1"/>
        </w:numPr>
        <w:spacing w:before="0" w:beforeAutospacing="0" w:after="0" w:afterAutospacing="0"/>
        <w:rPr>
          <w:del w:id="1490" w:author="王 浩仁" w:date="2021-06-09T17:27:00Z"/>
          <w:b/>
          <w:sz w:val="22"/>
          <w:szCs w:val="22"/>
          <w:rPrChange w:id="1491" w:author="王 浩仁" w:date="2021-06-08T09:04:00Z">
            <w:rPr>
              <w:del w:id="1492" w:author="王 浩仁" w:date="2021-06-09T17:27:00Z"/>
              <w:b/>
              <w:color w:val="494949"/>
              <w:sz w:val="22"/>
              <w:szCs w:val="22"/>
            </w:rPr>
          </w:rPrChange>
        </w:rPr>
      </w:pPr>
      <w:del w:id="1493" w:author="王 浩仁" w:date="2021-06-09T17:27:00Z">
        <w:r w:rsidRPr="00E849DC" w:rsidDel="00113BC4">
          <w:rPr>
            <w:rFonts w:hint="eastAsia"/>
            <w:b/>
            <w:sz w:val="22"/>
            <w:rPrChange w:id="1494" w:author="王 浩仁" w:date="2021-06-08T09:04:00Z">
              <w:rPr>
                <w:rFonts w:hint="eastAsia"/>
                <w:b/>
                <w:color w:val="494949"/>
                <w:sz w:val="22"/>
              </w:rPr>
            </w:rPrChange>
          </w:rPr>
          <w:delText>相关工作（</w:delText>
        </w:r>
        <w:r w:rsidRPr="00E849DC" w:rsidDel="00113BC4">
          <w:rPr>
            <w:b/>
            <w:sz w:val="22"/>
            <w:rPrChange w:id="1495" w:author="王 浩仁" w:date="2021-06-08T09:04:00Z">
              <w:rPr>
                <w:b/>
                <w:color w:val="494949"/>
                <w:sz w:val="22"/>
              </w:rPr>
            </w:rPrChange>
          </w:rPr>
          <w:delText>RELATED WORK</w:delText>
        </w:r>
        <w:r w:rsidRPr="00E849DC" w:rsidDel="00113BC4">
          <w:rPr>
            <w:rFonts w:hint="eastAsia"/>
            <w:b/>
            <w:sz w:val="22"/>
            <w:rPrChange w:id="1496" w:author="王 浩仁" w:date="2021-06-08T09:04:00Z">
              <w:rPr>
                <w:rFonts w:hint="eastAsia"/>
                <w:b/>
                <w:color w:val="494949"/>
                <w:sz w:val="22"/>
              </w:rPr>
            </w:rPrChange>
          </w:rPr>
          <w:delText>）</w:delText>
        </w:r>
      </w:del>
    </w:p>
    <w:p w14:paraId="3CC35EDF" w14:textId="36819048" w:rsidR="00405FAF" w:rsidRPr="00E849DC" w:rsidDel="00113BC4" w:rsidRDefault="00405FAF" w:rsidP="00405FAF">
      <w:pPr>
        <w:pStyle w:val="ql-long-65221147"/>
        <w:spacing w:before="0" w:beforeAutospacing="0" w:after="0" w:afterAutospacing="0"/>
        <w:ind w:left="360"/>
        <w:rPr>
          <w:del w:id="1497" w:author="王 浩仁" w:date="2021-06-09T17:27:00Z"/>
          <w:b/>
          <w:sz w:val="22"/>
          <w:szCs w:val="22"/>
          <w:rPrChange w:id="1498" w:author="王 浩仁" w:date="2021-06-08T09:04:00Z">
            <w:rPr>
              <w:del w:id="1499" w:author="王 浩仁" w:date="2021-06-09T17:27:00Z"/>
              <w:b/>
              <w:color w:val="494949"/>
              <w:sz w:val="22"/>
              <w:szCs w:val="22"/>
            </w:rPr>
          </w:rPrChange>
        </w:rPr>
      </w:pPr>
      <w:del w:id="1500" w:author="王 浩仁" w:date="2021-06-09T17:27:00Z">
        <w:r w:rsidRPr="00E849DC" w:rsidDel="00113BC4">
          <w:rPr>
            <w:rFonts w:hint="eastAsia"/>
            <w:b/>
            <w:sz w:val="22"/>
            <w:rPrChange w:id="1501" w:author="王 浩仁" w:date="2021-06-08T09:04:00Z">
              <w:rPr>
                <w:rFonts w:hint="eastAsia"/>
                <w:b/>
                <w:color w:val="494949"/>
                <w:sz w:val="22"/>
              </w:rPr>
            </w:rPrChange>
          </w:rPr>
          <w:delText>介绍最近的</w:delText>
        </w:r>
        <w:r w:rsidR="002D7C98" w:rsidRPr="00E849DC" w:rsidDel="00113BC4">
          <w:rPr>
            <w:rFonts w:hint="eastAsia"/>
            <w:b/>
            <w:sz w:val="22"/>
            <w:rPrChange w:id="1502" w:author="王 浩仁" w:date="2021-06-08T09:04:00Z">
              <w:rPr>
                <w:rFonts w:hint="eastAsia"/>
                <w:b/>
                <w:color w:val="494949"/>
                <w:sz w:val="22"/>
              </w:rPr>
            </w:rPrChange>
          </w:rPr>
          <w:delText>且比较相似的</w:delText>
        </w:r>
        <w:r w:rsidRPr="00E849DC" w:rsidDel="00113BC4">
          <w:rPr>
            <w:rFonts w:hint="eastAsia"/>
            <w:b/>
            <w:sz w:val="22"/>
            <w:rPrChange w:id="1503" w:author="王 浩仁" w:date="2021-06-08T09:04:00Z">
              <w:rPr>
                <w:rFonts w:hint="eastAsia"/>
                <w:b/>
                <w:color w:val="494949"/>
                <w:sz w:val="22"/>
              </w:rPr>
            </w:rPrChange>
          </w:rPr>
          <w:delText>缺陷定位</w:delText>
        </w:r>
        <w:r w:rsidR="002D7C98" w:rsidRPr="00E849DC" w:rsidDel="00113BC4">
          <w:rPr>
            <w:rFonts w:hint="eastAsia"/>
            <w:b/>
            <w:sz w:val="22"/>
            <w:rPrChange w:id="1504" w:author="王 浩仁" w:date="2021-06-08T09:04:00Z">
              <w:rPr>
                <w:rFonts w:hint="eastAsia"/>
                <w:b/>
                <w:color w:val="494949"/>
                <w:sz w:val="22"/>
              </w:rPr>
            </w:rPrChange>
          </w:rPr>
          <w:delText>工作</w:delText>
        </w:r>
      </w:del>
    </w:p>
    <w:p w14:paraId="2E1B6BFA" w14:textId="77777777" w:rsidR="00483456" w:rsidRPr="00E849DC" w:rsidRDefault="00FB0B6E" w:rsidP="00EE5C23">
      <w:pPr>
        <w:pStyle w:val="ql-long-65221147"/>
        <w:numPr>
          <w:ilvl w:val="0"/>
          <w:numId w:val="1"/>
        </w:numPr>
        <w:spacing w:before="0" w:beforeAutospacing="0" w:after="0" w:afterAutospacing="0"/>
        <w:rPr>
          <w:b/>
          <w:sz w:val="22"/>
          <w:szCs w:val="22"/>
          <w:rPrChange w:id="1505" w:author="王 浩仁" w:date="2021-06-08T09:04:00Z">
            <w:rPr>
              <w:b/>
              <w:color w:val="494949"/>
              <w:sz w:val="22"/>
              <w:szCs w:val="22"/>
            </w:rPr>
          </w:rPrChange>
        </w:rPr>
      </w:pPr>
      <w:r w:rsidRPr="00E849DC">
        <w:rPr>
          <w:rFonts w:hint="eastAsia"/>
          <w:b/>
          <w:sz w:val="22"/>
          <w:szCs w:val="22"/>
          <w:rPrChange w:id="1506" w:author="王 浩仁" w:date="2021-06-08T09:04:00Z">
            <w:rPr>
              <w:rFonts w:hint="eastAsia"/>
              <w:b/>
              <w:color w:val="494949"/>
              <w:sz w:val="22"/>
              <w:szCs w:val="22"/>
            </w:rPr>
          </w:rPrChange>
        </w:rPr>
        <w:t>结尾（</w:t>
      </w:r>
      <w:r w:rsidRPr="00E849DC">
        <w:rPr>
          <w:rFonts w:ascii="LinLibertineTB" w:hAnsi="LinLibertineTB" w:hint="eastAsia"/>
          <w:b/>
          <w:bCs/>
          <w:sz w:val="22"/>
          <w:szCs w:val="22"/>
          <w:rPrChange w:id="1507" w:author="王 浩仁" w:date="2021-06-08T09:04:00Z">
            <w:rPr>
              <w:rFonts w:ascii="LinLibertineTB" w:hAnsi="LinLibertineTB" w:hint="eastAsia"/>
              <w:b/>
              <w:bCs/>
              <w:color w:val="000000"/>
              <w:sz w:val="22"/>
              <w:szCs w:val="22"/>
            </w:rPr>
          </w:rPrChange>
        </w:rPr>
        <w:t>CONCLUSION</w:t>
      </w:r>
      <w:r w:rsidRPr="00E849DC">
        <w:rPr>
          <w:rFonts w:hint="eastAsia"/>
          <w:b/>
          <w:sz w:val="22"/>
          <w:szCs w:val="22"/>
          <w:rPrChange w:id="1508" w:author="王 浩仁" w:date="2021-06-08T09:04:00Z">
            <w:rPr>
              <w:rFonts w:hint="eastAsia"/>
              <w:b/>
              <w:color w:val="494949"/>
              <w:sz w:val="22"/>
              <w:szCs w:val="22"/>
            </w:rPr>
          </w:rPrChange>
        </w:rPr>
        <w:t>）</w:t>
      </w:r>
    </w:p>
    <w:p w14:paraId="6D0A1CED" w14:textId="77777777" w:rsidR="00AB6A5F" w:rsidRPr="00E849DC" w:rsidRDefault="00AB6A5F" w:rsidP="0048296F">
      <w:pPr>
        <w:pStyle w:val="ql-long-65221147"/>
        <w:spacing w:before="0" w:beforeAutospacing="0" w:after="0" w:afterAutospacing="0"/>
        <w:ind w:left="360"/>
        <w:rPr>
          <w:b/>
          <w:sz w:val="22"/>
          <w:szCs w:val="22"/>
          <w:rPrChange w:id="1509" w:author="王 浩仁" w:date="2021-06-08T09:04:00Z">
            <w:rPr>
              <w:b/>
              <w:color w:val="494949"/>
              <w:sz w:val="22"/>
              <w:szCs w:val="22"/>
            </w:rPr>
          </w:rPrChange>
        </w:rPr>
      </w:pPr>
    </w:p>
    <w:p w14:paraId="07E6572A" w14:textId="77777777" w:rsidR="0034074A" w:rsidRPr="00E849DC" w:rsidDel="00A80880" w:rsidRDefault="0034074A" w:rsidP="0034074A">
      <w:pPr>
        <w:pStyle w:val="ql-long-65221147"/>
        <w:spacing w:before="0" w:beforeAutospacing="0" w:after="0" w:afterAutospacing="0"/>
        <w:rPr>
          <w:del w:id="1510" w:author="王 浩仁" w:date="2021-06-15T22:39:00Z"/>
          <w:sz w:val="21"/>
          <w:szCs w:val="21"/>
        </w:rPr>
      </w:pPr>
      <w:r w:rsidRPr="00E849DC">
        <w:rPr>
          <w:rFonts w:hint="eastAsia"/>
          <w:b/>
          <w:sz w:val="21"/>
          <w:szCs w:val="21"/>
          <w:rPrChange w:id="1511" w:author="王 浩仁" w:date="2021-06-08T09:04:00Z">
            <w:rPr>
              <w:rFonts w:hint="eastAsia"/>
              <w:b/>
              <w:color w:val="494949"/>
              <w:sz w:val="21"/>
              <w:szCs w:val="21"/>
            </w:rPr>
          </w:rPrChange>
        </w:rPr>
        <w:t>根据本文概述，</w:t>
      </w:r>
      <w:r w:rsidRPr="00E849DC">
        <w:rPr>
          <w:sz w:val="21"/>
          <w:szCs w:val="21"/>
        </w:rPr>
        <w:t>现有缺陷定位方法中最突出的问题是缺陷定位效率不高，定位结果往往存在大量语句可疑度相同，难以区分的问题。因此本文提出基于语句复杂</w:t>
      </w:r>
      <w:proofErr w:type="gramStart"/>
      <w:r w:rsidRPr="00E849DC">
        <w:rPr>
          <w:sz w:val="21"/>
          <w:szCs w:val="21"/>
        </w:rPr>
        <w:t>度分析</w:t>
      </w:r>
      <w:proofErr w:type="gramEnd"/>
      <w:r w:rsidRPr="00E849DC">
        <w:rPr>
          <w:sz w:val="21"/>
          <w:szCs w:val="21"/>
        </w:rPr>
        <w:t>的方法，旨在区别可疑度相同的程序语句，提高现有缺陷定位方法的定位效率，减少人工审查的代码量，从而降低软件项目的成本。</w:t>
      </w:r>
    </w:p>
    <w:p w14:paraId="38049866" w14:textId="77777777" w:rsidR="00CF4C82" w:rsidRPr="00E849DC" w:rsidRDefault="00CF4C82" w:rsidP="00A80880">
      <w:pPr>
        <w:pStyle w:val="ql-long-65221147"/>
        <w:spacing w:before="0" w:beforeAutospacing="0" w:after="0" w:afterAutospacing="0"/>
        <w:rPr>
          <w:rFonts w:hint="eastAsia"/>
          <w:rPrChange w:id="1512" w:author="王 浩仁" w:date="2021-06-08T09:04:00Z">
            <w:rPr>
              <w:rFonts w:ascii="宋体" w:eastAsia="宋体" w:hAnsi="宋体" w:cs="宋体"/>
              <w:b/>
              <w:color w:val="494949"/>
              <w:kern w:val="0"/>
              <w:sz w:val="22"/>
            </w:rPr>
          </w:rPrChange>
        </w:rPr>
        <w:sectPr w:rsidR="00CF4C82" w:rsidRPr="00E849DC">
          <w:pgSz w:w="11906" w:h="16838"/>
          <w:pgMar w:top="1440" w:right="1800" w:bottom="1440" w:left="1800" w:header="851" w:footer="992" w:gutter="0"/>
          <w:cols w:space="425"/>
          <w:docGrid w:type="lines" w:linePitch="312"/>
        </w:sectPr>
        <w:pPrChange w:id="1513" w:author="王 浩仁" w:date="2021-06-15T22:39:00Z">
          <w:pPr>
            <w:widowControl/>
            <w:jc w:val="left"/>
          </w:pPr>
        </w:pPrChange>
      </w:pPr>
    </w:p>
    <w:p w14:paraId="5AE0884C" w14:textId="77777777" w:rsidR="007601D0" w:rsidDel="00A80880" w:rsidRDefault="007601D0" w:rsidP="007601D0">
      <w:pPr>
        <w:widowControl/>
        <w:jc w:val="left"/>
        <w:rPr>
          <w:del w:id="1514" w:author="王 浩仁" w:date="2021-06-15T22:39:00Z"/>
          <w:rFonts w:hint="eastAsia"/>
          <w:b/>
          <w:sz w:val="22"/>
        </w:rPr>
      </w:pPr>
    </w:p>
    <w:p w14:paraId="24FA43F0" w14:textId="77777777" w:rsidR="007601D0" w:rsidDel="00A80880" w:rsidRDefault="007601D0" w:rsidP="007601D0">
      <w:pPr>
        <w:widowControl/>
        <w:jc w:val="left"/>
        <w:rPr>
          <w:del w:id="1515" w:author="王 浩仁" w:date="2021-06-15T22:39:00Z"/>
          <w:rFonts w:hint="eastAsia"/>
          <w:b/>
          <w:sz w:val="22"/>
        </w:rPr>
      </w:pPr>
    </w:p>
    <w:p w14:paraId="7982222C" w14:textId="300D26D4" w:rsidR="00184606" w:rsidRPr="00E849DC" w:rsidRDefault="00184606" w:rsidP="007601D0">
      <w:pPr>
        <w:widowControl/>
        <w:jc w:val="left"/>
        <w:rPr>
          <w:b/>
          <w:sz w:val="22"/>
          <w:rPrChange w:id="1516" w:author="王 浩仁" w:date="2021-06-08T09:04:00Z">
            <w:rPr>
              <w:b/>
              <w:color w:val="494949"/>
              <w:sz w:val="22"/>
            </w:rPr>
          </w:rPrChange>
        </w:rPr>
      </w:pPr>
      <w:r w:rsidRPr="00E849DC">
        <w:rPr>
          <w:b/>
          <w:sz w:val="22"/>
          <w:rPrChange w:id="1517" w:author="王 浩仁" w:date="2021-06-08T09:04:00Z">
            <w:rPr>
              <w:b/>
              <w:color w:val="494949"/>
              <w:sz w:val="22"/>
            </w:rPr>
          </w:rPrChange>
        </w:rPr>
        <w:br w:type="page"/>
      </w:r>
    </w:p>
    <w:sectPr w:rsidR="00184606" w:rsidRPr="00E849DC" w:rsidSect="00CF4C82">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2" w:author="王 浩仁 [2]" w:date="2021-06-02T19:24:00Z" w:initials="王">
    <w:p w14:paraId="50750D57" w14:textId="77777777" w:rsidR="006345FE" w:rsidRPr="0021693B" w:rsidRDefault="006345FE" w:rsidP="0099320F">
      <w:pPr>
        <w:widowControl/>
        <w:jc w:val="left"/>
        <w:rPr>
          <w:rFonts w:ascii="宋体" w:eastAsia="宋体" w:hAnsi="宋体" w:cs="宋体"/>
          <w:kern w:val="0"/>
          <w:sz w:val="24"/>
          <w:szCs w:val="24"/>
        </w:rPr>
      </w:pPr>
      <w:r>
        <w:rPr>
          <w:rStyle w:val="a4"/>
        </w:rPr>
        <w:annotationRef/>
      </w:r>
      <w:r w:rsidRPr="0021693B">
        <w:rPr>
          <w:rFonts w:ascii="TimesNewRoman" w:eastAsia="宋体" w:hAnsi="TimesNewRoman" w:cs="宋体"/>
          <w:color w:val="000000"/>
          <w:kern w:val="0"/>
          <w:sz w:val="16"/>
          <w:szCs w:val="16"/>
        </w:rPr>
        <w:t xml:space="preserve">M. </w:t>
      </w:r>
      <w:proofErr w:type="spellStart"/>
      <w:r w:rsidRPr="0021693B">
        <w:rPr>
          <w:rFonts w:ascii="TimesNewRoman" w:eastAsia="宋体" w:hAnsi="TimesNewRoman" w:cs="宋体"/>
          <w:color w:val="000000"/>
          <w:kern w:val="0"/>
          <w:sz w:val="16"/>
          <w:szCs w:val="16"/>
        </w:rPr>
        <w:t>Xie</w:t>
      </w:r>
      <w:proofErr w:type="spellEnd"/>
      <w:r w:rsidRPr="0021693B">
        <w:rPr>
          <w:rFonts w:ascii="TimesNewRoman" w:eastAsia="宋体" w:hAnsi="TimesNewRoman" w:cs="宋体"/>
          <w:color w:val="000000"/>
          <w:kern w:val="0"/>
          <w:sz w:val="16"/>
          <w:szCs w:val="16"/>
        </w:rPr>
        <w:t xml:space="preserve"> and B. Yang, “A study on the effect of imperfect debugging on </w:t>
      </w:r>
    </w:p>
    <w:p w14:paraId="358DA836" w14:textId="77777777" w:rsidR="006345FE" w:rsidRPr="0021693B" w:rsidRDefault="006345FE" w:rsidP="0099320F">
      <w:pPr>
        <w:widowControl/>
        <w:jc w:val="left"/>
        <w:rPr>
          <w:rFonts w:ascii="宋体" w:eastAsia="宋体" w:hAnsi="宋体" w:cs="宋体"/>
          <w:kern w:val="0"/>
          <w:sz w:val="24"/>
          <w:szCs w:val="24"/>
        </w:rPr>
      </w:pPr>
      <w:r w:rsidRPr="0021693B">
        <w:rPr>
          <w:rFonts w:ascii="TimesNewRoman" w:eastAsia="宋体" w:hAnsi="TimesNewRoman" w:cs="宋体"/>
          <w:color w:val="000000"/>
          <w:kern w:val="0"/>
          <w:sz w:val="16"/>
          <w:szCs w:val="16"/>
        </w:rPr>
        <w:t xml:space="preserve">software development cost,” </w:t>
      </w:r>
      <w:r w:rsidRPr="0021693B">
        <w:rPr>
          <w:rFonts w:ascii="TimesNewRoman" w:eastAsia="宋体" w:hAnsi="TimesNewRoman" w:cs="宋体"/>
          <w:i/>
          <w:iCs/>
          <w:color w:val="000000"/>
          <w:kern w:val="0"/>
          <w:sz w:val="16"/>
          <w:szCs w:val="16"/>
        </w:rPr>
        <w:t>IEEE Trans. Software Eng.</w:t>
      </w:r>
      <w:r w:rsidRPr="0021693B">
        <w:rPr>
          <w:rFonts w:ascii="TimesNewRoman" w:eastAsia="宋体" w:hAnsi="TimesNewRoman" w:cs="宋体"/>
          <w:color w:val="000000"/>
          <w:kern w:val="0"/>
          <w:sz w:val="16"/>
          <w:szCs w:val="16"/>
        </w:rPr>
        <w:t xml:space="preserve">, vol. 29, no. </w:t>
      </w:r>
    </w:p>
    <w:p w14:paraId="167ADEC9" w14:textId="77777777" w:rsidR="006345FE" w:rsidRDefault="006345FE" w:rsidP="0099320F">
      <w:pPr>
        <w:pStyle w:val="a5"/>
      </w:pPr>
      <w:r w:rsidRPr="0021693B">
        <w:rPr>
          <w:rFonts w:ascii="TimesNewRoman" w:eastAsia="宋体" w:hAnsi="TimesNewRoman" w:cs="宋体"/>
          <w:color w:val="000000"/>
          <w:kern w:val="0"/>
          <w:sz w:val="16"/>
          <w:szCs w:val="16"/>
        </w:rPr>
        <w:t>5, pp. 471–473, May 2003.</w:t>
      </w:r>
    </w:p>
  </w:comment>
  <w:comment w:id="125" w:author="王 浩仁 [2]" w:date="2021-06-02T19:46:00Z" w:initials="王">
    <w:p w14:paraId="05B1A7E5" w14:textId="6C1FC5A7" w:rsidR="006345FE" w:rsidRDefault="006345FE" w:rsidP="00FB61BA">
      <w:pPr>
        <w:widowControl/>
        <w:jc w:val="left"/>
      </w:pPr>
      <w:r>
        <w:rPr>
          <w:rStyle w:val="a4"/>
        </w:rPr>
        <w:annotationRef/>
      </w:r>
      <w:hyperlink r:id="rId1" w:history="1">
        <w:r w:rsidR="00FB61BA" w:rsidRPr="0098471D">
          <w:rPr>
            <w:rStyle w:val="af4"/>
          </w:rPr>
          <w:t>https://xueshu.baidu.com/usercenter/paper/show?paperid=120c0ay0s03w06b0380s04u09g238437</w:t>
        </w:r>
      </w:hyperlink>
    </w:p>
    <w:p w14:paraId="4A3C1543" w14:textId="1DB6B7B0" w:rsidR="00FB61BA" w:rsidRPr="00FB61BA" w:rsidRDefault="00FB61BA" w:rsidP="00FB61BA">
      <w:pPr>
        <w:widowControl/>
        <w:jc w:val="left"/>
      </w:pPr>
    </w:p>
  </w:comment>
  <w:comment w:id="167" w:author="czq" w:date="2021-06-08T12:55:00Z" w:initials="c">
    <w:p w14:paraId="6A1DB7EF" w14:textId="77777777" w:rsidR="00D0447F" w:rsidRDefault="00D0447F" w:rsidP="00D0447F">
      <w:pPr>
        <w:pStyle w:val="a5"/>
      </w:pPr>
      <w:r>
        <w:rPr>
          <w:rStyle w:val="a4"/>
        </w:rPr>
        <w:annotationRef/>
      </w:r>
      <w:r>
        <w:rPr>
          <w:rFonts w:hint="eastAsia"/>
        </w:rPr>
        <w:t>先说提出方法，方法步骤介绍。</w:t>
      </w:r>
    </w:p>
    <w:p w14:paraId="11263613" w14:textId="77777777" w:rsidR="00D0447F" w:rsidRDefault="00D0447F" w:rsidP="00D0447F">
      <w:pPr>
        <w:pStyle w:val="a5"/>
      </w:pPr>
      <w:r>
        <w:rPr>
          <w:rFonts w:hint="eastAsia"/>
        </w:rPr>
        <w:t>然后才是基于上述方法实现了工具，做了实验，效果怎么样</w:t>
      </w:r>
    </w:p>
  </w:comment>
  <w:comment w:id="178" w:author="czq" w:date="2021-06-08T12:55:00Z" w:initials="c">
    <w:p w14:paraId="6FE1D3FF" w14:textId="77777777" w:rsidR="00DC47A9" w:rsidRDefault="00DC47A9" w:rsidP="00DC47A9">
      <w:pPr>
        <w:pStyle w:val="a5"/>
      </w:pPr>
      <w:r>
        <w:rPr>
          <w:rStyle w:val="a4"/>
        </w:rPr>
        <w:annotationRef/>
      </w:r>
      <w:r>
        <w:rPr>
          <w:rStyle w:val="a4"/>
        </w:rPr>
        <w:annotationRef/>
      </w:r>
      <w:r>
        <w:rPr>
          <w:rFonts w:hint="eastAsia"/>
        </w:rPr>
        <w:t>具体n=几，在实验部分不在方法部分</w:t>
      </w:r>
    </w:p>
    <w:p w14:paraId="5250CC74" w14:textId="458ED779" w:rsidR="00DC47A9" w:rsidRPr="00DC47A9" w:rsidRDefault="00DC47A9">
      <w:pPr>
        <w:pStyle w:val="a5"/>
      </w:pPr>
    </w:p>
  </w:comment>
  <w:comment w:id="194" w:author="王 浩仁" w:date="2021-06-04T15:00:00Z" w:initials="王">
    <w:p w14:paraId="298D8C3A" w14:textId="77777777" w:rsidR="006345FE" w:rsidRPr="006748B1" w:rsidRDefault="006345FE" w:rsidP="00F412E0">
      <w:pPr>
        <w:widowControl/>
        <w:jc w:val="left"/>
        <w:rPr>
          <w:rFonts w:ascii="宋体" w:eastAsia="宋体" w:hAnsi="宋体" w:cs="宋体"/>
          <w:color w:val="000000"/>
          <w:kern w:val="0"/>
          <w:szCs w:val="21"/>
        </w:rPr>
      </w:pPr>
      <w:r>
        <w:rPr>
          <w:rStyle w:val="a4"/>
        </w:rPr>
        <w:annotationRef/>
      </w:r>
      <w:r>
        <w:rPr>
          <w:rFonts w:hint="eastAsia"/>
          <w:b/>
          <w:color w:val="494949"/>
          <w:sz w:val="22"/>
        </w:rPr>
        <w:t>介绍背景，（为什么会有可疑度相同的问题</w:t>
      </w:r>
    </w:p>
    <w:p w14:paraId="3649566D" w14:textId="77777777" w:rsidR="006345FE" w:rsidRPr="00FD67D6" w:rsidRDefault="006345FE" w:rsidP="00F412E0">
      <w:pPr>
        <w:pStyle w:val="ql-long-65221147"/>
        <w:spacing w:before="0" w:beforeAutospacing="0" w:after="0" w:afterAutospacing="0"/>
        <w:ind w:left="360"/>
        <w:rPr>
          <w:b/>
          <w:color w:val="494949"/>
          <w:sz w:val="22"/>
          <w:szCs w:val="22"/>
        </w:rPr>
      </w:pPr>
      <w:r>
        <w:rPr>
          <w:rFonts w:hint="eastAsia"/>
          <w:b/>
          <w:color w:val="494949"/>
          <w:sz w:val="22"/>
          <w:szCs w:val="22"/>
        </w:rPr>
        <w:t>介绍本文贡献及组成</w:t>
      </w:r>
    </w:p>
    <w:p w14:paraId="51B4BE84" w14:textId="368566C5" w:rsidR="006345FE" w:rsidRDefault="006345FE">
      <w:pPr>
        <w:pStyle w:val="a5"/>
      </w:pPr>
    </w:p>
  </w:comment>
  <w:comment w:id="274" w:author="王 浩仁" w:date="2021-06-06T12:59:00Z" w:initials="王">
    <w:p w14:paraId="2D1A347C" w14:textId="77777777" w:rsidR="006345FE" w:rsidRDefault="006345FE" w:rsidP="00915C8B">
      <w:pPr>
        <w:pStyle w:val="ql-long-65221147"/>
        <w:spacing w:before="0" w:beforeAutospacing="0" w:after="0" w:afterAutospacing="0"/>
        <w:ind w:left="360"/>
        <w:rPr>
          <w:b/>
          <w:color w:val="494949"/>
          <w:sz w:val="22"/>
          <w:szCs w:val="22"/>
        </w:rPr>
      </w:pPr>
      <w:r>
        <w:rPr>
          <w:rStyle w:val="a4"/>
        </w:rPr>
        <w:annotationRef/>
      </w:r>
      <w:r>
        <w:rPr>
          <w:rFonts w:hint="eastAsia"/>
          <w:b/>
          <w:color w:val="494949"/>
          <w:sz w:val="22"/>
          <w:szCs w:val="22"/>
        </w:rPr>
        <w:t>介绍本文总体思路，再次说明效率问题</w:t>
      </w:r>
    </w:p>
    <w:p w14:paraId="615C427A"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2.1第一步：使用S</w:t>
      </w:r>
      <w:r>
        <w:rPr>
          <w:b/>
          <w:color w:val="494949"/>
          <w:sz w:val="22"/>
          <w:szCs w:val="22"/>
        </w:rPr>
        <w:t>BFL</w:t>
      </w:r>
      <w:r>
        <w:rPr>
          <w:rFonts w:hint="eastAsia"/>
          <w:b/>
          <w:color w:val="494949"/>
          <w:sz w:val="22"/>
          <w:szCs w:val="22"/>
        </w:rPr>
        <w:t>做评估</w:t>
      </w:r>
    </w:p>
    <w:p w14:paraId="2B6F1C76"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使用S</w:t>
      </w:r>
      <w:r>
        <w:rPr>
          <w:b/>
          <w:color w:val="494949"/>
          <w:sz w:val="22"/>
          <w:szCs w:val="22"/>
        </w:rPr>
        <w:t>BFL,</w:t>
      </w:r>
      <w:r>
        <w:rPr>
          <w:rFonts w:hint="eastAsia"/>
          <w:b/>
          <w:color w:val="494949"/>
          <w:sz w:val="22"/>
          <w:szCs w:val="22"/>
        </w:rPr>
        <w:t>介绍S</w:t>
      </w:r>
      <w:r>
        <w:rPr>
          <w:b/>
          <w:color w:val="494949"/>
          <w:sz w:val="22"/>
          <w:szCs w:val="22"/>
        </w:rPr>
        <w:t>BFL</w:t>
      </w:r>
      <w:r>
        <w:rPr>
          <w:rFonts w:hint="eastAsia"/>
          <w:b/>
          <w:color w:val="494949"/>
          <w:sz w:val="22"/>
          <w:szCs w:val="22"/>
        </w:rPr>
        <w:t>原理和</w:t>
      </w:r>
      <w:proofErr w:type="spellStart"/>
      <w:r>
        <w:rPr>
          <w:rFonts w:hint="eastAsia"/>
          <w:b/>
          <w:color w:val="494949"/>
          <w:sz w:val="22"/>
          <w:szCs w:val="22"/>
        </w:rPr>
        <w:t>D</w:t>
      </w:r>
      <w:r>
        <w:rPr>
          <w:b/>
          <w:color w:val="494949"/>
          <w:sz w:val="22"/>
          <w:szCs w:val="22"/>
        </w:rPr>
        <w:t>star</w:t>
      </w:r>
      <w:proofErr w:type="spellEnd"/>
      <w:r>
        <w:rPr>
          <w:rFonts w:hint="eastAsia"/>
          <w:b/>
          <w:color w:val="494949"/>
          <w:sz w:val="22"/>
          <w:szCs w:val="22"/>
        </w:rPr>
        <w:t>使用的公式</w:t>
      </w:r>
    </w:p>
    <w:p w14:paraId="60A3A20C"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/使用M</w:t>
      </w:r>
      <w:r>
        <w:rPr>
          <w:b/>
          <w:color w:val="494949"/>
          <w:sz w:val="22"/>
          <w:szCs w:val="22"/>
        </w:rPr>
        <w:t>BFL</w:t>
      </w:r>
      <w:r>
        <w:rPr>
          <w:rFonts w:hint="eastAsia"/>
          <w:b/>
          <w:color w:val="494949"/>
          <w:sz w:val="22"/>
          <w:szCs w:val="22"/>
        </w:rPr>
        <w:t>，介绍M</w:t>
      </w:r>
      <w:r>
        <w:rPr>
          <w:b/>
          <w:color w:val="494949"/>
          <w:sz w:val="22"/>
          <w:szCs w:val="22"/>
        </w:rPr>
        <w:t>BFL</w:t>
      </w:r>
      <w:r>
        <w:rPr>
          <w:rFonts w:hint="eastAsia"/>
          <w:b/>
          <w:color w:val="494949"/>
          <w:sz w:val="22"/>
          <w:szCs w:val="22"/>
        </w:rPr>
        <w:t>原理和M</w:t>
      </w:r>
      <w:r>
        <w:rPr>
          <w:b/>
          <w:color w:val="494949"/>
          <w:sz w:val="22"/>
          <w:szCs w:val="22"/>
        </w:rPr>
        <w:t>USE</w:t>
      </w:r>
      <w:r>
        <w:rPr>
          <w:rFonts w:hint="eastAsia"/>
          <w:b/>
          <w:color w:val="494949"/>
          <w:sz w:val="22"/>
          <w:szCs w:val="22"/>
        </w:rPr>
        <w:t>使用的公式</w:t>
      </w:r>
    </w:p>
    <w:p w14:paraId="008C95A2" w14:textId="77777777" w:rsidR="006345FE" w:rsidRDefault="006345FE" w:rsidP="00915C8B">
      <w:pPr>
        <w:pStyle w:val="ql-long-65221147"/>
        <w:spacing w:before="0" w:beforeAutospacing="0" w:after="0" w:afterAutospacing="0"/>
        <w:ind w:left="360"/>
        <w:rPr>
          <w:b/>
          <w:color w:val="494949"/>
          <w:sz w:val="22"/>
          <w:szCs w:val="22"/>
        </w:rPr>
      </w:pPr>
      <w:r>
        <w:rPr>
          <w:rFonts w:hint="eastAsia"/>
          <w:b/>
          <w:color w:val="494949"/>
          <w:sz w:val="22"/>
          <w:szCs w:val="22"/>
        </w:rPr>
        <w:t>2.2第二步：结合产生数据构造模型</w:t>
      </w:r>
    </w:p>
    <w:p w14:paraId="2C551137" w14:textId="77777777" w:rsidR="006345FE" w:rsidRDefault="006345FE" w:rsidP="00915C8B">
      <w:pPr>
        <w:pStyle w:val="ql-long-65221147"/>
        <w:spacing w:before="0" w:beforeAutospacing="0" w:after="0" w:afterAutospacing="0"/>
        <w:ind w:left="360"/>
        <w:rPr>
          <w:b/>
          <w:color w:val="494949"/>
          <w:sz w:val="22"/>
          <w:szCs w:val="22"/>
        </w:rPr>
      </w:pPr>
      <w:r>
        <w:rPr>
          <w:b/>
          <w:color w:val="494949"/>
          <w:sz w:val="22"/>
          <w:szCs w:val="22"/>
        </w:rPr>
        <w:tab/>
      </w:r>
      <w:r>
        <w:rPr>
          <w:rFonts w:hint="eastAsia"/>
          <w:b/>
          <w:color w:val="494949"/>
          <w:sz w:val="22"/>
          <w:szCs w:val="22"/>
        </w:rPr>
        <w:t>介绍机器学习的分类算法</w:t>
      </w:r>
    </w:p>
    <w:p w14:paraId="568228A6" w14:textId="77777777" w:rsidR="006345FE" w:rsidRDefault="006345FE" w:rsidP="00915C8B">
      <w:pPr>
        <w:pStyle w:val="ql-long-65221147"/>
        <w:spacing w:before="0" w:beforeAutospacing="0" w:after="0" w:afterAutospacing="0"/>
        <w:ind w:left="360"/>
        <w:rPr>
          <w:b/>
          <w:color w:val="494949"/>
          <w:sz w:val="22"/>
          <w:szCs w:val="22"/>
        </w:rPr>
      </w:pPr>
      <w:r>
        <w:rPr>
          <w:rFonts w:hint="eastAsia"/>
          <w:b/>
          <w:color w:val="494949"/>
          <w:sz w:val="22"/>
          <w:szCs w:val="22"/>
        </w:rPr>
        <w:t>介绍选择了决策树并进行训练，要达到一个什么效果</w:t>
      </w:r>
    </w:p>
    <w:p w14:paraId="2764AB2D" w14:textId="5A5E3A16" w:rsidR="006345FE" w:rsidRPr="00915C8B" w:rsidRDefault="006345FE">
      <w:pPr>
        <w:pStyle w:val="a5"/>
      </w:pPr>
    </w:p>
  </w:comment>
  <w:comment w:id="282" w:author="czq" w:date="2021-06-08T12:57:00Z" w:initials="c">
    <w:p w14:paraId="6CF9BCBF" w14:textId="5F17600E" w:rsidR="00BD6741" w:rsidRDefault="00BD6741">
      <w:pPr>
        <w:pStyle w:val="a5"/>
      </w:pPr>
      <w:r>
        <w:rPr>
          <w:rStyle w:val="a4"/>
        </w:rPr>
        <w:annotationRef/>
      </w:r>
      <w:r>
        <w:rPr>
          <w:rFonts w:hint="eastAsia"/>
        </w:rPr>
        <w:t>用一个小节来说</w:t>
      </w:r>
      <w:proofErr w:type="gramStart"/>
      <w:r>
        <w:rPr>
          <w:rFonts w:hint="eastAsia"/>
        </w:rPr>
        <w:t>说</w:t>
      </w:r>
      <w:proofErr w:type="gramEnd"/>
      <w:r>
        <w:rPr>
          <w:rFonts w:hint="eastAsia"/>
        </w:rPr>
        <w:t>定位？</w:t>
      </w:r>
    </w:p>
  </w:comment>
  <w:comment w:id="306" w:author="王 浩仁" w:date="2021-06-06T16:01:00Z" w:initials="王">
    <w:p w14:paraId="4FDF688F" w14:textId="64ACEC8F" w:rsidR="006345FE" w:rsidRDefault="006345FE">
      <w:pPr>
        <w:pStyle w:val="a5"/>
      </w:pPr>
      <w:r>
        <w:rPr>
          <w:rStyle w:val="a4"/>
        </w:rPr>
        <w:annotationRef/>
      </w:r>
      <w:r>
        <w:rPr>
          <w:rFonts w:ascii="微软雅黑" w:eastAsia="微软雅黑" w:hAnsi="微软雅黑" w:hint="eastAsia"/>
          <w:color w:val="333333"/>
          <w:szCs w:val="21"/>
          <w:shd w:val="clear" w:color="auto" w:fill="FCFCFC"/>
        </w:rPr>
        <w:t>陈翔,鞠小林,文万志,顾庆.基于程序频谱的动态缺陷定位方法研究[J].软件学报,2015,26(2):390-412.</w:t>
      </w:r>
    </w:p>
  </w:comment>
  <w:comment w:id="315" w:author="王 浩仁" w:date="2021-06-06T16:02:00Z" w:initials="王">
    <w:p w14:paraId="5F91D38A" w14:textId="77777777" w:rsidR="006345FE" w:rsidRDefault="006345FE" w:rsidP="00F00D99">
      <w:pPr>
        <w:pStyle w:val="a5"/>
      </w:pPr>
      <w:r>
        <w:rPr>
          <w:rStyle w:val="a4"/>
        </w:rPr>
        <w:annotationRef/>
      </w:r>
      <w:r>
        <w:t xml:space="preserve">Jones JA, Harrold MJ. Empirical evaluation of the Tarantula automatic fault-localization </w:t>
      </w:r>
    </w:p>
    <w:p w14:paraId="786D33FD" w14:textId="77777777" w:rsidR="006345FE" w:rsidRDefault="006345FE" w:rsidP="00F00D99">
      <w:pPr>
        <w:pStyle w:val="a5"/>
      </w:pPr>
      <w:r>
        <w:t xml:space="preserve">technique[C]. Proceedings of the 20th IEEE/ACM International Conference on Automated Software </w:t>
      </w:r>
    </w:p>
    <w:p w14:paraId="18B27EF9" w14:textId="10706F78" w:rsidR="006345FE" w:rsidRDefault="006345FE" w:rsidP="00F00D99">
      <w:pPr>
        <w:pStyle w:val="a5"/>
      </w:pPr>
      <w:r>
        <w:t>Engineering, Long Beach, CA, USA: Association for Computing Machinery, 2005: 273–282.</w:t>
      </w:r>
    </w:p>
  </w:comment>
  <w:comment w:id="328" w:author="王 浩仁" w:date="2021-06-06T16:02:00Z" w:initials="王">
    <w:p w14:paraId="2D5B4D09" w14:textId="77777777" w:rsidR="006345FE" w:rsidRDefault="006345FE" w:rsidP="00F00D99">
      <w:pPr>
        <w:pStyle w:val="a5"/>
      </w:pPr>
      <w:r>
        <w:rPr>
          <w:rStyle w:val="a4"/>
        </w:rPr>
        <w:annotationRef/>
      </w:r>
      <w:proofErr w:type="spellStart"/>
      <w:r>
        <w:t>Baudry</w:t>
      </w:r>
      <w:proofErr w:type="spellEnd"/>
      <w:r>
        <w:t xml:space="preserve"> B, </w:t>
      </w:r>
      <w:proofErr w:type="spellStart"/>
      <w:r>
        <w:t>Fleurey</w:t>
      </w:r>
      <w:proofErr w:type="spellEnd"/>
      <w:r>
        <w:t xml:space="preserve"> F, Le TY. Improving test suites for efficient fault localization[C]. Proceedings of </w:t>
      </w:r>
    </w:p>
    <w:p w14:paraId="22A71B2D" w14:textId="77777777" w:rsidR="006345FE" w:rsidRDefault="006345FE" w:rsidP="00F00D99">
      <w:pPr>
        <w:pStyle w:val="a5"/>
      </w:pPr>
      <w:r>
        <w:t xml:space="preserve">the 28th International Conference on Software Engineering, Shanghai, China: Association for </w:t>
      </w:r>
    </w:p>
    <w:p w14:paraId="3D388BEC" w14:textId="7FCA5D11" w:rsidR="006345FE" w:rsidRDefault="006345FE" w:rsidP="00F00D99">
      <w:pPr>
        <w:pStyle w:val="a5"/>
      </w:pPr>
      <w:r>
        <w:t>Computing Machinery, 2006: 82–91.</w:t>
      </w:r>
    </w:p>
  </w:comment>
  <w:comment w:id="336" w:author="王 浩仁" w:date="2021-06-06T16:02:00Z" w:initials="王">
    <w:p w14:paraId="6AAF73B1" w14:textId="77777777" w:rsidR="006345FE" w:rsidRDefault="006345FE" w:rsidP="00F00D99">
      <w:pPr>
        <w:pStyle w:val="a5"/>
      </w:pPr>
      <w:r>
        <w:rPr>
          <w:rStyle w:val="a4"/>
        </w:rPr>
        <w:annotationRef/>
      </w:r>
      <w:r>
        <w:t xml:space="preserve">Wen W, Li B, Sun X, et al. Program slicing spectrum-based software fault localization[C]. </w:t>
      </w:r>
    </w:p>
    <w:p w14:paraId="67F64F4D" w14:textId="77777777" w:rsidR="006345FE" w:rsidRDefault="006345FE" w:rsidP="00F00D99">
      <w:pPr>
        <w:pStyle w:val="a5"/>
      </w:pPr>
      <w:r>
        <w:t xml:space="preserve">Proceedings of the 23rd International Conference on Software Engineering and Knowledge </w:t>
      </w:r>
    </w:p>
    <w:p w14:paraId="518BB3F6" w14:textId="6F4D1C6E" w:rsidR="006345FE" w:rsidRDefault="006345FE" w:rsidP="00F00D99">
      <w:pPr>
        <w:pStyle w:val="a5"/>
      </w:pPr>
      <w:r>
        <w:t>Engineering, Miami, FL, UAS: KSI Research Inc, 2011: 213–218.</w:t>
      </w:r>
    </w:p>
  </w:comment>
  <w:comment w:id="347" w:author="王 浩仁" w:date="2021-06-06T16:03:00Z" w:initials="王">
    <w:p w14:paraId="7DCDB2DF" w14:textId="77777777" w:rsidR="006345FE" w:rsidRDefault="006345FE" w:rsidP="00F00D99">
      <w:pPr>
        <w:pStyle w:val="a5"/>
      </w:pPr>
      <w:r>
        <w:rPr>
          <w:rStyle w:val="a4"/>
        </w:rPr>
        <w:annotationRef/>
      </w:r>
      <w:r>
        <w:t xml:space="preserve">Wong WE, Debroy V, Gao RZ, et al. The </w:t>
      </w:r>
      <w:proofErr w:type="spellStart"/>
      <w:r>
        <w:t>DStar</w:t>
      </w:r>
      <w:proofErr w:type="spellEnd"/>
      <w:r>
        <w:t xml:space="preserve"> method for effective software fault localization[J]. </w:t>
      </w:r>
    </w:p>
    <w:p w14:paraId="414F8CD1" w14:textId="575420C0" w:rsidR="006345FE" w:rsidRDefault="006345FE" w:rsidP="00F00D99">
      <w:pPr>
        <w:pStyle w:val="a5"/>
      </w:pPr>
      <w:r>
        <w:t>IEEE Transactions on Reliability, 2014, 63(1): 290-308.</w:t>
      </w:r>
    </w:p>
  </w:comment>
  <w:comment w:id="364" w:author="王 浩仁" w:date="2021-06-06T16:05:00Z" w:initials="王">
    <w:p w14:paraId="499C4D2A" w14:textId="77777777" w:rsidR="006345FE" w:rsidRDefault="006345FE" w:rsidP="00F00D99">
      <w:pPr>
        <w:pStyle w:val="a5"/>
      </w:pPr>
      <w:r>
        <w:rPr>
          <w:rStyle w:val="a4"/>
        </w:rPr>
        <w:annotationRef/>
      </w:r>
      <w:r>
        <w:t xml:space="preserve">Wong WE, </w:t>
      </w:r>
      <w:proofErr w:type="spellStart"/>
      <w:r>
        <w:t>Vidroha</w:t>
      </w:r>
      <w:proofErr w:type="spellEnd"/>
      <w:r>
        <w:t xml:space="preserve"> D, </w:t>
      </w:r>
      <w:proofErr w:type="spellStart"/>
      <w:r>
        <w:t>Yihao</w:t>
      </w:r>
      <w:proofErr w:type="spellEnd"/>
      <w:r>
        <w:t xml:space="preserve"> L, et al. Software fault localization using </w:t>
      </w:r>
      <w:proofErr w:type="spellStart"/>
      <w:r>
        <w:t>DStar</w:t>
      </w:r>
      <w:proofErr w:type="spellEnd"/>
      <w:r>
        <w:t xml:space="preserve"> (D</w:t>
      </w:r>
      <w:proofErr w:type="gramStart"/>
      <w:r>
        <w:t>*)[</w:t>
      </w:r>
      <w:proofErr w:type="gramEnd"/>
      <w:r>
        <w:t xml:space="preserve">A]. 2012 IEEE </w:t>
      </w:r>
    </w:p>
    <w:p w14:paraId="0C492AEA" w14:textId="77777777" w:rsidR="006345FE" w:rsidRDefault="006345FE" w:rsidP="00F00D99">
      <w:pPr>
        <w:pStyle w:val="a5"/>
      </w:pPr>
      <w:r>
        <w:t xml:space="preserve">Sixth International Conference on Software Security and Reliability[C]. Gaithersburg, MD: IEEE, </w:t>
      </w:r>
    </w:p>
    <w:p w14:paraId="6C4F13E2" w14:textId="6E0000A3" w:rsidR="006345FE" w:rsidRDefault="006345FE" w:rsidP="00F00D99">
      <w:pPr>
        <w:pStyle w:val="a5"/>
      </w:pPr>
      <w:r>
        <w:t>2012: 21-30.</w:t>
      </w:r>
    </w:p>
  </w:comment>
  <w:comment w:id="506" w:author="王 浩仁" w:date="2021-06-09T15:04:00Z" w:initials="王">
    <w:p w14:paraId="467E1E6C" w14:textId="1E1585BB" w:rsidR="00431D39" w:rsidRDefault="00431D39">
      <w:pPr>
        <w:pStyle w:val="a5"/>
      </w:pPr>
      <w:r>
        <w:rPr>
          <w:rStyle w:val="a4"/>
        </w:rPr>
        <w:annotationRef/>
      </w:r>
      <w:r>
        <w:t>基于变异测试的错误定位研究进展</w:t>
      </w:r>
    </w:p>
  </w:comment>
  <w:comment w:id="508" w:author="王 浩仁" w:date="2021-06-10T09:35:00Z" w:initials="王">
    <w:p w14:paraId="62A8C75A" w14:textId="4C68D0C0" w:rsidR="00B569C8" w:rsidRPr="00B569C8" w:rsidRDefault="00B569C8" w:rsidP="00FB61BA">
      <w:pPr>
        <w:pStyle w:val="3"/>
        <w:spacing w:before="0" w:beforeAutospacing="0" w:after="0" w:afterAutospacing="0"/>
      </w:pPr>
      <w:r>
        <w:rPr>
          <w:rStyle w:val="a4"/>
        </w:rPr>
        <w:annotationRef/>
      </w:r>
      <w:r w:rsidR="00FB61BA" w:rsidRPr="00FB61BA">
        <w:rPr>
          <w:rFonts w:ascii="微软雅黑" w:eastAsia="微软雅黑" w:hAnsi="微软雅黑"/>
          <w:color w:val="000000"/>
        </w:rPr>
        <w:t>https://www.researchgate.net/publication/269304932_Ask_the_Mutants_Mutating_Faulty_Programs_for_Fault_Localization</w:t>
      </w:r>
    </w:p>
  </w:comment>
  <w:comment w:id="509" w:author="王 浩仁" w:date="2021-06-10T09:35:00Z" w:initials="王">
    <w:p w14:paraId="09532161" w14:textId="77777777" w:rsidR="00B569C8" w:rsidRDefault="00B569C8" w:rsidP="00B569C8">
      <w:pPr>
        <w:pStyle w:val="a5"/>
      </w:pPr>
      <w:r>
        <w:rPr>
          <w:rStyle w:val="a4"/>
        </w:rPr>
        <w:annotationRef/>
      </w:r>
      <w:r>
        <w:t xml:space="preserve">M. Papadakis and Y. Le </w:t>
      </w:r>
      <w:proofErr w:type="spellStart"/>
      <w:r>
        <w:t>Traon</w:t>
      </w:r>
      <w:proofErr w:type="spellEnd"/>
      <w:r>
        <w:t>, “</w:t>
      </w:r>
      <w:proofErr w:type="spellStart"/>
      <w:r>
        <w:t>Metallaxis</w:t>
      </w:r>
      <w:proofErr w:type="spellEnd"/>
      <w:r>
        <w:t>-FL: Mutation-based</w:t>
      </w:r>
    </w:p>
    <w:p w14:paraId="55342E53" w14:textId="77777777" w:rsidR="00B569C8" w:rsidRDefault="00B569C8" w:rsidP="00B569C8">
      <w:pPr>
        <w:pStyle w:val="a5"/>
      </w:pPr>
      <w:r>
        <w:t xml:space="preserve">fault localization,” </w:t>
      </w:r>
      <w:proofErr w:type="spellStart"/>
      <w:r>
        <w:t>Softw</w:t>
      </w:r>
      <w:proofErr w:type="spellEnd"/>
      <w:r>
        <w:t>. Testing Verification Rel., vol. 25, no. 5–7,</w:t>
      </w:r>
    </w:p>
    <w:p w14:paraId="66E0D98C" w14:textId="4DE206CF" w:rsidR="00B569C8" w:rsidRDefault="00B569C8" w:rsidP="00B569C8">
      <w:pPr>
        <w:pStyle w:val="a5"/>
      </w:pPr>
      <w:r>
        <w:t>pp. 605–628, 2015.</w:t>
      </w:r>
    </w:p>
  </w:comment>
  <w:comment w:id="510" w:author="王 浩仁" w:date="2021-06-10T09:43:00Z" w:initials="王">
    <w:p w14:paraId="3D66AD83" w14:textId="77777777" w:rsidR="002268EF" w:rsidRDefault="002268EF" w:rsidP="002268EF">
      <w:pPr>
        <w:pStyle w:val="a5"/>
      </w:pPr>
      <w:r>
        <w:rPr>
          <w:rStyle w:val="a4"/>
        </w:rPr>
        <w:annotationRef/>
      </w:r>
      <w:r>
        <w:t>test case that kills mutants may carry</w:t>
      </w:r>
    </w:p>
    <w:p w14:paraId="271B53E8" w14:textId="77777777" w:rsidR="002268EF" w:rsidRDefault="002268EF" w:rsidP="002268EF">
      <w:pPr>
        <w:pStyle w:val="a5"/>
      </w:pPr>
      <w:r>
        <w:t>diagnostic information. Note that the definition of killed in</w:t>
      </w:r>
    </w:p>
    <w:p w14:paraId="5E6EB289" w14:textId="77777777" w:rsidR="002268EF" w:rsidRDefault="002268EF" w:rsidP="002268EF">
      <w:pPr>
        <w:pStyle w:val="a5"/>
      </w:pPr>
      <w:r>
        <w:t xml:space="preserve">MUSE and </w:t>
      </w:r>
      <w:proofErr w:type="spellStart"/>
      <w:r>
        <w:t>Metallaxis</w:t>
      </w:r>
      <w:proofErr w:type="spellEnd"/>
      <w:r>
        <w:t xml:space="preserve"> is different. In MUSE, a failed test case</w:t>
      </w:r>
    </w:p>
    <w:p w14:paraId="57C42801" w14:textId="77777777" w:rsidR="002268EF" w:rsidRDefault="002268EF" w:rsidP="002268EF">
      <w:pPr>
        <w:pStyle w:val="a5"/>
      </w:pPr>
      <w:r>
        <w:t>must change to passed to count as killing a mutant. In Metal-</w:t>
      </w:r>
    </w:p>
    <w:p w14:paraId="1B3FA055" w14:textId="77777777" w:rsidR="002268EF" w:rsidRDefault="002268EF" w:rsidP="002268EF">
      <w:pPr>
        <w:pStyle w:val="a5"/>
      </w:pPr>
      <w:proofErr w:type="spellStart"/>
      <w:r>
        <w:t>laxis</w:t>
      </w:r>
      <w:proofErr w:type="spellEnd"/>
      <w:r>
        <w:t>, a failed test case only needs to generate a different out-</w:t>
      </w:r>
    </w:p>
    <w:p w14:paraId="6A2D20C2" w14:textId="72F69AEB" w:rsidR="002268EF" w:rsidRDefault="002268EF" w:rsidP="002268EF">
      <w:pPr>
        <w:pStyle w:val="a5"/>
      </w:pPr>
      <w:r>
        <w:t>put (may still be failed) to count as killing a mutant.</w:t>
      </w:r>
    </w:p>
  </w:comment>
  <w:comment w:id="512" w:author="王 浩仁" w:date="2021-06-10T09:44:00Z" w:initials="王">
    <w:p w14:paraId="7407D3C8" w14:textId="77777777" w:rsidR="002268EF" w:rsidRDefault="002268EF" w:rsidP="002268EF">
      <w:pPr>
        <w:pStyle w:val="a5"/>
      </w:pPr>
      <w:r>
        <w:rPr>
          <w:rStyle w:val="a4"/>
        </w:rPr>
        <w:annotationRef/>
      </w:r>
      <w:r>
        <w:t xml:space="preserve">M. Papadakis and Y. Le </w:t>
      </w:r>
      <w:proofErr w:type="spellStart"/>
      <w:r>
        <w:t>Traon</w:t>
      </w:r>
      <w:proofErr w:type="spellEnd"/>
      <w:r>
        <w:t>, “</w:t>
      </w:r>
      <w:proofErr w:type="spellStart"/>
      <w:r>
        <w:t>Metallaxis</w:t>
      </w:r>
      <w:proofErr w:type="spellEnd"/>
      <w:r>
        <w:t>-FL: Mutation-based</w:t>
      </w:r>
    </w:p>
    <w:p w14:paraId="6B548A47" w14:textId="77777777" w:rsidR="002268EF" w:rsidRDefault="002268EF" w:rsidP="002268EF">
      <w:pPr>
        <w:pStyle w:val="a5"/>
      </w:pPr>
      <w:r>
        <w:t xml:space="preserve">fault localization,” </w:t>
      </w:r>
      <w:proofErr w:type="spellStart"/>
      <w:r>
        <w:t>Softw</w:t>
      </w:r>
      <w:proofErr w:type="spellEnd"/>
      <w:r>
        <w:t>. Testing Verification Rel., vol. 25, no. 5–7,</w:t>
      </w:r>
    </w:p>
    <w:p w14:paraId="06FD720B" w14:textId="2549B1EB" w:rsidR="002268EF" w:rsidRDefault="002268EF" w:rsidP="002268EF">
      <w:pPr>
        <w:pStyle w:val="a5"/>
      </w:pPr>
      <w:r>
        <w:t>pp. 605–628, 2015.</w:t>
      </w:r>
    </w:p>
  </w:comment>
  <w:comment w:id="511" w:author="王 浩仁" w:date="2021-06-10T15:48:00Z" w:initials="王">
    <w:p w14:paraId="7E2D20FA" w14:textId="38082905" w:rsidR="00FB61BA" w:rsidRDefault="00FB61BA" w:rsidP="00FB61BA">
      <w:pPr>
        <w:pStyle w:val="a5"/>
      </w:pPr>
      <w:r>
        <w:rPr>
          <w:rStyle w:val="a4"/>
        </w:rPr>
        <w:annotationRef/>
      </w:r>
      <w:r>
        <w:t>Note that the definition of killed in</w:t>
      </w:r>
      <w:r w:rsidR="00766E0A">
        <w:rPr>
          <w:rFonts w:hint="eastAsia"/>
        </w:rPr>
        <w:t xml:space="preserve"> </w:t>
      </w:r>
      <w:r>
        <w:t xml:space="preserve">MUSE and </w:t>
      </w:r>
      <w:proofErr w:type="spellStart"/>
      <w:r>
        <w:t>Metallaxis</w:t>
      </w:r>
      <w:proofErr w:type="spellEnd"/>
      <w:r>
        <w:t xml:space="preserve"> is different. In MUSE, a failed test case</w:t>
      </w:r>
    </w:p>
    <w:p w14:paraId="10F7993A" w14:textId="10B3169C" w:rsidR="00FB61BA" w:rsidRDefault="00FB61BA" w:rsidP="00FB61BA">
      <w:pPr>
        <w:pStyle w:val="a5"/>
      </w:pPr>
      <w:r>
        <w:t>must change to passed to count as killing a mutant. In Metal-</w:t>
      </w:r>
      <w:proofErr w:type="spellStart"/>
      <w:r>
        <w:t>laxis</w:t>
      </w:r>
      <w:proofErr w:type="spellEnd"/>
      <w:r>
        <w:t>, a failed test case only needs to generate a different out-put (may still be failed) to count as killing a mutant.</w:t>
      </w:r>
    </w:p>
  </w:comment>
  <w:comment w:id="513" w:author="王 浩仁" w:date="2021-06-10T15:49:00Z" w:initials="王">
    <w:p w14:paraId="4588040B" w14:textId="77777777" w:rsidR="00766E0A" w:rsidRDefault="00766E0A" w:rsidP="00766E0A">
      <w:pPr>
        <w:pStyle w:val="a5"/>
      </w:pPr>
      <w:r>
        <w:rPr>
          <w:rStyle w:val="a4"/>
        </w:rPr>
        <w:annotationRef/>
      </w:r>
      <w:r>
        <w:t xml:space="preserve">D. Zou, J. Liang, </w:t>
      </w:r>
      <w:proofErr w:type="gramStart"/>
      <w:r>
        <w:t>Y .</w:t>
      </w:r>
      <w:proofErr w:type="gramEnd"/>
      <w:r>
        <w:t xml:space="preserve"> </w:t>
      </w:r>
      <w:proofErr w:type="spellStart"/>
      <w:r>
        <w:t>Xiong</w:t>
      </w:r>
      <w:proofErr w:type="spellEnd"/>
      <w:r>
        <w:t>, M. D. Ernst, and L. Zhang, ‘‘An empirical study</w:t>
      </w:r>
    </w:p>
    <w:p w14:paraId="0E0FFC88" w14:textId="77777777" w:rsidR="00766E0A" w:rsidRDefault="00766E0A" w:rsidP="00766E0A">
      <w:pPr>
        <w:pStyle w:val="a5"/>
      </w:pPr>
      <w:r>
        <w:t xml:space="preserve">of fault localization families and their combinations,’’ IEEE Trans. </w:t>
      </w:r>
      <w:proofErr w:type="spellStart"/>
      <w:r>
        <w:t>Softw</w:t>
      </w:r>
      <w:proofErr w:type="spellEnd"/>
      <w:r>
        <w:t>.</w:t>
      </w:r>
    </w:p>
    <w:p w14:paraId="12F2864E" w14:textId="77777777" w:rsidR="00766E0A" w:rsidRDefault="00766E0A" w:rsidP="00766E0A">
      <w:pPr>
        <w:pStyle w:val="a5"/>
      </w:pPr>
      <w:r>
        <w:t xml:space="preserve">Eng., early access, Jan. 10, 2019, </w:t>
      </w:r>
      <w:proofErr w:type="spellStart"/>
      <w:r>
        <w:t>doi</w:t>
      </w:r>
      <w:proofErr w:type="spellEnd"/>
      <w:r>
        <w:t>: 10.1109/TSE.2019.2892102.</w:t>
      </w:r>
    </w:p>
    <w:p w14:paraId="78FC2B44" w14:textId="77777777" w:rsidR="00766E0A" w:rsidRDefault="00766E0A" w:rsidP="00766E0A">
      <w:pPr>
        <w:pStyle w:val="a5"/>
      </w:pPr>
    </w:p>
    <w:p w14:paraId="41771CDD" w14:textId="742DE470" w:rsidR="00766E0A" w:rsidRDefault="00766E0A" w:rsidP="00766E0A">
      <w:pPr>
        <w:pStyle w:val="a5"/>
      </w:pPr>
      <w:r>
        <w:t xml:space="preserve">MUSE [5] and </w:t>
      </w:r>
      <w:proofErr w:type="spellStart"/>
      <w:r>
        <w:t>Metallaxis</w:t>
      </w:r>
      <w:proofErr w:type="spellEnd"/>
      <w:r>
        <w:t>-FL [4] are two state-of-the-art</w:t>
      </w:r>
      <w:r>
        <w:rPr>
          <w:rFonts w:hint="eastAsia"/>
        </w:rPr>
        <w:t xml:space="preserve"> </w:t>
      </w:r>
      <w:r>
        <w:t>MBFL techniques.</w:t>
      </w:r>
    </w:p>
  </w:comment>
  <w:comment w:id="523" w:author="王 浩仁" w:date="2021-06-10T15:51:00Z" w:initials="王">
    <w:p w14:paraId="5FE33749" w14:textId="518531F6" w:rsidR="00766E0A" w:rsidRDefault="00766E0A">
      <w:pPr>
        <w:pStyle w:val="a5"/>
      </w:pPr>
      <w:r>
        <w:rPr>
          <w:rStyle w:val="a4"/>
        </w:rPr>
        <w:annotationRef/>
      </w:r>
      <w:r>
        <w:t>邱宝鑫. 基于条件分类执行切片谱的多缺陷定位方法研究[D]. 湘潭: 湘潭大学, 2019.</w:t>
      </w:r>
    </w:p>
  </w:comment>
  <w:comment w:id="524" w:author="王 浩仁" w:date="2021-06-10T15:52:00Z" w:initials="王">
    <w:p w14:paraId="70E6CF61" w14:textId="4D59EBD3" w:rsidR="00766E0A" w:rsidRDefault="00766E0A">
      <w:pPr>
        <w:pStyle w:val="a5"/>
      </w:pPr>
      <w:r>
        <w:rPr>
          <w:rStyle w:val="a4"/>
        </w:rPr>
        <w:annotationRef/>
      </w:r>
      <w:proofErr w:type="gramStart"/>
      <w:r>
        <w:t>曹鹤玲</w:t>
      </w:r>
      <w:proofErr w:type="gramEnd"/>
      <w:r>
        <w:t>，姜淑娟，鞠小林. 软件错误定位研究综述[J]. 计算机科学, 2014, 41(2): 1-6, 14.</w:t>
      </w:r>
    </w:p>
  </w:comment>
  <w:comment w:id="525" w:author="王 浩仁" w:date="2021-06-10T15:53:00Z" w:initials="王">
    <w:p w14:paraId="7B7BD898" w14:textId="55FB668F" w:rsidR="00766E0A" w:rsidRDefault="00766E0A">
      <w:pPr>
        <w:pStyle w:val="a5"/>
      </w:pPr>
      <w:r>
        <w:rPr>
          <w:rStyle w:val="a4"/>
        </w:rPr>
        <w:annotationRef/>
      </w:r>
      <w:r>
        <w:t xml:space="preserve">Lian L, </w:t>
      </w:r>
      <w:proofErr w:type="spellStart"/>
      <w:r>
        <w:t>Kusumoto</w:t>
      </w:r>
      <w:proofErr w:type="spellEnd"/>
      <w:r>
        <w:t xml:space="preserve"> S, </w:t>
      </w:r>
      <w:proofErr w:type="spellStart"/>
      <w:r>
        <w:t>Kikuno</w:t>
      </w:r>
      <w:proofErr w:type="spellEnd"/>
      <w:r>
        <w:t xml:space="preserve"> T, et al. A new fault localizing method for the program debugging process[J]. Information and Software Technology, 1997, 39(4): 271-284</w:t>
      </w:r>
    </w:p>
  </w:comment>
  <w:comment w:id="526" w:author="王 浩仁" w:date="2021-06-10T15:53:00Z" w:initials="王">
    <w:p w14:paraId="1A27266A" w14:textId="2520AEB1" w:rsidR="00766E0A" w:rsidRDefault="00766E0A">
      <w:pPr>
        <w:pStyle w:val="a5"/>
      </w:pPr>
      <w:r>
        <w:rPr>
          <w:rStyle w:val="a4"/>
        </w:rPr>
        <w:annotationRef/>
      </w:r>
      <w:r>
        <w:t>陆凯. 基于图挖掘的错误定位方法研究[D]. 徐州：中国矿业大学, 2019.</w:t>
      </w:r>
    </w:p>
  </w:comment>
  <w:comment w:id="527" w:author="王 浩仁" w:date="2021-06-10T15:53:00Z" w:initials="王">
    <w:p w14:paraId="004FC5A8" w14:textId="6BF77E92" w:rsidR="00766E0A" w:rsidRDefault="00766E0A">
      <w:pPr>
        <w:pStyle w:val="a5"/>
      </w:pPr>
      <w:r>
        <w:rPr>
          <w:rStyle w:val="a4"/>
        </w:rPr>
        <w:annotationRef/>
      </w:r>
      <w:proofErr w:type="spellStart"/>
      <w:r>
        <w:t>Xiaoyuan</w:t>
      </w:r>
      <w:proofErr w:type="spellEnd"/>
      <w:r>
        <w:t xml:space="preserve"> X, Eric WW, </w:t>
      </w:r>
      <w:proofErr w:type="spellStart"/>
      <w:r>
        <w:t>Tsong</w:t>
      </w:r>
      <w:proofErr w:type="spellEnd"/>
      <w:r>
        <w:t xml:space="preserve"> YC, et al. Metamorphic slice: An application in spectrum-based fault localization[J]. Information and Software Technology, 2013, 55(5): 866-879</w:t>
      </w:r>
    </w:p>
  </w:comment>
  <w:comment w:id="528" w:author="王 浩仁" w:date="2021-06-10T15:53:00Z" w:initials="王">
    <w:p w14:paraId="3AB354CD" w14:textId="48EDC293" w:rsidR="00766E0A" w:rsidRDefault="00766E0A">
      <w:pPr>
        <w:pStyle w:val="a5"/>
      </w:pPr>
      <w:r>
        <w:rPr>
          <w:rStyle w:val="a4"/>
        </w:rPr>
        <w:annotationRef/>
      </w:r>
      <w:r>
        <w:t>董俊华. 基于频谱的程序切片缺陷定位研究[D]. 西安: 西安理工大学, 2018.</w:t>
      </w:r>
    </w:p>
  </w:comment>
  <w:comment w:id="535" w:author="王 浩仁" w:date="2021-06-10T21:17:00Z" w:initials="王">
    <w:p w14:paraId="323A6D89" w14:textId="70E217BD" w:rsidR="008C57E6" w:rsidRDefault="008C57E6">
      <w:pPr>
        <w:pStyle w:val="a5"/>
      </w:pPr>
      <w:r>
        <w:rPr>
          <w:rStyle w:val="a4"/>
        </w:rPr>
        <w:annotationRef/>
      </w:r>
      <w:r>
        <w:rPr>
          <w:rFonts w:hint="eastAsia"/>
        </w:rPr>
        <w:t>合成一个</w:t>
      </w:r>
    </w:p>
  </w:comment>
  <w:comment w:id="607" w:author="czq" w:date="2021-06-08T12:57:00Z" w:initials="c">
    <w:p w14:paraId="7FB81B17" w14:textId="77777777" w:rsidR="00AE7C14" w:rsidRDefault="00AE7C14" w:rsidP="00AE7C14">
      <w:pPr>
        <w:pStyle w:val="a5"/>
      </w:pPr>
      <w:r>
        <w:rPr>
          <w:rStyle w:val="a4"/>
        </w:rPr>
        <w:annotationRef/>
      </w:r>
      <w:proofErr w:type="gramStart"/>
      <w:r>
        <w:rPr>
          <w:rFonts w:hint="eastAsia"/>
        </w:rPr>
        <w:t>图要针对</w:t>
      </w:r>
      <w:proofErr w:type="gramEnd"/>
      <w:r>
        <w:rPr>
          <w:rFonts w:hint="eastAsia"/>
        </w:rPr>
        <w:t>你的方法</w:t>
      </w:r>
    </w:p>
  </w:comment>
  <w:comment w:id="926" w:author="王 浩仁" w:date="2021-06-15T15:59:00Z" w:initials="王">
    <w:p w14:paraId="62073361" w14:textId="77777777" w:rsidR="00A5742F" w:rsidRPr="00E849DC" w:rsidRDefault="00A5742F" w:rsidP="00A5742F">
      <w:pPr>
        <w:widowControl/>
        <w:ind w:firstLineChars="200" w:firstLine="420"/>
        <w:rPr>
          <w:rStyle w:val="ql-author-65221147"/>
          <w:rFonts w:ascii="Times New Roman" w:eastAsia="宋体" w:hAnsi="Times New Roman" w:cs="Times New Roman"/>
          <w:szCs w:val="21"/>
        </w:rPr>
      </w:pPr>
      <w:r>
        <w:rPr>
          <w:rStyle w:val="a4"/>
        </w:rPr>
        <w:annotationRef/>
      </w:r>
      <w:r w:rsidRPr="00E849DC">
        <w:rPr>
          <w:rFonts w:ascii="Times New Roman" w:eastAsia="宋体" w:hAnsi="Times New Roman" w:cs="Times New Roman"/>
          <w:szCs w:val="21"/>
        </w:rPr>
        <w:t>第</w:t>
      </w:r>
      <w:r w:rsidRPr="00E849DC">
        <w:rPr>
          <w:rFonts w:ascii="Times New Roman" w:eastAsia="宋体" w:hAnsi="Times New Roman" w:cs="Times New Roman"/>
          <w:szCs w:val="21"/>
        </w:rPr>
        <w:t>4</w:t>
      </w:r>
      <w:r w:rsidRPr="00E849DC">
        <w:rPr>
          <w:rFonts w:ascii="Times New Roman" w:eastAsia="宋体" w:hAnsi="Times New Roman" w:cs="Times New Roman"/>
          <w:szCs w:val="21"/>
        </w:rPr>
        <w:t>节</w:t>
      </w:r>
      <w:r>
        <w:rPr>
          <w:rFonts w:ascii="Times New Roman" w:eastAsia="宋体" w:hAnsi="Times New Roman" w:cs="Times New Roman" w:hint="eastAsia"/>
          <w:szCs w:val="21"/>
        </w:rPr>
        <w:t>对所提出的研究问题设计实验，介绍评估标准，并</w:t>
      </w:r>
      <w:r w:rsidRPr="00E849DC">
        <w:rPr>
          <w:rFonts w:ascii="Times New Roman" w:eastAsia="宋体" w:hAnsi="Times New Roman" w:cs="Times New Roman"/>
          <w:szCs w:val="21"/>
        </w:rPr>
        <w:t>根据评估标准</w:t>
      </w:r>
      <w:r>
        <w:rPr>
          <w:rFonts w:ascii="Times New Roman" w:eastAsia="宋体" w:hAnsi="Times New Roman" w:cs="Times New Roman" w:hint="eastAsia"/>
          <w:szCs w:val="21"/>
        </w:rPr>
        <w:t>与对照实验</w:t>
      </w:r>
      <w:r w:rsidRPr="00E849DC">
        <w:rPr>
          <w:rFonts w:ascii="Times New Roman" w:eastAsia="宋体" w:hAnsi="Times New Roman" w:cs="Times New Roman"/>
          <w:szCs w:val="21"/>
        </w:rPr>
        <w:t>进行</w:t>
      </w:r>
      <w:r>
        <w:rPr>
          <w:rFonts w:ascii="Times New Roman" w:eastAsia="宋体" w:hAnsi="Times New Roman" w:cs="Times New Roman" w:hint="eastAsia"/>
          <w:szCs w:val="21"/>
        </w:rPr>
        <w:t>比较，分析实验结果</w:t>
      </w:r>
      <w:r w:rsidRPr="00E849DC">
        <w:rPr>
          <w:rFonts w:ascii="Times New Roman" w:eastAsia="宋体" w:hAnsi="Times New Roman" w:cs="Times New Roman"/>
          <w:szCs w:val="21"/>
        </w:rPr>
        <w:t>。展示了本文提出的方法如何提高了缺陷定位结果的有效性</w:t>
      </w:r>
      <w:r>
        <w:rPr>
          <w:rFonts w:ascii="Times New Roman" w:eastAsia="宋体" w:hAnsi="Times New Roman" w:cs="Times New Roman" w:hint="eastAsia"/>
          <w:szCs w:val="21"/>
        </w:rPr>
        <w:t>。第</w:t>
      </w:r>
      <w:r>
        <w:rPr>
          <w:rFonts w:ascii="Times New Roman" w:eastAsia="宋体" w:hAnsi="Times New Roman" w:cs="Times New Roman"/>
          <w:szCs w:val="21"/>
        </w:rPr>
        <w:t>5</w:t>
      </w:r>
      <w:r>
        <w:rPr>
          <w:rFonts w:ascii="Times New Roman" w:eastAsia="宋体" w:hAnsi="Times New Roman" w:cs="Times New Roman" w:hint="eastAsia"/>
          <w:szCs w:val="21"/>
        </w:rPr>
        <w:t>节论述了</w:t>
      </w:r>
      <w:r w:rsidRPr="00E849DC">
        <w:rPr>
          <w:rFonts w:ascii="Times New Roman" w:eastAsia="宋体" w:hAnsi="Times New Roman" w:cs="Times New Roman"/>
          <w:szCs w:val="21"/>
        </w:rPr>
        <w:t>方法的有效威胁和未来发展。最后，我们在第</w:t>
      </w:r>
      <w:r>
        <w:rPr>
          <w:rFonts w:ascii="Times New Roman" w:eastAsia="宋体" w:hAnsi="Times New Roman" w:cs="Times New Roman"/>
          <w:szCs w:val="21"/>
        </w:rPr>
        <w:t>6</w:t>
      </w:r>
      <w:r w:rsidRPr="00E849DC">
        <w:rPr>
          <w:rFonts w:ascii="Times New Roman" w:eastAsia="宋体" w:hAnsi="Times New Roman" w:cs="Times New Roman"/>
          <w:szCs w:val="21"/>
        </w:rPr>
        <w:t>节</w:t>
      </w:r>
      <w:r>
        <w:rPr>
          <w:rFonts w:ascii="Times New Roman" w:eastAsia="宋体" w:hAnsi="Times New Roman" w:cs="Times New Roman" w:hint="eastAsia"/>
          <w:szCs w:val="21"/>
        </w:rPr>
        <w:t>做出</w:t>
      </w:r>
      <w:r w:rsidRPr="00E849DC">
        <w:rPr>
          <w:rFonts w:ascii="Times New Roman" w:eastAsia="宋体" w:hAnsi="Times New Roman" w:cs="Times New Roman"/>
          <w:szCs w:val="21"/>
        </w:rPr>
        <w:t>对本文工作的</w:t>
      </w:r>
      <w:r>
        <w:rPr>
          <w:rFonts w:ascii="Times New Roman" w:eastAsia="宋体" w:hAnsi="Times New Roman" w:cs="Times New Roman" w:hint="eastAsia"/>
          <w:szCs w:val="21"/>
        </w:rPr>
        <w:t>总结</w:t>
      </w:r>
      <w:r w:rsidRPr="00E849DC">
        <w:rPr>
          <w:rFonts w:ascii="Times New Roman" w:eastAsia="宋体" w:hAnsi="Times New Roman" w:cs="Times New Roman"/>
          <w:szCs w:val="21"/>
        </w:rPr>
        <w:t>。</w:t>
      </w:r>
    </w:p>
    <w:p w14:paraId="2733A9F7" w14:textId="494AEE33" w:rsidR="00A5742F" w:rsidRPr="00A5742F" w:rsidRDefault="00A5742F">
      <w:pPr>
        <w:pStyle w:val="a5"/>
      </w:pPr>
    </w:p>
  </w:comment>
  <w:comment w:id="946" w:author="王 浩仁" w:date="2021-06-10T15:56:00Z" w:initials="王">
    <w:p w14:paraId="1B8E2B80" w14:textId="77777777" w:rsidR="00C46CCC" w:rsidRDefault="00C46CCC" w:rsidP="00C46CCC">
      <w:pPr>
        <w:pStyle w:val="a5"/>
      </w:pPr>
      <w:r>
        <w:rPr>
          <w:rStyle w:val="a4"/>
        </w:rPr>
        <w:annotationRef/>
      </w:r>
      <w:proofErr w:type="spellStart"/>
      <w:r>
        <w:t>Ochiai</w:t>
      </w:r>
      <w:proofErr w:type="spellEnd"/>
      <w:r>
        <w:t xml:space="preserve"> and </w:t>
      </w:r>
      <w:proofErr w:type="spellStart"/>
      <w:r>
        <w:t>DStar</w:t>
      </w:r>
      <w:proofErr w:type="spellEnd"/>
      <w:r>
        <w:t>, which are selected as the representative SBFL techniques, can</w:t>
      </w:r>
      <w:r>
        <w:rPr>
          <w:rFonts w:hint="eastAsia"/>
        </w:rPr>
        <w:t xml:space="preserve"> </w:t>
      </w:r>
      <w:r>
        <w:t xml:space="preserve">respectively locate approximately 44% and 43% of the faults by inspecting the top 10 suspicious elements. In [23], </w:t>
      </w:r>
    </w:p>
  </w:comment>
  <w:comment w:id="947" w:author="王 浩仁" w:date="2021-06-06T21:05:00Z" w:initials="王">
    <w:p w14:paraId="382786AC" w14:textId="77777777" w:rsidR="00C46CCC" w:rsidRDefault="00C46CCC" w:rsidP="00C46CCC">
      <w:pPr>
        <w:pStyle w:val="a5"/>
      </w:pPr>
      <w:r>
        <w:rPr>
          <w:rStyle w:val="a4"/>
        </w:rPr>
        <w:annotationRef/>
      </w:r>
      <w:r>
        <w:t xml:space="preserve">D. Zou, J. Liang, </w:t>
      </w:r>
      <w:proofErr w:type="gramStart"/>
      <w:r>
        <w:t>Y .</w:t>
      </w:r>
      <w:proofErr w:type="gramEnd"/>
      <w:r>
        <w:t xml:space="preserve"> </w:t>
      </w:r>
      <w:proofErr w:type="spellStart"/>
      <w:r>
        <w:t>Xiong</w:t>
      </w:r>
      <w:proofErr w:type="spellEnd"/>
      <w:r>
        <w:t>, M. D. Ernst, and L. Zhang, ‘‘An empirical study</w:t>
      </w:r>
    </w:p>
    <w:p w14:paraId="5F663EA9" w14:textId="77777777" w:rsidR="00C46CCC" w:rsidRDefault="00C46CCC" w:rsidP="00C46CCC">
      <w:pPr>
        <w:pStyle w:val="a5"/>
      </w:pPr>
      <w:r>
        <w:t xml:space="preserve">of fault localization families and their combinations,’’ IEEE Trans. </w:t>
      </w:r>
      <w:proofErr w:type="spellStart"/>
      <w:r>
        <w:t>Softw</w:t>
      </w:r>
      <w:proofErr w:type="spellEnd"/>
      <w:r>
        <w:t>.</w:t>
      </w:r>
    </w:p>
    <w:p w14:paraId="707ED2DA" w14:textId="77777777" w:rsidR="00C46CCC" w:rsidRDefault="00C46CCC" w:rsidP="00C46CCC">
      <w:pPr>
        <w:pStyle w:val="a5"/>
      </w:pPr>
      <w:r>
        <w:t xml:space="preserve">Eng., early access, Jan. 10, 2019, </w:t>
      </w:r>
      <w:proofErr w:type="spellStart"/>
      <w:r>
        <w:t>doi</w:t>
      </w:r>
      <w:proofErr w:type="spellEnd"/>
      <w:r>
        <w:t>: 10.1109/TSE.2019.2892102.</w:t>
      </w:r>
    </w:p>
    <w:p w14:paraId="4C6BDFE5" w14:textId="77777777" w:rsidR="00C46CCC" w:rsidRDefault="00C46CCC" w:rsidP="00C46CCC">
      <w:pPr>
        <w:pStyle w:val="a5"/>
      </w:pPr>
      <w:r>
        <w:t xml:space="preserve">S. Moon, </w:t>
      </w:r>
      <w:proofErr w:type="gramStart"/>
      <w:r>
        <w:t>Y .</w:t>
      </w:r>
      <w:proofErr w:type="gramEnd"/>
      <w:r>
        <w:t xml:space="preserve"> Kim, M. Kim, and S. Y </w:t>
      </w:r>
      <w:proofErr w:type="spellStart"/>
      <w:r>
        <w:t>oo</w:t>
      </w:r>
      <w:proofErr w:type="spellEnd"/>
      <w:r>
        <w:t>, ‘‘Ask the mutants: Mutating faulty</w:t>
      </w:r>
    </w:p>
    <w:p w14:paraId="617920D7" w14:textId="77777777" w:rsidR="00C46CCC" w:rsidRDefault="00C46CCC" w:rsidP="00C46CCC">
      <w:pPr>
        <w:pStyle w:val="a5"/>
      </w:pPr>
      <w:r>
        <w:t xml:space="preserve">programs for fault localization,’’ in Proc. IEEE 7th Int. Conf. </w:t>
      </w:r>
      <w:proofErr w:type="spellStart"/>
      <w:r>
        <w:t>Softw</w:t>
      </w:r>
      <w:proofErr w:type="spellEnd"/>
      <w:r>
        <w:t>. Test.,</w:t>
      </w:r>
    </w:p>
    <w:p w14:paraId="7EEDD156" w14:textId="77777777" w:rsidR="00C46CCC" w:rsidRDefault="00C46CCC" w:rsidP="00C46CCC">
      <w:pPr>
        <w:pStyle w:val="a5"/>
      </w:pPr>
      <w:r>
        <w:t xml:space="preserve">V </w:t>
      </w:r>
      <w:proofErr w:type="spellStart"/>
      <w:r>
        <w:t>erification</w:t>
      </w:r>
      <w:proofErr w:type="spellEnd"/>
      <w:r>
        <w:t xml:space="preserve"> Validation, Mar. 2014, pp. 153–162.</w:t>
      </w:r>
    </w:p>
    <w:p w14:paraId="0484CC67" w14:textId="77777777" w:rsidR="00C46CCC" w:rsidRPr="003B5CAF" w:rsidRDefault="00C46CCC" w:rsidP="00C46CCC">
      <w:pPr>
        <w:pStyle w:val="a5"/>
      </w:pPr>
    </w:p>
  </w:comment>
  <w:comment w:id="1014" w:author="王 浩仁" w:date="2021-06-10T16:17:00Z" w:initials="王">
    <w:p w14:paraId="0EF5993E" w14:textId="77777777" w:rsidR="00D93BAA" w:rsidRDefault="00D93BAA" w:rsidP="00D93BAA">
      <w:pPr>
        <w:pStyle w:val="a5"/>
      </w:pPr>
      <w:r>
        <w:rPr>
          <w:rStyle w:val="a4"/>
        </w:rPr>
        <w:annotationRef/>
      </w:r>
      <w:r>
        <w:rPr>
          <w:rFonts w:ascii="Courier New" w:hAnsi="Courier New" w:cs="Courier New"/>
          <w:i/>
          <w:iCs/>
          <w:color w:val="333333"/>
          <w:sz w:val="18"/>
          <w:szCs w:val="18"/>
          <w:shd w:val="clear" w:color="auto" w:fill="F0F0F0"/>
        </w:rPr>
        <w:t xml:space="preserve">Brittany Johnson, </w:t>
      </w:r>
      <w:proofErr w:type="spellStart"/>
      <w:r>
        <w:rPr>
          <w:rFonts w:ascii="Courier New" w:hAnsi="Courier New" w:cs="Courier New"/>
          <w:i/>
          <w:iCs/>
          <w:color w:val="333333"/>
          <w:sz w:val="18"/>
          <w:szCs w:val="18"/>
          <w:shd w:val="clear" w:color="auto" w:fill="F0F0F0"/>
        </w:rPr>
        <w:t>Yuriy</w:t>
      </w:r>
      <w:proofErr w:type="spellEnd"/>
      <w:r>
        <w:rPr>
          <w:rFonts w:ascii="Courier New" w:hAnsi="Courier New" w:cs="Courier New"/>
          <w:i/>
          <w:iCs/>
          <w:color w:val="333333"/>
          <w:sz w:val="18"/>
          <w:szCs w:val="18"/>
          <w:shd w:val="clear" w:color="auto" w:fill="F0F0F0"/>
        </w:rPr>
        <w:t xml:space="preserve"> Brun, and Alexandra </w:t>
      </w:r>
      <w:proofErr w:type="spellStart"/>
      <w:r>
        <w:rPr>
          <w:rFonts w:ascii="Courier New" w:hAnsi="Courier New" w:cs="Courier New"/>
          <w:i/>
          <w:iCs/>
          <w:color w:val="333333"/>
          <w:sz w:val="18"/>
          <w:szCs w:val="18"/>
          <w:shd w:val="clear" w:color="auto" w:fill="F0F0F0"/>
        </w:rPr>
        <w:t>Meliou</w:t>
      </w:r>
      <w:proofErr w:type="spellEnd"/>
      <w:r>
        <w:rPr>
          <w:rFonts w:ascii="Courier New" w:hAnsi="Courier New" w:cs="Courier New"/>
          <w:i/>
          <w:iCs/>
          <w:color w:val="333333"/>
          <w:sz w:val="18"/>
          <w:szCs w:val="18"/>
          <w:shd w:val="clear" w:color="auto" w:fill="F0F0F0"/>
        </w:rPr>
        <w:t xml:space="preserve">. 2020. Causal testing: understanding defects' root causes. In Proceedings of the ACM/IEEE 42nd International Conference on Software Engineering (ICSE '20). Association for Computing Machinery, New York, NY, USA, 87–99. </w:t>
      </w:r>
      <w:proofErr w:type="spellStart"/>
      <w:proofErr w:type="gramStart"/>
      <w:r>
        <w:rPr>
          <w:rFonts w:ascii="Courier New" w:hAnsi="Courier New" w:cs="Courier New"/>
          <w:i/>
          <w:iCs/>
          <w:color w:val="333333"/>
          <w:sz w:val="18"/>
          <w:szCs w:val="18"/>
          <w:shd w:val="clear" w:color="auto" w:fill="F0F0F0"/>
        </w:rPr>
        <w:t>DOI:https</w:t>
      </w:r>
      <w:proofErr w:type="spellEnd"/>
      <w:r>
        <w:rPr>
          <w:rFonts w:ascii="Courier New" w:hAnsi="Courier New" w:cs="Courier New"/>
          <w:i/>
          <w:iCs/>
          <w:color w:val="333333"/>
          <w:sz w:val="18"/>
          <w:szCs w:val="18"/>
          <w:shd w:val="clear" w:color="auto" w:fill="F0F0F0"/>
        </w:rPr>
        <w:t>://doi.org/10.1145/3377811.3380377</w:t>
      </w:r>
      <w:proofErr w:type="gramEnd"/>
    </w:p>
    <w:p w14:paraId="7F048CC7" w14:textId="77777777" w:rsidR="00D93BAA" w:rsidRDefault="00D93BAA" w:rsidP="00D93BAA">
      <w:pPr>
        <w:pStyle w:val="a5"/>
      </w:pPr>
      <w:r>
        <w:t xml:space="preserve">Our studies used Defects4J defects, a </w:t>
      </w:r>
      <w:proofErr w:type="spellStart"/>
      <w:r>
        <w:t>collec</w:t>
      </w:r>
      <w:proofErr w:type="spellEnd"/>
      <w:r>
        <w:t>-</w:t>
      </w:r>
    </w:p>
    <w:p w14:paraId="6C99A367" w14:textId="77777777" w:rsidR="00D93BAA" w:rsidRDefault="00D93BAA" w:rsidP="00D93BAA">
      <w:pPr>
        <w:pStyle w:val="a5"/>
      </w:pPr>
      <w:proofErr w:type="spellStart"/>
      <w:r>
        <w:t>tion</w:t>
      </w:r>
      <w:proofErr w:type="spellEnd"/>
      <w:r>
        <w:t xml:space="preserve"> of curated, real-world defects. Our use of this well-known and widely-used benchmark of real-world defects aims to ensure our results generalize.</w:t>
      </w:r>
    </w:p>
  </w:comment>
  <w:comment w:id="1024" w:author="czq" w:date="2021-06-08T12:58:00Z" w:initials="c">
    <w:p w14:paraId="5D1EA306" w14:textId="77777777" w:rsidR="00D93BAA" w:rsidRDefault="00D93BAA" w:rsidP="00D93BAA">
      <w:pPr>
        <w:pStyle w:val="a5"/>
      </w:pPr>
      <w:r>
        <w:rPr>
          <w:rStyle w:val="a4"/>
        </w:rPr>
        <w:annotationRef/>
      </w:r>
      <w:r>
        <w:rPr>
          <w:rFonts w:hint="eastAsia"/>
        </w:rPr>
        <w:t>数据是不是有更新？</w:t>
      </w:r>
    </w:p>
  </w:comment>
  <w:comment w:id="1029" w:author="czq" w:date="2021-06-08T12:58:00Z" w:initials="c">
    <w:p w14:paraId="7B60F9B6" w14:textId="77777777" w:rsidR="00D93BAA" w:rsidRDefault="00D93BAA" w:rsidP="00D93BAA">
      <w:pPr>
        <w:pStyle w:val="a5"/>
      </w:pPr>
      <w:r>
        <w:rPr>
          <w:rStyle w:val="a4"/>
        </w:rPr>
        <w:annotationRef/>
      </w:r>
      <w:r>
        <w:rPr>
          <w:rFonts w:hint="eastAsia"/>
        </w:rPr>
        <w:t>应该在方法部分</w:t>
      </w:r>
    </w:p>
  </w:comment>
  <w:comment w:id="1041" w:author="王 浩仁" w:date="2021-06-07T17:43:00Z" w:initials="王">
    <w:p w14:paraId="5258C7D5" w14:textId="77777777" w:rsidR="00D93BAA" w:rsidRPr="006C2B8E" w:rsidRDefault="00D93BAA" w:rsidP="00D93BAA">
      <w:pPr>
        <w:pStyle w:val="TextofReference1"/>
      </w:pPr>
      <w:r>
        <w:rPr>
          <w:rStyle w:val="a4"/>
        </w:rPr>
        <w:annotationRef/>
      </w:r>
      <w:r w:rsidRPr="006C2B8E">
        <w:t xml:space="preserve">Chen Xiang, Gu Qing, Liu Wang-Shu, Liu Shu-Long, Ni Chao. Survey of static software defect prediction. </w:t>
      </w:r>
      <w:proofErr w:type="spellStart"/>
      <w:r w:rsidRPr="006C2B8E">
        <w:t>Ruan</w:t>
      </w:r>
      <w:proofErr w:type="spellEnd"/>
      <w:r w:rsidRPr="006C2B8E">
        <w:t xml:space="preserve"> Jian </w:t>
      </w:r>
      <w:proofErr w:type="spellStart"/>
      <w:r w:rsidRPr="006C2B8E">
        <w:t>Xue</w:t>
      </w:r>
      <w:proofErr w:type="spellEnd"/>
      <w:r w:rsidRPr="006C2B8E">
        <w:t xml:space="preserve"> Bao/Journal of Software, 2016,27(1):1−25 (in Chinese).</w:t>
      </w:r>
    </w:p>
    <w:p w14:paraId="32F71504" w14:textId="77777777" w:rsidR="00D93BAA" w:rsidRDefault="00D93BAA" w:rsidP="00D93BAA">
      <w:pPr>
        <w:pStyle w:val="a5"/>
      </w:pPr>
    </w:p>
  </w:comment>
  <w:comment w:id="1044" w:author="王 浩仁" w:date="2021-06-07T20:55:00Z" w:initials="王">
    <w:p w14:paraId="4BEDFDBD" w14:textId="77777777" w:rsidR="00D93BAA" w:rsidRDefault="00D93BAA" w:rsidP="00D93BAA">
      <w:pPr>
        <w:pStyle w:val="a5"/>
      </w:pPr>
      <w:r>
        <w:rPr>
          <w:rStyle w:val="a4"/>
        </w:rPr>
        <w:annotationRef/>
      </w:r>
      <w:r w:rsidRPr="006345FE">
        <w:t>k-</w:t>
      </w:r>
      <w:proofErr w:type="spellStart"/>
      <w:r w:rsidRPr="006345FE">
        <w:t>NearestNeighbors</w:t>
      </w:r>
      <w:proofErr w:type="spellEnd"/>
      <w:r w:rsidRPr="006345FE">
        <w:t xml:space="preserve"> on Road Networks: A Journey in Experimentation and In-Mem</w:t>
      </w:r>
    </w:p>
  </w:comment>
  <w:comment w:id="1047" w:author="czq" w:date="2021-06-08T12:59:00Z" w:initials="c">
    <w:p w14:paraId="042C19D9" w14:textId="77777777" w:rsidR="00D93BAA" w:rsidRDefault="00D93BAA" w:rsidP="00D93BAA">
      <w:pPr>
        <w:pStyle w:val="a5"/>
      </w:pPr>
      <w:r>
        <w:rPr>
          <w:rStyle w:val="a4"/>
        </w:rPr>
        <w:annotationRef/>
      </w:r>
      <w:r>
        <w:rPr>
          <w:rFonts w:hint="eastAsia"/>
        </w:rPr>
        <w:t>方法部分</w:t>
      </w:r>
    </w:p>
  </w:comment>
  <w:comment w:id="1054" w:author="王 浩仁" w:date="2021-06-10T16:42:00Z" w:initials="王">
    <w:p w14:paraId="2AE859AC" w14:textId="77777777" w:rsidR="00D93BAA" w:rsidRPr="006C2B8E" w:rsidRDefault="00D93BAA" w:rsidP="00D93BAA">
      <w:pPr>
        <w:pStyle w:val="TextofReference1"/>
        <w:numPr>
          <w:ilvl w:val="0"/>
          <w:numId w:val="3"/>
        </w:numPr>
      </w:pPr>
      <w:r>
        <w:rPr>
          <w:rStyle w:val="a4"/>
        </w:rPr>
        <w:annotationRef/>
      </w:r>
      <w:bookmarkStart w:id="1055" w:name="_Hlk73980253"/>
      <w:r w:rsidRPr="006C2B8E">
        <w:t xml:space="preserve">Chen Xiang, Gu Qing, Liu Wang-Shu, Liu Shu-Long, Ni Chao. Survey of static software defect prediction. </w:t>
      </w:r>
      <w:proofErr w:type="spellStart"/>
      <w:r w:rsidRPr="006C2B8E">
        <w:t>Ruan</w:t>
      </w:r>
      <w:proofErr w:type="spellEnd"/>
      <w:r w:rsidRPr="006C2B8E">
        <w:t xml:space="preserve"> Jian </w:t>
      </w:r>
      <w:proofErr w:type="spellStart"/>
      <w:r w:rsidRPr="006C2B8E">
        <w:t>Xue</w:t>
      </w:r>
      <w:proofErr w:type="spellEnd"/>
      <w:r w:rsidRPr="006C2B8E">
        <w:t xml:space="preserve"> Bao/Journal of Software, 2016,27(1):1−25 (in Chinese).</w:t>
      </w:r>
    </w:p>
    <w:p w14:paraId="2EC4EC09" w14:textId="77777777" w:rsidR="00D93BAA" w:rsidRPr="006C2B8E" w:rsidRDefault="00D93BAA" w:rsidP="00D93BAA">
      <w:pPr>
        <w:pStyle w:val="TextofReference1"/>
        <w:numPr>
          <w:ilvl w:val="0"/>
          <w:numId w:val="3"/>
        </w:numPr>
      </w:pPr>
      <w:bookmarkStart w:id="1056" w:name="_Ref58920060"/>
      <w:bookmarkEnd w:id="1055"/>
      <w:r w:rsidRPr="006C2B8E">
        <w:t>Gong L, Jiang S, Wang R, Jiang L. Empirical evaluation of the impact of class overlap on software defect prediction//Proceedings of the 2019 34th IEEE/ACM International Conference on Automated Software Engineering. San Diego, USA, 2019: 698–709.</w:t>
      </w:r>
      <w:bookmarkEnd w:id="1056"/>
    </w:p>
    <w:p w14:paraId="539FD2DC" w14:textId="77777777" w:rsidR="00D93BAA" w:rsidRPr="006C2B8E" w:rsidRDefault="00D93BAA" w:rsidP="00D93BAA">
      <w:pPr>
        <w:pStyle w:val="TextofReference1"/>
        <w:numPr>
          <w:ilvl w:val="0"/>
          <w:numId w:val="3"/>
        </w:numPr>
      </w:pPr>
      <w:bookmarkStart w:id="1057" w:name="_Ref58920063"/>
      <w:proofErr w:type="spellStart"/>
      <w:r w:rsidRPr="006C2B8E">
        <w:t>Bennin</w:t>
      </w:r>
      <w:proofErr w:type="spellEnd"/>
      <w:r w:rsidRPr="006C2B8E">
        <w:t xml:space="preserve"> K, Keung J, </w:t>
      </w:r>
      <w:proofErr w:type="spellStart"/>
      <w:r w:rsidRPr="006C2B8E">
        <w:t>Phannachitta</w:t>
      </w:r>
      <w:proofErr w:type="spellEnd"/>
      <w:r w:rsidRPr="006C2B8E">
        <w:t xml:space="preserve"> P, </w:t>
      </w:r>
      <w:proofErr w:type="spellStart"/>
      <w:r w:rsidRPr="006C2B8E">
        <w:t>Monden</w:t>
      </w:r>
      <w:proofErr w:type="spellEnd"/>
      <w:r w:rsidRPr="006C2B8E">
        <w:t xml:space="preserve"> A, Mensah S. MAHAKIL: Diversity based oversampling approach to alleviate the class imbalance issue in software defect prediction. IEEE Transactions on Software Engineering, 2017, 44(6): 534-550.</w:t>
      </w:r>
      <w:bookmarkEnd w:id="1057"/>
    </w:p>
    <w:p w14:paraId="3569279A" w14:textId="77777777" w:rsidR="00D93BAA" w:rsidRPr="006C2B8E" w:rsidRDefault="00D93BAA" w:rsidP="00D93BAA">
      <w:pPr>
        <w:pStyle w:val="TextofReference1"/>
        <w:numPr>
          <w:ilvl w:val="0"/>
          <w:numId w:val="3"/>
        </w:numPr>
      </w:pPr>
      <w:bookmarkStart w:id="1058" w:name="_Ref58920883"/>
      <w:r w:rsidRPr="006C2B8E">
        <w:t>Chen L, Fang B, Shang Z, Tang Y. Tackling class overlap and imbalance problems in software defect prediction. Software Quality Journal, 2018, 26(1): 97–125.</w:t>
      </w:r>
      <w:bookmarkEnd w:id="1058"/>
    </w:p>
    <w:p w14:paraId="1E210515" w14:textId="77777777" w:rsidR="00D93BAA" w:rsidRPr="006C2B8E" w:rsidRDefault="00D93BAA" w:rsidP="00D93BAA">
      <w:pPr>
        <w:pStyle w:val="TextofReference1"/>
        <w:numPr>
          <w:ilvl w:val="0"/>
          <w:numId w:val="3"/>
        </w:numPr>
      </w:pPr>
      <w:bookmarkStart w:id="1059" w:name="_Ref58920884"/>
      <w:r w:rsidRPr="006C2B8E">
        <w:t xml:space="preserve">Cabral GG, </w:t>
      </w:r>
      <w:proofErr w:type="spellStart"/>
      <w:r w:rsidRPr="006C2B8E">
        <w:t>Minku</w:t>
      </w:r>
      <w:proofErr w:type="spellEnd"/>
      <w:r w:rsidRPr="006C2B8E">
        <w:t xml:space="preserve"> LL, Shihab E, Mujahid S. Class imbalance evolution and verification latency in just-in-time software defect prediction//Proceedings of the International Conference on Software Engineering, Montreal, Canada, 2019: 666–676.</w:t>
      </w:r>
      <w:bookmarkEnd w:id="1059"/>
    </w:p>
    <w:p w14:paraId="73CCAAB4" w14:textId="77777777" w:rsidR="00D93BAA" w:rsidRPr="00CE6C1F" w:rsidRDefault="00D93BAA" w:rsidP="00D93BAA">
      <w:pPr>
        <w:pStyle w:val="a5"/>
      </w:pPr>
    </w:p>
  </w:comment>
  <w:comment w:id="1061" w:author="王 浩仁" w:date="2021-06-10T17:06:00Z" w:initials="王">
    <w:p w14:paraId="0DBD9E73" w14:textId="77777777" w:rsidR="00D93BAA" w:rsidRDefault="00D93BAA" w:rsidP="00D93BAA">
      <w:pPr>
        <w:pStyle w:val="TextofReference1"/>
        <w:numPr>
          <w:ilvl w:val="0"/>
          <w:numId w:val="4"/>
        </w:numPr>
      </w:pPr>
      <w:r>
        <w:rPr>
          <w:rStyle w:val="a4"/>
        </w:rPr>
        <w:annotationRef/>
      </w:r>
      <w:bookmarkStart w:id="1062" w:name="_Ref58920753"/>
      <w:proofErr w:type="spellStart"/>
      <w:r w:rsidRPr="006C2B8E">
        <w:t>Yatish</w:t>
      </w:r>
      <w:proofErr w:type="spellEnd"/>
      <w:r w:rsidRPr="006C2B8E">
        <w:t xml:space="preserve"> S, </w:t>
      </w:r>
      <w:proofErr w:type="spellStart"/>
      <w:r w:rsidRPr="006C2B8E">
        <w:t>Jiarpakdee</w:t>
      </w:r>
      <w:proofErr w:type="spellEnd"/>
      <w:r w:rsidRPr="006C2B8E">
        <w:t xml:space="preserve"> J, </w:t>
      </w:r>
      <w:proofErr w:type="spellStart"/>
      <w:r w:rsidRPr="006C2B8E">
        <w:t>Thongtanunam</w:t>
      </w:r>
      <w:proofErr w:type="spellEnd"/>
      <w:r w:rsidRPr="006C2B8E">
        <w:t xml:space="preserve"> P, </w:t>
      </w:r>
      <w:proofErr w:type="spellStart"/>
      <w:r w:rsidRPr="006C2B8E">
        <w:t>Tantithamthavorn</w:t>
      </w:r>
      <w:proofErr w:type="spellEnd"/>
      <w:r w:rsidRPr="006C2B8E">
        <w:t xml:space="preserve"> C. Mining software defects: should we consider affected </w:t>
      </w:r>
      <w:proofErr w:type="gramStart"/>
      <w:r w:rsidRPr="006C2B8E">
        <w:t>releases?/</w:t>
      </w:r>
      <w:proofErr w:type="gramEnd"/>
      <w:r w:rsidRPr="006C2B8E">
        <w:t>/ Proceedings of the 2019 IEEE/ACM 41st International Conference on Software Engineering, Montreal, Canada, 2019: 654-665.</w:t>
      </w:r>
      <w:bookmarkEnd w:id="1062"/>
    </w:p>
    <w:p w14:paraId="3E745A59" w14:textId="77777777" w:rsidR="00D93BAA" w:rsidRPr="00C67BF1" w:rsidRDefault="00D93BAA" w:rsidP="00D93BAA">
      <w:pPr>
        <w:pStyle w:val="TextofReference1"/>
        <w:numPr>
          <w:ilvl w:val="0"/>
          <w:numId w:val="4"/>
        </w:numPr>
      </w:pPr>
      <w:bookmarkStart w:id="1063" w:name="_Ref59046517"/>
      <w:r w:rsidRPr="00C67BF1">
        <w:t xml:space="preserve">Chen Xiang, Wang Shu-Ping, Gu Qing, Wang Zan, Ni Chao, Liu Wang-Shu, Wang </w:t>
      </w:r>
      <w:proofErr w:type="spellStart"/>
      <w:r w:rsidRPr="00C67BF1">
        <w:t>Qiu</w:t>
      </w:r>
      <w:proofErr w:type="spellEnd"/>
      <w:r w:rsidRPr="00C67BF1">
        <w:t>-ping. A Survey on Cross-Project Software Defect Prediction Methods. Chinese Journal of Computers, 2018, 41(1): 254-274(in Chinese).</w:t>
      </w:r>
      <w:bookmarkEnd w:id="1063"/>
    </w:p>
    <w:p w14:paraId="10BAE77F" w14:textId="77777777" w:rsidR="00D93BAA" w:rsidRPr="00B35650" w:rsidRDefault="00D93BAA" w:rsidP="00D93BAA">
      <w:pPr>
        <w:pStyle w:val="a5"/>
      </w:pPr>
    </w:p>
  </w:comment>
  <w:comment w:id="1067" w:author="王 浩仁" w:date="2021-06-07T22:14:00Z" w:initials="王">
    <w:p w14:paraId="6D4F9A79" w14:textId="77777777" w:rsidR="00D93BAA" w:rsidRDefault="00D93BAA" w:rsidP="00D93BAA">
      <w:pPr>
        <w:pStyle w:val="a5"/>
      </w:pPr>
      <w:r>
        <w:rPr>
          <w:rStyle w:val="a4"/>
        </w:rPr>
        <w:annotationRef/>
      </w:r>
      <w:r>
        <w:t xml:space="preserve">D. Zou, J. Liang, </w:t>
      </w:r>
      <w:proofErr w:type="gramStart"/>
      <w:r>
        <w:t>Y .</w:t>
      </w:r>
      <w:proofErr w:type="gramEnd"/>
      <w:r>
        <w:t xml:space="preserve"> </w:t>
      </w:r>
      <w:proofErr w:type="spellStart"/>
      <w:r>
        <w:t>Xiong</w:t>
      </w:r>
      <w:proofErr w:type="spellEnd"/>
      <w:r>
        <w:t>, M. D. Ernst, and L. Zhang, ‘‘An empirical study</w:t>
      </w:r>
    </w:p>
    <w:p w14:paraId="21E5FBA9" w14:textId="77777777" w:rsidR="00D93BAA" w:rsidRDefault="00D93BAA" w:rsidP="00D93BAA">
      <w:pPr>
        <w:pStyle w:val="a5"/>
      </w:pPr>
      <w:r>
        <w:t xml:space="preserve">of fault localization families and their combinations,’’ IEEE Trans. </w:t>
      </w:r>
      <w:proofErr w:type="spellStart"/>
      <w:r>
        <w:t>Softw</w:t>
      </w:r>
      <w:proofErr w:type="spellEnd"/>
      <w:r>
        <w:t>.</w:t>
      </w:r>
    </w:p>
    <w:p w14:paraId="0EF444DC" w14:textId="77777777" w:rsidR="00D93BAA" w:rsidRDefault="00D93BAA" w:rsidP="00D93BAA">
      <w:pPr>
        <w:pStyle w:val="a5"/>
      </w:pPr>
      <w:r>
        <w:t xml:space="preserve">Eng., early access, Jan. 10, 2019, </w:t>
      </w:r>
      <w:proofErr w:type="spellStart"/>
      <w:r>
        <w:t>doi</w:t>
      </w:r>
      <w:proofErr w:type="spellEnd"/>
      <w:r>
        <w:t>: 10.1109/TSE.2019.2892102.</w:t>
      </w:r>
    </w:p>
  </w:comment>
  <w:comment w:id="1167" w:author="王 浩仁" w:date="2021-06-10T15:56:00Z" w:initials="王">
    <w:p w14:paraId="153CE515" w14:textId="77777777" w:rsidR="001C1567" w:rsidRDefault="001C1567" w:rsidP="001C1567">
      <w:pPr>
        <w:pStyle w:val="a5"/>
      </w:pPr>
      <w:r>
        <w:rPr>
          <w:rStyle w:val="a4"/>
        </w:rPr>
        <w:annotationRef/>
      </w:r>
      <w:proofErr w:type="spellStart"/>
      <w:r>
        <w:t>Ochiai</w:t>
      </w:r>
      <w:proofErr w:type="spellEnd"/>
      <w:r>
        <w:t xml:space="preserve"> and </w:t>
      </w:r>
      <w:proofErr w:type="spellStart"/>
      <w:r>
        <w:t>DStar</w:t>
      </w:r>
      <w:proofErr w:type="spellEnd"/>
      <w:r>
        <w:t>, which are selected as the representative SBFL techniques, can</w:t>
      </w:r>
      <w:r>
        <w:rPr>
          <w:rFonts w:hint="eastAsia"/>
        </w:rPr>
        <w:t xml:space="preserve"> </w:t>
      </w:r>
      <w:r>
        <w:t xml:space="preserve">respectively locate approximately 44% and 43% of the faults by inspecting the top 10 suspicious elements. In [23], </w:t>
      </w:r>
    </w:p>
  </w:comment>
  <w:comment w:id="1168" w:author="王 浩仁" w:date="2021-06-06T21:05:00Z" w:initials="王">
    <w:p w14:paraId="5C2D1D96" w14:textId="77777777" w:rsidR="001C1567" w:rsidRDefault="001C1567" w:rsidP="001C1567">
      <w:pPr>
        <w:pStyle w:val="a5"/>
      </w:pPr>
      <w:r>
        <w:rPr>
          <w:rStyle w:val="a4"/>
        </w:rPr>
        <w:annotationRef/>
      </w:r>
      <w:r>
        <w:t xml:space="preserve">D. Zou, J. Liang, </w:t>
      </w:r>
      <w:proofErr w:type="gramStart"/>
      <w:r>
        <w:t>Y .</w:t>
      </w:r>
      <w:proofErr w:type="gramEnd"/>
      <w:r>
        <w:t xml:space="preserve"> </w:t>
      </w:r>
      <w:proofErr w:type="spellStart"/>
      <w:r>
        <w:t>Xiong</w:t>
      </w:r>
      <w:proofErr w:type="spellEnd"/>
      <w:r>
        <w:t>, M. D. Ernst, and L. Zhang, ‘‘An empirical study</w:t>
      </w:r>
    </w:p>
    <w:p w14:paraId="49D4DDDB" w14:textId="77777777" w:rsidR="001C1567" w:rsidRDefault="001C1567" w:rsidP="001C1567">
      <w:pPr>
        <w:pStyle w:val="a5"/>
      </w:pPr>
      <w:r>
        <w:t xml:space="preserve">of fault localization families and their combinations,’’ IEEE Trans. </w:t>
      </w:r>
      <w:proofErr w:type="spellStart"/>
      <w:r>
        <w:t>Softw</w:t>
      </w:r>
      <w:proofErr w:type="spellEnd"/>
      <w:r>
        <w:t>.</w:t>
      </w:r>
    </w:p>
    <w:p w14:paraId="064FF6A6" w14:textId="77777777" w:rsidR="001C1567" w:rsidRDefault="001C1567" w:rsidP="001C1567">
      <w:pPr>
        <w:pStyle w:val="a5"/>
      </w:pPr>
      <w:r>
        <w:t xml:space="preserve">Eng., early access, Jan. 10, 2019, </w:t>
      </w:r>
      <w:proofErr w:type="spellStart"/>
      <w:r>
        <w:t>doi</w:t>
      </w:r>
      <w:proofErr w:type="spellEnd"/>
      <w:r>
        <w:t>: 10.1109/TSE.2019.2892102.</w:t>
      </w:r>
    </w:p>
    <w:p w14:paraId="44B5FAD9" w14:textId="77777777" w:rsidR="001C1567" w:rsidRDefault="001C1567" w:rsidP="001C1567">
      <w:pPr>
        <w:pStyle w:val="a5"/>
      </w:pPr>
      <w:r>
        <w:t xml:space="preserve">S. Moon, </w:t>
      </w:r>
      <w:proofErr w:type="gramStart"/>
      <w:r>
        <w:t>Y .</w:t>
      </w:r>
      <w:proofErr w:type="gramEnd"/>
      <w:r>
        <w:t xml:space="preserve"> Kim, M. Kim, and S. Y </w:t>
      </w:r>
      <w:proofErr w:type="spellStart"/>
      <w:r>
        <w:t>oo</w:t>
      </w:r>
      <w:proofErr w:type="spellEnd"/>
      <w:r>
        <w:t>, ‘‘Ask the mutants: Mutating faulty</w:t>
      </w:r>
    </w:p>
    <w:p w14:paraId="146527AF" w14:textId="77777777" w:rsidR="001C1567" w:rsidRDefault="001C1567" w:rsidP="001C1567">
      <w:pPr>
        <w:pStyle w:val="a5"/>
      </w:pPr>
      <w:r>
        <w:t xml:space="preserve">programs for fault localization,’’ in Proc. IEEE 7th Int. Conf. </w:t>
      </w:r>
      <w:proofErr w:type="spellStart"/>
      <w:r>
        <w:t>Softw</w:t>
      </w:r>
      <w:proofErr w:type="spellEnd"/>
      <w:r>
        <w:t>. Test.,</w:t>
      </w:r>
    </w:p>
    <w:p w14:paraId="07B017AE" w14:textId="77777777" w:rsidR="001C1567" w:rsidRDefault="001C1567" w:rsidP="001C1567">
      <w:pPr>
        <w:pStyle w:val="a5"/>
      </w:pPr>
      <w:r>
        <w:t xml:space="preserve">V </w:t>
      </w:r>
      <w:proofErr w:type="spellStart"/>
      <w:r>
        <w:t>erification</w:t>
      </w:r>
      <w:proofErr w:type="spellEnd"/>
      <w:r>
        <w:t xml:space="preserve"> Validation, Mar. 2014, pp. 153–162.</w:t>
      </w:r>
    </w:p>
    <w:p w14:paraId="09891D0B" w14:textId="77777777" w:rsidR="001C1567" w:rsidRPr="003B5CAF" w:rsidRDefault="001C1567" w:rsidP="001C1567">
      <w:pPr>
        <w:pStyle w:val="a5"/>
      </w:pPr>
    </w:p>
  </w:comment>
  <w:comment w:id="1195" w:author="czq" w:date="2021-06-08T12:58:00Z" w:initials="c">
    <w:p w14:paraId="007A3E13" w14:textId="188D6B12" w:rsidR="00210460" w:rsidRDefault="00210460">
      <w:pPr>
        <w:pStyle w:val="a5"/>
      </w:pPr>
      <w:r>
        <w:rPr>
          <w:rStyle w:val="a4"/>
        </w:rPr>
        <w:annotationRef/>
      </w:r>
      <w:r>
        <w:rPr>
          <w:rFonts w:hint="eastAsia"/>
        </w:rPr>
        <w:t>数据是不是有更新？</w:t>
      </w:r>
    </w:p>
  </w:comment>
  <w:comment w:id="1210" w:author="王 浩仁" w:date="2021-06-07T17:26:00Z" w:initials="王">
    <w:p w14:paraId="41D791E4" w14:textId="77777777" w:rsidR="006345FE" w:rsidRDefault="006345FE" w:rsidP="005A2AD5">
      <w:pPr>
        <w:pStyle w:val="ql-long-65221147"/>
        <w:spacing w:before="0" w:beforeAutospacing="0" w:after="0" w:afterAutospacing="0"/>
        <w:rPr>
          <w:b/>
          <w:color w:val="494949"/>
          <w:sz w:val="22"/>
          <w:szCs w:val="22"/>
        </w:rPr>
      </w:pPr>
      <w:r>
        <w:rPr>
          <w:rStyle w:val="a4"/>
        </w:rPr>
        <w:annotationRef/>
      </w:r>
      <w:r>
        <w:rPr>
          <w:rFonts w:hint="eastAsia"/>
          <w:b/>
          <w:color w:val="494949"/>
          <w:sz w:val="22"/>
          <w:szCs w:val="22"/>
        </w:rPr>
        <w:t>——</w:t>
      </w:r>
      <w:r>
        <w:rPr>
          <w:rFonts w:hint="eastAsia"/>
          <w:color w:val="000000"/>
          <w:sz w:val="21"/>
          <w:szCs w:val="21"/>
        </w:rPr>
        <w:t>语句复杂度分析，提取度量元</w:t>
      </w:r>
    </w:p>
    <w:p w14:paraId="4482F976" w14:textId="0604ADC6" w:rsidR="006345FE" w:rsidRPr="005A2AD5" w:rsidRDefault="006345FE">
      <w:pPr>
        <w:pStyle w:val="a5"/>
      </w:pPr>
    </w:p>
  </w:comment>
  <w:comment w:id="1212" w:author="czq" w:date="2021-06-08T12:58:00Z" w:initials="c">
    <w:p w14:paraId="712A6356" w14:textId="76C270BB" w:rsidR="005E2A56" w:rsidRDefault="005E2A56">
      <w:pPr>
        <w:pStyle w:val="a5"/>
      </w:pPr>
      <w:r>
        <w:rPr>
          <w:rStyle w:val="a4"/>
        </w:rPr>
        <w:annotationRef/>
      </w:r>
      <w:r>
        <w:rPr>
          <w:rFonts w:hint="eastAsia"/>
        </w:rPr>
        <w:t>应该在方法部分</w:t>
      </w:r>
    </w:p>
  </w:comment>
  <w:comment w:id="1261" w:author="czq" w:date="2021-06-08T12:59:00Z" w:initials="c">
    <w:p w14:paraId="1C6BBFF4" w14:textId="5A0600C7" w:rsidR="005E2A56" w:rsidRDefault="005E2A56">
      <w:pPr>
        <w:pStyle w:val="a5"/>
      </w:pPr>
      <w:r>
        <w:rPr>
          <w:rStyle w:val="a4"/>
        </w:rPr>
        <w:annotationRef/>
      </w:r>
      <w:r>
        <w:rPr>
          <w:rFonts w:hint="eastAsia"/>
        </w:rPr>
        <w:t>方法部分</w:t>
      </w:r>
    </w:p>
  </w:comment>
  <w:comment w:id="1273" w:author="王 浩仁" w:date="2021-06-07T17:43:00Z" w:initials="王">
    <w:p w14:paraId="15903A67" w14:textId="77777777" w:rsidR="006345FE" w:rsidRPr="006C2B8E" w:rsidRDefault="006345FE" w:rsidP="00697073">
      <w:pPr>
        <w:pStyle w:val="TextofReference1"/>
      </w:pPr>
      <w:r>
        <w:rPr>
          <w:rStyle w:val="a4"/>
        </w:rPr>
        <w:annotationRef/>
      </w:r>
      <w:bookmarkStart w:id="1274" w:name="_Ref58920013"/>
      <w:r w:rsidRPr="006C2B8E">
        <w:t xml:space="preserve">Chen Xiang, Gu Qing, Liu Wang-Shu, Liu Shu-Long, Ni Chao. Survey of static software defect prediction. </w:t>
      </w:r>
      <w:proofErr w:type="spellStart"/>
      <w:r w:rsidRPr="006C2B8E">
        <w:t>Ruan</w:t>
      </w:r>
      <w:proofErr w:type="spellEnd"/>
      <w:r w:rsidRPr="006C2B8E">
        <w:t xml:space="preserve"> Jian </w:t>
      </w:r>
      <w:proofErr w:type="spellStart"/>
      <w:r w:rsidRPr="006C2B8E">
        <w:t>Xue</w:t>
      </w:r>
      <w:proofErr w:type="spellEnd"/>
      <w:r w:rsidRPr="006C2B8E">
        <w:t xml:space="preserve"> Bao/Journal of Software, 2016,27(1):1−25 (in Chinese).</w:t>
      </w:r>
      <w:bookmarkEnd w:id="1274"/>
    </w:p>
    <w:p w14:paraId="52D542F6" w14:textId="591D4F58" w:rsidR="006345FE" w:rsidRDefault="006345FE">
      <w:pPr>
        <w:pStyle w:val="a5"/>
      </w:pPr>
    </w:p>
  </w:comment>
  <w:comment w:id="1301" w:author="王 浩仁" w:date="2021-06-07T20:55:00Z" w:initials="王">
    <w:p w14:paraId="71930A44" w14:textId="6980593C" w:rsidR="006345FE" w:rsidRDefault="006345FE">
      <w:pPr>
        <w:pStyle w:val="a5"/>
      </w:pPr>
      <w:r>
        <w:rPr>
          <w:rStyle w:val="a4"/>
        </w:rPr>
        <w:annotationRef/>
      </w:r>
      <w:r w:rsidRPr="006345FE">
        <w:t>k-</w:t>
      </w:r>
      <w:proofErr w:type="spellStart"/>
      <w:r w:rsidRPr="006345FE">
        <w:t>NearestNeighbors</w:t>
      </w:r>
      <w:proofErr w:type="spellEnd"/>
      <w:r w:rsidRPr="006345FE">
        <w:t xml:space="preserve"> on Road Networks: A Journey in Experimentation and In-Mem</w:t>
      </w:r>
    </w:p>
  </w:comment>
  <w:comment w:id="1384" w:author="czq" w:date="2021-06-08T12:59:00Z" w:initials="c">
    <w:p w14:paraId="3358ABC2" w14:textId="04EB9741" w:rsidR="005E2A56" w:rsidRDefault="005E2A56">
      <w:pPr>
        <w:pStyle w:val="a5"/>
      </w:pPr>
      <w:r>
        <w:rPr>
          <w:rStyle w:val="a4"/>
        </w:rPr>
        <w:annotationRef/>
      </w:r>
      <w:r>
        <w:rPr>
          <w:rFonts w:hint="eastAsia"/>
        </w:rPr>
        <w:t>方法部分</w:t>
      </w:r>
    </w:p>
  </w:comment>
  <w:comment w:id="1438" w:author="王 浩仁" w:date="2021-06-07T22:14:00Z" w:initials="王">
    <w:p w14:paraId="47B76EC8" w14:textId="77777777" w:rsidR="004D6D94" w:rsidRDefault="004D6D94" w:rsidP="004D6D94">
      <w:pPr>
        <w:pStyle w:val="a5"/>
      </w:pPr>
      <w:r>
        <w:rPr>
          <w:rStyle w:val="a4"/>
        </w:rPr>
        <w:annotationRef/>
      </w:r>
      <w:r>
        <w:t xml:space="preserve">D. Zou, J. Liang, </w:t>
      </w:r>
      <w:proofErr w:type="gramStart"/>
      <w:r>
        <w:t>Y .</w:t>
      </w:r>
      <w:proofErr w:type="gramEnd"/>
      <w:r>
        <w:t xml:space="preserve"> </w:t>
      </w:r>
      <w:proofErr w:type="spellStart"/>
      <w:r>
        <w:t>Xiong</w:t>
      </w:r>
      <w:proofErr w:type="spellEnd"/>
      <w:r>
        <w:t>, M. D. Ernst, and L. Zhang, ‘‘An empirical study</w:t>
      </w:r>
    </w:p>
    <w:p w14:paraId="6321D741" w14:textId="77777777" w:rsidR="004D6D94" w:rsidRDefault="004D6D94" w:rsidP="004D6D94">
      <w:pPr>
        <w:pStyle w:val="a5"/>
      </w:pPr>
      <w:r>
        <w:t xml:space="preserve">of fault localization families and their combinations,’’ IEEE Trans. </w:t>
      </w:r>
      <w:proofErr w:type="spellStart"/>
      <w:r>
        <w:t>Softw</w:t>
      </w:r>
      <w:proofErr w:type="spellEnd"/>
      <w:r>
        <w:t>.</w:t>
      </w:r>
    </w:p>
    <w:p w14:paraId="6C13C69A" w14:textId="244BC855" w:rsidR="004D6D94" w:rsidRDefault="004D6D94" w:rsidP="004D6D94">
      <w:pPr>
        <w:pStyle w:val="a5"/>
      </w:pPr>
      <w:r>
        <w:t xml:space="preserve">Eng., early access, Jan. 10, 2019, </w:t>
      </w:r>
      <w:proofErr w:type="spellStart"/>
      <w:r>
        <w:t>doi</w:t>
      </w:r>
      <w:proofErr w:type="spellEnd"/>
      <w:r>
        <w:t>: 10.1109/TSE.2019.2892102.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7ADEC9" w15:done="0"/>
  <w15:commentEx w15:paraId="4A3C1543" w15:done="0"/>
  <w15:commentEx w15:paraId="11263613" w15:done="1"/>
  <w15:commentEx w15:paraId="5250CC74" w15:done="0"/>
  <w15:commentEx w15:paraId="51B4BE84" w15:done="0"/>
  <w15:commentEx w15:paraId="2764AB2D" w15:done="0"/>
  <w15:commentEx w15:paraId="6CF9BCBF" w15:done="0"/>
  <w15:commentEx w15:paraId="4FDF688F" w15:done="0"/>
  <w15:commentEx w15:paraId="18B27EF9" w15:done="0"/>
  <w15:commentEx w15:paraId="3D388BEC" w15:done="0"/>
  <w15:commentEx w15:paraId="518BB3F6" w15:done="0"/>
  <w15:commentEx w15:paraId="414F8CD1" w15:done="0"/>
  <w15:commentEx w15:paraId="6C4F13E2" w15:done="0"/>
  <w15:commentEx w15:paraId="467E1E6C" w15:done="0"/>
  <w15:commentEx w15:paraId="62A8C75A" w15:done="0"/>
  <w15:commentEx w15:paraId="66E0D98C" w15:done="0"/>
  <w15:commentEx w15:paraId="6A2D20C2" w15:done="0"/>
  <w15:commentEx w15:paraId="06FD720B" w15:done="0"/>
  <w15:commentEx w15:paraId="10F7993A" w15:done="0"/>
  <w15:commentEx w15:paraId="41771CDD" w15:done="0"/>
  <w15:commentEx w15:paraId="5FE33749" w15:done="0"/>
  <w15:commentEx w15:paraId="70E6CF61" w15:done="0"/>
  <w15:commentEx w15:paraId="7B7BD898" w15:done="0"/>
  <w15:commentEx w15:paraId="1A27266A" w15:done="0"/>
  <w15:commentEx w15:paraId="004FC5A8" w15:done="0"/>
  <w15:commentEx w15:paraId="3AB354CD" w15:done="0"/>
  <w15:commentEx w15:paraId="323A6D89" w15:done="0"/>
  <w15:commentEx w15:paraId="7FB81B17" w15:done="0"/>
  <w15:commentEx w15:paraId="2733A9F7" w15:done="0"/>
  <w15:commentEx w15:paraId="1B8E2B80" w15:done="0"/>
  <w15:commentEx w15:paraId="0484CC67" w15:done="0"/>
  <w15:commentEx w15:paraId="6C99A367" w15:done="0"/>
  <w15:commentEx w15:paraId="5D1EA306" w15:done="0"/>
  <w15:commentEx w15:paraId="7B60F9B6" w15:done="0"/>
  <w15:commentEx w15:paraId="32F71504" w15:done="0"/>
  <w15:commentEx w15:paraId="4BEDFDBD" w15:done="0"/>
  <w15:commentEx w15:paraId="042C19D9" w15:done="0"/>
  <w15:commentEx w15:paraId="73CCAAB4" w15:done="0"/>
  <w15:commentEx w15:paraId="10BAE77F" w15:done="0"/>
  <w15:commentEx w15:paraId="0EF444DC" w15:done="0"/>
  <w15:commentEx w15:paraId="153CE515" w15:done="0"/>
  <w15:commentEx w15:paraId="09891D0B" w15:done="0"/>
  <w15:commentEx w15:paraId="007A3E13" w15:done="0"/>
  <w15:commentEx w15:paraId="4482F976" w15:done="0"/>
  <w15:commentEx w15:paraId="712A6356" w15:done="0"/>
  <w15:commentEx w15:paraId="1C6BBFF4" w15:done="0"/>
  <w15:commentEx w15:paraId="52D542F6" w15:done="0"/>
  <w15:commentEx w15:paraId="71930A44" w15:done="0"/>
  <w15:commentEx w15:paraId="3358ABC2" w15:done="0"/>
  <w15:commentEx w15:paraId="6C13C6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A158E" w16cex:dateUtc="2021-06-08T04:55:00Z"/>
  <w16cex:commentExtensible w16cex:durableId="2469E740" w16cex:dateUtc="2021-06-08T04:55:00Z"/>
  <w16cex:commentExtensible w16cex:durableId="2464BE7A" w16cex:dateUtc="2021-06-04T07:00:00Z"/>
  <w16cex:commentExtensible w16cex:durableId="24674543" w16cex:dateUtc="2021-06-06T04:59:00Z"/>
  <w16cex:commentExtensible w16cex:durableId="2469E7AA" w16cex:dateUtc="2021-06-08T04:57:00Z"/>
  <w16cex:commentExtensible w16cex:durableId="24676FF0" w16cex:dateUtc="2021-06-06T08:01:00Z"/>
  <w16cex:commentExtensible w16cex:durableId="2467700A" w16cex:dateUtc="2021-06-06T08:02:00Z"/>
  <w16cex:commentExtensible w16cex:durableId="2467701B" w16cex:dateUtc="2021-06-06T08:02:00Z"/>
  <w16cex:commentExtensible w16cex:durableId="24677031" w16cex:dateUtc="2021-06-06T08:02:00Z"/>
  <w16cex:commentExtensible w16cex:durableId="2467704D" w16cex:dateUtc="2021-06-06T08:03:00Z"/>
  <w16cex:commentExtensible w16cex:durableId="246770C4" w16cex:dateUtc="2021-06-06T08:05:00Z"/>
  <w16cex:commentExtensible w16cex:durableId="246B56E4" w16cex:dateUtc="2021-06-09T07:04:00Z"/>
  <w16cex:commentExtensible w16cex:durableId="246C5B44" w16cex:dateUtc="2021-06-10T01:35:00Z"/>
  <w16cex:commentExtensible w16cex:durableId="246C5B64" w16cex:dateUtc="2021-06-10T01:35:00Z"/>
  <w16cex:commentExtensible w16cex:durableId="246C5D39" w16cex:dateUtc="2021-06-10T01:43:00Z"/>
  <w16cex:commentExtensible w16cex:durableId="246C5D60" w16cex:dateUtc="2021-06-10T01:44:00Z"/>
  <w16cex:commentExtensible w16cex:durableId="246CB2BF" w16cex:dateUtc="2021-06-10T07:48:00Z"/>
  <w16cex:commentExtensible w16cex:durableId="246CB2FA" w16cex:dateUtc="2021-06-10T07:49:00Z"/>
  <w16cex:commentExtensible w16cex:durableId="246CB383" w16cex:dateUtc="2021-06-10T07:51:00Z"/>
  <w16cex:commentExtensible w16cex:durableId="246CB3C8" w16cex:dateUtc="2021-06-10T07:52:00Z"/>
  <w16cex:commentExtensible w16cex:durableId="246CB3DF" w16cex:dateUtc="2021-06-10T07:53:00Z"/>
  <w16cex:commentExtensible w16cex:durableId="246CB3EF" w16cex:dateUtc="2021-06-10T07:53:00Z"/>
  <w16cex:commentExtensible w16cex:durableId="246CB3FC" w16cex:dateUtc="2021-06-10T07:53:00Z"/>
  <w16cex:commentExtensible w16cex:durableId="246CB412" w16cex:dateUtc="2021-06-10T07:53:00Z"/>
  <w16cex:commentExtensible w16cex:durableId="246D0003" w16cex:dateUtc="2021-06-10T13:17:00Z"/>
  <w16cex:commentExtensible w16cex:durableId="246A0EF3" w16cex:dateUtc="2021-06-08T04:57:00Z"/>
  <w16cex:commentExtensible w16cex:durableId="24734CCC" w16cex:dateUtc="2021-06-15T07:59:00Z"/>
  <w16cex:commentExtensible w16cex:durableId="24735144" w16cex:dateUtc="2021-06-10T07:56:00Z"/>
  <w16cex:commentExtensible w16cex:durableId="24735143" w16cex:dateUtc="2021-06-06T13:05:00Z"/>
  <w16cex:commentExtensible w16cex:durableId="246CB980" w16cex:dateUtc="2021-06-10T08:17:00Z"/>
  <w16cex:commentExtensible w16cex:durableId="246B5BE3" w16cex:dateUtc="2021-06-08T04:58:00Z"/>
  <w16cex:commentExtensible w16cex:durableId="246B5BE1" w16cex:dateUtc="2021-06-08T04:58:00Z"/>
  <w16cex:commentExtensible w16cex:durableId="246B5BDF" w16cex:dateUtc="2021-06-07T09:43:00Z"/>
  <w16cex:commentExtensible w16cex:durableId="246B5BDE" w16cex:dateUtc="2021-06-07T12:55:00Z"/>
  <w16cex:commentExtensible w16cex:durableId="246B5BDD" w16cex:dateUtc="2021-06-08T04:59:00Z"/>
  <w16cex:commentExtensible w16cex:durableId="246CBF6D" w16cex:dateUtc="2021-06-10T08:42:00Z"/>
  <w16cex:commentExtensible w16cex:durableId="246CC4FD" w16cex:dateUtc="2021-06-10T09:06:00Z"/>
  <w16cex:commentExtensible w16cex:durableId="246B5BDC" w16cex:dateUtc="2021-06-07T14:14:00Z"/>
  <w16cex:commentExtensible w16cex:durableId="246CB491" w16cex:dateUtc="2021-06-10T07:56:00Z"/>
  <w16cex:commentExtensible w16cex:durableId="246B0685" w16cex:dateUtc="2021-06-06T13:05:00Z"/>
  <w16cex:commentExtensible w16cex:durableId="2469E7F5" w16cex:dateUtc="2021-06-08T04:58:00Z"/>
  <w16cex:commentExtensible w16cex:durableId="2468D550" w16cex:dateUtc="2021-06-07T09:26:00Z"/>
  <w16cex:commentExtensible w16cex:durableId="2469E804" w16cex:dateUtc="2021-06-08T04:58:00Z"/>
  <w16cex:commentExtensible w16cex:durableId="2469E819" w16cex:dateUtc="2021-06-08T04:59:00Z"/>
  <w16cex:commentExtensible w16cex:durableId="2468D95C" w16cex:dateUtc="2021-06-07T09:43:00Z"/>
  <w16cex:commentExtensible w16cex:durableId="2469062B" w16cex:dateUtc="2021-06-07T12:55:00Z"/>
  <w16cex:commentExtensible w16cex:durableId="2469E821" w16cex:dateUtc="2021-06-08T04:59:00Z"/>
  <w16cex:commentExtensible w16cex:durableId="246918DF" w16cex:dateUtc="2021-06-07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DEC9" w16cid:durableId="2463B26B"/>
  <w16cid:commentId w16cid:paraId="4A3C1543" w16cid:durableId="2463B26C"/>
  <w16cid:commentId w16cid:paraId="11263613" w16cid:durableId="246A158E"/>
  <w16cid:commentId w16cid:paraId="5250CC74" w16cid:durableId="2469E740"/>
  <w16cid:commentId w16cid:paraId="51B4BE84" w16cid:durableId="2464BE7A"/>
  <w16cid:commentId w16cid:paraId="2764AB2D" w16cid:durableId="24674543"/>
  <w16cid:commentId w16cid:paraId="6CF9BCBF" w16cid:durableId="2469E7AA"/>
  <w16cid:commentId w16cid:paraId="4FDF688F" w16cid:durableId="24676FF0"/>
  <w16cid:commentId w16cid:paraId="18B27EF9" w16cid:durableId="2467700A"/>
  <w16cid:commentId w16cid:paraId="3D388BEC" w16cid:durableId="2467701B"/>
  <w16cid:commentId w16cid:paraId="518BB3F6" w16cid:durableId="24677031"/>
  <w16cid:commentId w16cid:paraId="414F8CD1" w16cid:durableId="2467704D"/>
  <w16cid:commentId w16cid:paraId="6C4F13E2" w16cid:durableId="246770C4"/>
  <w16cid:commentId w16cid:paraId="467E1E6C" w16cid:durableId="246B56E4"/>
  <w16cid:commentId w16cid:paraId="62A8C75A" w16cid:durableId="246C5B44"/>
  <w16cid:commentId w16cid:paraId="66E0D98C" w16cid:durableId="246C5B64"/>
  <w16cid:commentId w16cid:paraId="6A2D20C2" w16cid:durableId="246C5D39"/>
  <w16cid:commentId w16cid:paraId="06FD720B" w16cid:durableId="246C5D60"/>
  <w16cid:commentId w16cid:paraId="10F7993A" w16cid:durableId="246CB2BF"/>
  <w16cid:commentId w16cid:paraId="41771CDD" w16cid:durableId="246CB2FA"/>
  <w16cid:commentId w16cid:paraId="5FE33749" w16cid:durableId="246CB383"/>
  <w16cid:commentId w16cid:paraId="70E6CF61" w16cid:durableId="246CB3C8"/>
  <w16cid:commentId w16cid:paraId="7B7BD898" w16cid:durableId="246CB3DF"/>
  <w16cid:commentId w16cid:paraId="1A27266A" w16cid:durableId="246CB3EF"/>
  <w16cid:commentId w16cid:paraId="004FC5A8" w16cid:durableId="246CB3FC"/>
  <w16cid:commentId w16cid:paraId="3AB354CD" w16cid:durableId="246CB412"/>
  <w16cid:commentId w16cid:paraId="323A6D89" w16cid:durableId="246D0003"/>
  <w16cid:commentId w16cid:paraId="7FB81B17" w16cid:durableId="246A0EF3"/>
  <w16cid:commentId w16cid:paraId="2733A9F7" w16cid:durableId="24734CCC"/>
  <w16cid:commentId w16cid:paraId="1B8E2B80" w16cid:durableId="24735144"/>
  <w16cid:commentId w16cid:paraId="0484CC67" w16cid:durableId="24735143"/>
  <w16cid:commentId w16cid:paraId="6C99A367" w16cid:durableId="246CB980"/>
  <w16cid:commentId w16cid:paraId="5D1EA306" w16cid:durableId="246B5BE3"/>
  <w16cid:commentId w16cid:paraId="7B60F9B6" w16cid:durableId="246B5BE1"/>
  <w16cid:commentId w16cid:paraId="32F71504" w16cid:durableId="246B5BDF"/>
  <w16cid:commentId w16cid:paraId="4BEDFDBD" w16cid:durableId="246B5BDE"/>
  <w16cid:commentId w16cid:paraId="042C19D9" w16cid:durableId="246B5BDD"/>
  <w16cid:commentId w16cid:paraId="73CCAAB4" w16cid:durableId="246CBF6D"/>
  <w16cid:commentId w16cid:paraId="10BAE77F" w16cid:durableId="246CC4FD"/>
  <w16cid:commentId w16cid:paraId="0EF444DC" w16cid:durableId="246B5BDC"/>
  <w16cid:commentId w16cid:paraId="153CE515" w16cid:durableId="246CB491"/>
  <w16cid:commentId w16cid:paraId="09891D0B" w16cid:durableId="246B0685"/>
  <w16cid:commentId w16cid:paraId="007A3E13" w16cid:durableId="2469E7F5"/>
  <w16cid:commentId w16cid:paraId="4482F976" w16cid:durableId="2468D550"/>
  <w16cid:commentId w16cid:paraId="712A6356" w16cid:durableId="2469E804"/>
  <w16cid:commentId w16cid:paraId="1C6BBFF4" w16cid:durableId="2469E819"/>
  <w16cid:commentId w16cid:paraId="52D542F6" w16cid:durableId="2468D95C"/>
  <w16cid:commentId w16cid:paraId="71930A44" w16cid:durableId="2469062B"/>
  <w16cid:commentId w16cid:paraId="3358ABC2" w16cid:durableId="2469E821"/>
  <w16cid:commentId w16cid:paraId="6C13C69A" w16cid:durableId="246918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43A8" w14:textId="77777777" w:rsidR="009F4563" w:rsidRDefault="009F4563" w:rsidP="00030CCA">
      <w:r>
        <w:separator/>
      </w:r>
    </w:p>
  </w:endnote>
  <w:endnote w:type="continuationSeparator" w:id="0">
    <w:p w14:paraId="56DCACA6" w14:textId="77777777" w:rsidR="009F4563" w:rsidRDefault="009F4563" w:rsidP="0003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LinLibertineTB">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762A" w14:textId="77777777" w:rsidR="009F4563" w:rsidRDefault="009F4563" w:rsidP="00030CCA">
      <w:r>
        <w:separator/>
      </w:r>
    </w:p>
  </w:footnote>
  <w:footnote w:type="continuationSeparator" w:id="0">
    <w:p w14:paraId="0DAA1BCE" w14:textId="77777777" w:rsidR="009F4563" w:rsidRDefault="009F4563" w:rsidP="00030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4535"/>
    <w:multiLevelType w:val="hybridMultilevel"/>
    <w:tmpl w:val="F4E6C66A"/>
    <w:lvl w:ilvl="0" w:tplc="B1FEF1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776A05"/>
    <w:multiLevelType w:val="multilevel"/>
    <w:tmpl w:val="13748EEC"/>
    <w:lvl w:ilvl="0">
      <w:start w:val="1"/>
      <w:numFmt w:val="decimal"/>
      <w:lvlText w:val="%1."/>
      <w:lvlJc w:val="left"/>
      <w:pPr>
        <w:ind w:left="36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631B5AE9"/>
    <w:multiLevelType w:val="hybridMultilevel"/>
    <w:tmpl w:val="ED12547A"/>
    <w:lvl w:ilvl="0" w:tplc="6DD859DE">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2"/>
    <w:lvlOverride w:ilvl="0">
      <w:startOverride w:val="1"/>
    </w:lvlOverride>
  </w:num>
  <w:num w:numId="4">
    <w:abstractNumId w:val="2"/>
    <w:lvlOverride w:ilvl="0">
      <w:startOverride w:val="1"/>
    </w:lvlOverride>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浩仁">
    <w15:presenceInfo w15:providerId="Windows Live" w15:userId="6ac0f692c561714e"/>
  </w15:person>
  <w15:person w15:author="王 浩仁 [2]">
    <w15:presenceInfo w15:providerId="Windows Live" w15:userId="abc2ba6bc7ad119f"/>
  </w15:person>
  <w15:person w15:author="jin haochen">
    <w15:presenceInfo w15:providerId="Windows Live" w15:userId="e5aabe0628cf9277"/>
  </w15:person>
  <w15:person w15:author="czq">
    <w15:presenceInfo w15:providerId="None" w15:userId="cz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80"/>
    <w:rsid w:val="00005520"/>
    <w:rsid w:val="0001599A"/>
    <w:rsid w:val="00030CCA"/>
    <w:rsid w:val="00037562"/>
    <w:rsid w:val="0005230D"/>
    <w:rsid w:val="00065160"/>
    <w:rsid w:val="000651BE"/>
    <w:rsid w:val="000779C8"/>
    <w:rsid w:val="00081C22"/>
    <w:rsid w:val="0008519A"/>
    <w:rsid w:val="000A3283"/>
    <w:rsid w:val="000A5BDF"/>
    <w:rsid w:val="000B3231"/>
    <w:rsid w:val="000C3217"/>
    <w:rsid w:val="000D4449"/>
    <w:rsid w:val="000F7AEA"/>
    <w:rsid w:val="00101E81"/>
    <w:rsid w:val="001051DC"/>
    <w:rsid w:val="00113BC4"/>
    <w:rsid w:val="0013159B"/>
    <w:rsid w:val="00141B21"/>
    <w:rsid w:val="00155CD1"/>
    <w:rsid w:val="00183ECD"/>
    <w:rsid w:val="00184606"/>
    <w:rsid w:val="001911A1"/>
    <w:rsid w:val="001A69FC"/>
    <w:rsid w:val="001C0994"/>
    <w:rsid w:val="001C1567"/>
    <w:rsid w:val="001C2155"/>
    <w:rsid w:val="001F4A33"/>
    <w:rsid w:val="002029C5"/>
    <w:rsid w:val="00210460"/>
    <w:rsid w:val="0021693B"/>
    <w:rsid w:val="00224E88"/>
    <w:rsid w:val="002268EF"/>
    <w:rsid w:val="002340F7"/>
    <w:rsid w:val="0026038E"/>
    <w:rsid w:val="002978BA"/>
    <w:rsid w:val="002A1608"/>
    <w:rsid w:val="002A45F0"/>
    <w:rsid w:val="002B07D3"/>
    <w:rsid w:val="002B1E34"/>
    <w:rsid w:val="002B4E12"/>
    <w:rsid w:val="002C38B6"/>
    <w:rsid w:val="002C527E"/>
    <w:rsid w:val="002C7C7F"/>
    <w:rsid w:val="002D7C98"/>
    <w:rsid w:val="002F59FC"/>
    <w:rsid w:val="003105D4"/>
    <w:rsid w:val="00316891"/>
    <w:rsid w:val="0032298C"/>
    <w:rsid w:val="003321E9"/>
    <w:rsid w:val="0034074A"/>
    <w:rsid w:val="003519A1"/>
    <w:rsid w:val="00352C52"/>
    <w:rsid w:val="00363947"/>
    <w:rsid w:val="00365071"/>
    <w:rsid w:val="0036708D"/>
    <w:rsid w:val="003830D0"/>
    <w:rsid w:val="00383ACC"/>
    <w:rsid w:val="00386A78"/>
    <w:rsid w:val="00386E28"/>
    <w:rsid w:val="003B5CAF"/>
    <w:rsid w:val="003C226B"/>
    <w:rsid w:val="003C29E5"/>
    <w:rsid w:val="003E2EA7"/>
    <w:rsid w:val="004008D6"/>
    <w:rsid w:val="00403C16"/>
    <w:rsid w:val="004055BF"/>
    <w:rsid w:val="00405FAF"/>
    <w:rsid w:val="004110C6"/>
    <w:rsid w:val="00416745"/>
    <w:rsid w:val="0042136F"/>
    <w:rsid w:val="00431D39"/>
    <w:rsid w:val="00434BF5"/>
    <w:rsid w:val="00435EAD"/>
    <w:rsid w:val="00436E1F"/>
    <w:rsid w:val="00443B6D"/>
    <w:rsid w:val="004477F1"/>
    <w:rsid w:val="00450EB8"/>
    <w:rsid w:val="00452EDB"/>
    <w:rsid w:val="00452F44"/>
    <w:rsid w:val="00455F6D"/>
    <w:rsid w:val="00471F6B"/>
    <w:rsid w:val="0047545D"/>
    <w:rsid w:val="0048296F"/>
    <w:rsid w:val="00483456"/>
    <w:rsid w:val="00487576"/>
    <w:rsid w:val="00494068"/>
    <w:rsid w:val="004C02E7"/>
    <w:rsid w:val="004D410E"/>
    <w:rsid w:val="004D6D94"/>
    <w:rsid w:val="004D7B45"/>
    <w:rsid w:val="004E3745"/>
    <w:rsid w:val="004F208F"/>
    <w:rsid w:val="005217BE"/>
    <w:rsid w:val="00540181"/>
    <w:rsid w:val="00553EDA"/>
    <w:rsid w:val="00574232"/>
    <w:rsid w:val="005761E5"/>
    <w:rsid w:val="00580DAD"/>
    <w:rsid w:val="005877A1"/>
    <w:rsid w:val="00592D1D"/>
    <w:rsid w:val="00593449"/>
    <w:rsid w:val="00595C3B"/>
    <w:rsid w:val="005A0D83"/>
    <w:rsid w:val="005A2AD5"/>
    <w:rsid w:val="005A362E"/>
    <w:rsid w:val="005A662F"/>
    <w:rsid w:val="005B0D1B"/>
    <w:rsid w:val="005B1218"/>
    <w:rsid w:val="005B2986"/>
    <w:rsid w:val="005B4346"/>
    <w:rsid w:val="005B5DF8"/>
    <w:rsid w:val="005C6E4E"/>
    <w:rsid w:val="005D49F2"/>
    <w:rsid w:val="005D5292"/>
    <w:rsid w:val="005E2A56"/>
    <w:rsid w:val="00604DFC"/>
    <w:rsid w:val="00625392"/>
    <w:rsid w:val="006345FE"/>
    <w:rsid w:val="006418DB"/>
    <w:rsid w:val="00641F8C"/>
    <w:rsid w:val="00646DDC"/>
    <w:rsid w:val="00663582"/>
    <w:rsid w:val="00672142"/>
    <w:rsid w:val="006748B1"/>
    <w:rsid w:val="0069307F"/>
    <w:rsid w:val="00694A49"/>
    <w:rsid w:val="00697073"/>
    <w:rsid w:val="006A2622"/>
    <w:rsid w:val="006A545B"/>
    <w:rsid w:val="006C1BDE"/>
    <w:rsid w:val="006C224F"/>
    <w:rsid w:val="006C4B94"/>
    <w:rsid w:val="006C6C69"/>
    <w:rsid w:val="006D67A9"/>
    <w:rsid w:val="006D7A2F"/>
    <w:rsid w:val="006E2E37"/>
    <w:rsid w:val="006E613F"/>
    <w:rsid w:val="006E65C3"/>
    <w:rsid w:val="006F48CE"/>
    <w:rsid w:val="006F5240"/>
    <w:rsid w:val="00705176"/>
    <w:rsid w:val="00707F84"/>
    <w:rsid w:val="00714AC2"/>
    <w:rsid w:val="00730D44"/>
    <w:rsid w:val="00730FD1"/>
    <w:rsid w:val="0073334A"/>
    <w:rsid w:val="0073710E"/>
    <w:rsid w:val="007445A6"/>
    <w:rsid w:val="00744D2C"/>
    <w:rsid w:val="00745FE2"/>
    <w:rsid w:val="007601D0"/>
    <w:rsid w:val="00766E0A"/>
    <w:rsid w:val="0077147F"/>
    <w:rsid w:val="007748A7"/>
    <w:rsid w:val="00792008"/>
    <w:rsid w:val="00794006"/>
    <w:rsid w:val="007A2C32"/>
    <w:rsid w:val="007D27A9"/>
    <w:rsid w:val="007D6B95"/>
    <w:rsid w:val="007E4056"/>
    <w:rsid w:val="007E59C5"/>
    <w:rsid w:val="007F00E4"/>
    <w:rsid w:val="007F10DD"/>
    <w:rsid w:val="00806178"/>
    <w:rsid w:val="00811C80"/>
    <w:rsid w:val="00815D8E"/>
    <w:rsid w:val="00822147"/>
    <w:rsid w:val="0082779A"/>
    <w:rsid w:val="008333D2"/>
    <w:rsid w:val="00837BAD"/>
    <w:rsid w:val="008407A9"/>
    <w:rsid w:val="00841608"/>
    <w:rsid w:val="00857920"/>
    <w:rsid w:val="00862C0E"/>
    <w:rsid w:val="00890AD8"/>
    <w:rsid w:val="00897B61"/>
    <w:rsid w:val="008A4B97"/>
    <w:rsid w:val="008B4921"/>
    <w:rsid w:val="008C1DD2"/>
    <w:rsid w:val="008C57E6"/>
    <w:rsid w:val="008D569A"/>
    <w:rsid w:val="008E010D"/>
    <w:rsid w:val="008E1888"/>
    <w:rsid w:val="008E7102"/>
    <w:rsid w:val="00901DDB"/>
    <w:rsid w:val="00901EB6"/>
    <w:rsid w:val="00903B43"/>
    <w:rsid w:val="00915C8B"/>
    <w:rsid w:val="0092228D"/>
    <w:rsid w:val="00924354"/>
    <w:rsid w:val="00925B1F"/>
    <w:rsid w:val="009403BD"/>
    <w:rsid w:val="009415C4"/>
    <w:rsid w:val="0094465C"/>
    <w:rsid w:val="00952E29"/>
    <w:rsid w:val="0096212C"/>
    <w:rsid w:val="00964AC6"/>
    <w:rsid w:val="009730C8"/>
    <w:rsid w:val="00976F93"/>
    <w:rsid w:val="009809DF"/>
    <w:rsid w:val="0099320F"/>
    <w:rsid w:val="00997266"/>
    <w:rsid w:val="009A2D52"/>
    <w:rsid w:val="009A780E"/>
    <w:rsid w:val="009B2040"/>
    <w:rsid w:val="009C48B3"/>
    <w:rsid w:val="009E57F5"/>
    <w:rsid w:val="009F268A"/>
    <w:rsid w:val="009F4563"/>
    <w:rsid w:val="009F53A8"/>
    <w:rsid w:val="009F6B3D"/>
    <w:rsid w:val="00A1072C"/>
    <w:rsid w:val="00A15989"/>
    <w:rsid w:val="00A165D1"/>
    <w:rsid w:val="00A20350"/>
    <w:rsid w:val="00A3176D"/>
    <w:rsid w:val="00A35DF9"/>
    <w:rsid w:val="00A45F0F"/>
    <w:rsid w:val="00A470C0"/>
    <w:rsid w:val="00A5251A"/>
    <w:rsid w:val="00A5742F"/>
    <w:rsid w:val="00A65939"/>
    <w:rsid w:val="00A66F7F"/>
    <w:rsid w:val="00A70D24"/>
    <w:rsid w:val="00A74302"/>
    <w:rsid w:val="00A77FC4"/>
    <w:rsid w:val="00A80880"/>
    <w:rsid w:val="00AB1092"/>
    <w:rsid w:val="00AB6A5F"/>
    <w:rsid w:val="00AB6E67"/>
    <w:rsid w:val="00AC1116"/>
    <w:rsid w:val="00AC2115"/>
    <w:rsid w:val="00AD024C"/>
    <w:rsid w:val="00AD462B"/>
    <w:rsid w:val="00AD6C26"/>
    <w:rsid w:val="00AE7C14"/>
    <w:rsid w:val="00B11352"/>
    <w:rsid w:val="00B12890"/>
    <w:rsid w:val="00B35650"/>
    <w:rsid w:val="00B43818"/>
    <w:rsid w:val="00B51DD8"/>
    <w:rsid w:val="00B569C8"/>
    <w:rsid w:val="00B633FB"/>
    <w:rsid w:val="00B81BD9"/>
    <w:rsid w:val="00B858E1"/>
    <w:rsid w:val="00B9073C"/>
    <w:rsid w:val="00B93BC7"/>
    <w:rsid w:val="00BA6760"/>
    <w:rsid w:val="00BB5314"/>
    <w:rsid w:val="00BD5094"/>
    <w:rsid w:val="00BD552F"/>
    <w:rsid w:val="00BD6741"/>
    <w:rsid w:val="00BE3963"/>
    <w:rsid w:val="00BF03F7"/>
    <w:rsid w:val="00BF72C5"/>
    <w:rsid w:val="00C07AFD"/>
    <w:rsid w:val="00C17812"/>
    <w:rsid w:val="00C23FDE"/>
    <w:rsid w:val="00C33A44"/>
    <w:rsid w:val="00C46CCC"/>
    <w:rsid w:val="00C5208C"/>
    <w:rsid w:val="00C56020"/>
    <w:rsid w:val="00C6307E"/>
    <w:rsid w:val="00C67726"/>
    <w:rsid w:val="00C822E2"/>
    <w:rsid w:val="00CC3041"/>
    <w:rsid w:val="00CC408D"/>
    <w:rsid w:val="00CD3D0A"/>
    <w:rsid w:val="00CE20C3"/>
    <w:rsid w:val="00CE3153"/>
    <w:rsid w:val="00CE6C1F"/>
    <w:rsid w:val="00CF4C82"/>
    <w:rsid w:val="00D0187C"/>
    <w:rsid w:val="00D0447F"/>
    <w:rsid w:val="00D15D97"/>
    <w:rsid w:val="00D24431"/>
    <w:rsid w:val="00D27D52"/>
    <w:rsid w:val="00D35AFA"/>
    <w:rsid w:val="00D35F1C"/>
    <w:rsid w:val="00D4211C"/>
    <w:rsid w:val="00D43C67"/>
    <w:rsid w:val="00D54B42"/>
    <w:rsid w:val="00D55657"/>
    <w:rsid w:val="00D617B7"/>
    <w:rsid w:val="00D66A75"/>
    <w:rsid w:val="00D71D5D"/>
    <w:rsid w:val="00D93BAA"/>
    <w:rsid w:val="00D9519C"/>
    <w:rsid w:val="00DA185C"/>
    <w:rsid w:val="00DA6F7C"/>
    <w:rsid w:val="00DB6F27"/>
    <w:rsid w:val="00DC47A9"/>
    <w:rsid w:val="00DC7651"/>
    <w:rsid w:val="00DD14ED"/>
    <w:rsid w:val="00DD63DB"/>
    <w:rsid w:val="00DD7FDC"/>
    <w:rsid w:val="00DE20E1"/>
    <w:rsid w:val="00E547E4"/>
    <w:rsid w:val="00E60637"/>
    <w:rsid w:val="00E7372F"/>
    <w:rsid w:val="00E75355"/>
    <w:rsid w:val="00E82AAF"/>
    <w:rsid w:val="00E82C8D"/>
    <w:rsid w:val="00E83313"/>
    <w:rsid w:val="00E849DC"/>
    <w:rsid w:val="00E94B44"/>
    <w:rsid w:val="00E979DB"/>
    <w:rsid w:val="00EA58AF"/>
    <w:rsid w:val="00EB6299"/>
    <w:rsid w:val="00EC3853"/>
    <w:rsid w:val="00ED07B3"/>
    <w:rsid w:val="00ED3227"/>
    <w:rsid w:val="00ED7D47"/>
    <w:rsid w:val="00EE5C23"/>
    <w:rsid w:val="00F00D99"/>
    <w:rsid w:val="00F02677"/>
    <w:rsid w:val="00F14106"/>
    <w:rsid w:val="00F17431"/>
    <w:rsid w:val="00F17C6D"/>
    <w:rsid w:val="00F34360"/>
    <w:rsid w:val="00F412E0"/>
    <w:rsid w:val="00F45239"/>
    <w:rsid w:val="00F50CB9"/>
    <w:rsid w:val="00F53424"/>
    <w:rsid w:val="00F61B47"/>
    <w:rsid w:val="00F65ABC"/>
    <w:rsid w:val="00F867CC"/>
    <w:rsid w:val="00F87742"/>
    <w:rsid w:val="00F93898"/>
    <w:rsid w:val="00FA61A2"/>
    <w:rsid w:val="00FA62AE"/>
    <w:rsid w:val="00FB0B6E"/>
    <w:rsid w:val="00FB61BA"/>
    <w:rsid w:val="00FB7058"/>
    <w:rsid w:val="00FB7EBF"/>
    <w:rsid w:val="00FD3BCF"/>
    <w:rsid w:val="00FD5323"/>
    <w:rsid w:val="00FD67D6"/>
    <w:rsid w:val="00FE2B77"/>
    <w:rsid w:val="00FF2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61BAB"/>
  <w15:chartTrackingRefBased/>
  <w15:docId w15:val="{3526E4D9-A6D3-49DB-B1FB-CFD14778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569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E7372F"/>
    <w:rPr>
      <w:rFonts w:eastAsia="宋体"/>
    </w:rPr>
    <w:tblPr>
      <w:tblBorders>
        <w:top w:val="single" w:sz="12" w:space="0" w:color="auto"/>
        <w:bottom w:val="single" w:sz="12" w:space="0" w:color="auto"/>
      </w:tblBorders>
    </w:tblPr>
    <w:tcPr>
      <w:shd w:val="clear" w:color="auto" w:fill="auto"/>
    </w:tcPr>
    <w:tblStylePr w:type="firstRow">
      <w:tblPr/>
      <w:tcPr>
        <w:tcBorders>
          <w:top w:val="single" w:sz="12" w:space="0" w:color="auto"/>
          <w:left w:val="nil"/>
          <w:bottom w:val="single" w:sz="6" w:space="0" w:color="auto"/>
          <w:right w:val="nil"/>
          <w:insideH w:val="nil"/>
          <w:insideV w:val="nil"/>
          <w:tl2br w:val="nil"/>
          <w:tr2bl w:val="nil"/>
        </w:tcBorders>
        <w:shd w:val="clear" w:color="auto" w:fill="auto"/>
      </w:tcPr>
    </w:tblStylePr>
  </w:style>
  <w:style w:type="paragraph" w:customStyle="1" w:styleId="ql-long-65221147">
    <w:name w:val="ql-long-65221147"/>
    <w:basedOn w:val="a"/>
    <w:rsid w:val="00811C80"/>
    <w:pPr>
      <w:widowControl/>
      <w:spacing w:before="100" w:beforeAutospacing="1" w:after="100" w:afterAutospacing="1"/>
      <w:jc w:val="left"/>
    </w:pPr>
    <w:rPr>
      <w:rFonts w:ascii="宋体" w:eastAsia="宋体" w:hAnsi="宋体" w:cs="宋体"/>
      <w:kern w:val="0"/>
      <w:sz w:val="24"/>
      <w:szCs w:val="24"/>
    </w:rPr>
  </w:style>
  <w:style w:type="character" w:customStyle="1" w:styleId="ql-author-19231172">
    <w:name w:val="ql-author-19231172"/>
    <w:basedOn w:val="a0"/>
    <w:rsid w:val="00811C80"/>
  </w:style>
  <w:style w:type="character" w:customStyle="1" w:styleId="ql-author-65290468">
    <w:name w:val="ql-author-65290468"/>
    <w:basedOn w:val="a0"/>
    <w:rsid w:val="00811C80"/>
  </w:style>
  <w:style w:type="character" w:customStyle="1" w:styleId="ql-author-65221147">
    <w:name w:val="ql-author-65221147"/>
    <w:basedOn w:val="a0"/>
    <w:rsid w:val="00811C80"/>
  </w:style>
  <w:style w:type="character" w:styleId="a4">
    <w:name w:val="annotation reference"/>
    <w:basedOn w:val="a0"/>
    <w:uiPriority w:val="99"/>
    <w:semiHidden/>
    <w:unhideWhenUsed/>
    <w:rsid w:val="0021693B"/>
    <w:rPr>
      <w:sz w:val="21"/>
      <w:szCs w:val="21"/>
    </w:rPr>
  </w:style>
  <w:style w:type="paragraph" w:styleId="a5">
    <w:name w:val="annotation text"/>
    <w:basedOn w:val="a"/>
    <w:link w:val="a6"/>
    <w:uiPriority w:val="99"/>
    <w:unhideWhenUsed/>
    <w:rsid w:val="0021693B"/>
    <w:pPr>
      <w:jc w:val="left"/>
    </w:pPr>
  </w:style>
  <w:style w:type="character" w:customStyle="1" w:styleId="a6">
    <w:name w:val="批注文字 字符"/>
    <w:basedOn w:val="a0"/>
    <w:link w:val="a5"/>
    <w:uiPriority w:val="99"/>
    <w:rsid w:val="0021693B"/>
  </w:style>
  <w:style w:type="paragraph" w:styleId="a7">
    <w:name w:val="annotation subject"/>
    <w:basedOn w:val="a5"/>
    <w:next w:val="a5"/>
    <w:link w:val="a8"/>
    <w:uiPriority w:val="99"/>
    <w:semiHidden/>
    <w:unhideWhenUsed/>
    <w:rsid w:val="0021693B"/>
    <w:rPr>
      <w:b/>
      <w:bCs/>
    </w:rPr>
  </w:style>
  <w:style w:type="character" w:customStyle="1" w:styleId="a8">
    <w:name w:val="批注主题 字符"/>
    <w:basedOn w:val="a6"/>
    <w:link w:val="a7"/>
    <w:uiPriority w:val="99"/>
    <w:semiHidden/>
    <w:rsid w:val="0021693B"/>
    <w:rPr>
      <w:b/>
      <w:bCs/>
    </w:rPr>
  </w:style>
  <w:style w:type="paragraph" w:styleId="a9">
    <w:name w:val="Balloon Text"/>
    <w:basedOn w:val="a"/>
    <w:link w:val="aa"/>
    <w:uiPriority w:val="99"/>
    <w:semiHidden/>
    <w:unhideWhenUsed/>
    <w:rsid w:val="0021693B"/>
    <w:rPr>
      <w:sz w:val="18"/>
      <w:szCs w:val="18"/>
    </w:rPr>
  </w:style>
  <w:style w:type="character" w:customStyle="1" w:styleId="aa">
    <w:name w:val="批注框文本 字符"/>
    <w:basedOn w:val="a0"/>
    <w:link w:val="a9"/>
    <w:uiPriority w:val="99"/>
    <w:semiHidden/>
    <w:rsid w:val="0021693B"/>
    <w:rPr>
      <w:sz w:val="18"/>
      <w:szCs w:val="18"/>
    </w:rPr>
  </w:style>
  <w:style w:type="paragraph" w:styleId="ab">
    <w:name w:val="Normal (Web)"/>
    <w:basedOn w:val="a"/>
    <w:uiPriority w:val="99"/>
    <w:unhideWhenUsed/>
    <w:rsid w:val="00806178"/>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ad"/>
    <w:uiPriority w:val="99"/>
    <w:unhideWhenUsed/>
    <w:rsid w:val="00030CCA"/>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0CCA"/>
    <w:rPr>
      <w:sz w:val="18"/>
      <w:szCs w:val="18"/>
    </w:rPr>
  </w:style>
  <w:style w:type="paragraph" w:styleId="ae">
    <w:name w:val="footer"/>
    <w:basedOn w:val="a"/>
    <w:link w:val="af"/>
    <w:uiPriority w:val="99"/>
    <w:unhideWhenUsed/>
    <w:rsid w:val="00030CCA"/>
    <w:pPr>
      <w:tabs>
        <w:tab w:val="center" w:pos="4153"/>
        <w:tab w:val="right" w:pos="8306"/>
      </w:tabs>
      <w:snapToGrid w:val="0"/>
      <w:jc w:val="left"/>
    </w:pPr>
    <w:rPr>
      <w:sz w:val="18"/>
      <w:szCs w:val="18"/>
    </w:rPr>
  </w:style>
  <w:style w:type="character" w:customStyle="1" w:styleId="af">
    <w:name w:val="页脚 字符"/>
    <w:basedOn w:val="a0"/>
    <w:link w:val="ae"/>
    <w:uiPriority w:val="99"/>
    <w:rsid w:val="00030CCA"/>
    <w:rPr>
      <w:sz w:val="18"/>
      <w:szCs w:val="18"/>
    </w:rPr>
  </w:style>
  <w:style w:type="paragraph" w:styleId="af0">
    <w:name w:val="Body Text"/>
    <w:basedOn w:val="a"/>
    <w:link w:val="af1"/>
    <w:rsid w:val="006C6C69"/>
    <w:pPr>
      <w:tabs>
        <w:tab w:val="left" w:pos="357"/>
      </w:tabs>
      <w:overflowPunct w:val="0"/>
      <w:ind w:firstLineChars="200" w:firstLine="200"/>
    </w:pPr>
    <w:rPr>
      <w:rFonts w:ascii="Times New Roman" w:eastAsia="宋体" w:hAnsi="Times New Roman" w:cs="Times New Roman"/>
      <w:sz w:val="18"/>
      <w:szCs w:val="20"/>
    </w:rPr>
  </w:style>
  <w:style w:type="character" w:customStyle="1" w:styleId="af1">
    <w:name w:val="正文文本 字符"/>
    <w:basedOn w:val="a0"/>
    <w:link w:val="af0"/>
    <w:rsid w:val="006C6C69"/>
    <w:rPr>
      <w:rFonts w:ascii="Times New Roman" w:eastAsia="宋体" w:hAnsi="Times New Roman" w:cs="Times New Roman"/>
      <w:sz w:val="18"/>
      <w:szCs w:val="20"/>
    </w:rPr>
  </w:style>
  <w:style w:type="paragraph" w:customStyle="1" w:styleId="TextofReference1">
    <w:name w:val="Text of Reference 1"/>
    <w:rsid w:val="00697073"/>
    <w:pPr>
      <w:numPr>
        <w:numId w:val="2"/>
      </w:numPr>
      <w:tabs>
        <w:tab w:val="clear" w:pos="21"/>
        <w:tab w:val="num" w:pos="418"/>
      </w:tabs>
      <w:spacing w:line="260" w:lineRule="exact"/>
      <w:ind w:left="418"/>
      <w:jc w:val="both"/>
    </w:pPr>
    <w:rPr>
      <w:rFonts w:ascii="Times New Roman" w:eastAsia="宋体" w:hAnsi="Times New Roman" w:cs="Times New Roman"/>
      <w:kern w:val="0"/>
      <w:sz w:val="15"/>
      <w:szCs w:val="20"/>
    </w:rPr>
  </w:style>
  <w:style w:type="character" w:styleId="af2">
    <w:name w:val="Placeholder Text"/>
    <w:basedOn w:val="a0"/>
    <w:uiPriority w:val="99"/>
    <w:semiHidden/>
    <w:rsid w:val="00E849DC"/>
    <w:rPr>
      <w:color w:val="808080"/>
    </w:rPr>
  </w:style>
  <w:style w:type="paragraph" w:styleId="af3">
    <w:name w:val="Revision"/>
    <w:hidden/>
    <w:uiPriority w:val="99"/>
    <w:semiHidden/>
    <w:rsid w:val="00EC3853"/>
  </w:style>
  <w:style w:type="character" w:customStyle="1" w:styleId="30">
    <w:name w:val="标题 3 字符"/>
    <w:basedOn w:val="a0"/>
    <w:link w:val="3"/>
    <w:uiPriority w:val="9"/>
    <w:rsid w:val="00B569C8"/>
    <w:rPr>
      <w:rFonts w:ascii="宋体" w:eastAsia="宋体" w:hAnsi="宋体" w:cs="宋体"/>
      <w:b/>
      <w:bCs/>
      <w:kern w:val="0"/>
      <w:sz w:val="27"/>
      <w:szCs w:val="27"/>
    </w:rPr>
  </w:style>
  <w:style w:type="character" w:styleId="af4">
    <w:name w:val="Hyperlink"/>
    <w:basedOn w:val="a0"/>
    <w:uiPriority w:val="99"/>
    <w:unhideWhenUsed/>
    <w:rsid w:val="00B569C8"/>
    <w:rPr>
      <w:color w:val="0000FF"/>
      <w:u w:val="single"/>
    </w:rPr>
  </w:style>
  <w:style w:type="table" w:styleId="af5">
    <w:name w:val="Table Grid"/>
    <w:basedOn w:val="a1"/>
    <w:uiPriority w:val="39"/>
    <w:qFormat/>
    <w:rsid w:val="007371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FB61BA"/>
    <w:rPr>
      <w:color w:val="605E5C"/>
      <w:shd w:val="clear" w:color="auto" w:fill="E1DFDD"/>
    </w:rPr>
  </w:style>
  <w:style w:type="paragraph" w:styleId="af7">
    <w:name w:val="caption"/>
    <w:basedOn w:val="a"/>
    <w:next w:val="a"/>
    <w:uiPriority w:val="35"/>
    <w:qFormat/>
    <w:rsid w:val="007D6B95"/>
    <w:pPr>
      <w:overflowPunct w:val="0"/>
      <w:spacing w:before="152" w:after="160"/>
    </w:pPr>
    <w:rPr>
      <w:rFonts w:ascii="Arial" w:eastAsia="黑体" w:hAnsi="Arial" w:cs="Times New Roman"/>
      <w:sz w:val="18"/>
      <w:szCs w:val="20"/>
    </w:rPr>
  </w:style>
  <w:style w:type="paragraph" w:customStyle="1" w:styleId="af8">
    <w:name w:val="表格"/>
    <w:basedOn w:val="a"/>
    <w:link w:val="af9"/>
    <w:qFormat/>
    <w:rsid w:val="007D6B95"/>
    <w:pPr>
      <w:spacing w:line="360" w:lineRule="exact"/>
    </w:pPr>
    <w:rPr>
      <w:rFonts w:ascii="Times New Roman" w:eastAsia="Times New Roman" w:hAnsi="Times New Roman" w:cs="Times New Roman"/>
      <w:szCs w:val="21"/>
    </w:rPr>
  </w:style>
  <w:style w:type="character" w:customStyle="1" w:styleId="af9">
    <w:name w:val="表格 字符"/>
    <w:basedOn w:val="a0"/>
    <w:link w:val="af8"/>
    <w:rsid w:val="007D6B95"/>
    <w:rPr>
      <w:rFonts w:ascii="Times New Roman" w:eastAsia="Times New Roman"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2105">
      <w:bodyDiv w:val="1"/>
      <w:marLeft w:val="0"/>
      <w:marRight w:val="0"/>
      <w:marTop w:val="0"/>
      <w:marBottom w:val="0"/>
      <w:divBdr>
        <w:top w:val="none" w:sz="0" w:space="0" w:color="auto"/>
        <w:left w:val="none" w:sz="0" w:space="0" w:color="auto"/>
        <w:bottom w:val="none" w:sz="0" w:space="0" w:color="auto"/>
        <w:right w:val="none" w:sz="0" w:space="0" w:color="auto"/>
      </w:divBdr>
    </w:div>
    <w:div w:id="222328554">
      <w:bodyDiv w:val="1"/>
      <w:marLeft w:val="0"/>
      <w:marRight w:val="0"/>
      <w:marTop w:val="0"/>
      <w:marBottom w:val="0"/>
      <w:divBdr>
        <w:top w:val="none" w:sz="0" w:space="0" w:color="auto"/>
        <w:left w:val="none" w:sz="0" w:space="0" w:color="auto"/>
        <w:bottom w:val="none" w:sz="0" w:space="0" w:color="auto"/>
        <w:right w:val="none" w:sz="0" w:space="0" w:color="auto"/>
      </w:divBdr>
      <w:divsChild>
        <w:div w:id="2131823298">
          <w:marLeft w:val="0"/>
          <w:marRight w:val="0"/>
          <w:marTop w:val="0"/>
          <w:marBottom w:val="0"/>
          <w:divBdr>
            <w:top w:val="none" w:sz="0" w:space="0" w:color="auto"/>
            <w:left w:val="none" w:sz="0" w:space="0" w:color="auto"/>
            <w:bottom w:val="none" w:sz="0" w:space="0" w:color="auto"/>
            <w:right w:val="none" w:sz="0" w:space="0" w:color="auto"/>
          </w:divBdr>
        </w:div>
        <w:div w:id="1221553207">
          <w:marLeft w:val="0"/>
          <w:marRight w:val="0"/>
          <w:marTop w:val="0"/>
          <w:marBottom w:val="0"/>
          <w:divBdr>
            <w:top w:val="none" w:sz="0" w:space="0" w:color="auto"/>
            <w:left w:val="none" w:sz="0" w:space="0" w:color="auto"/>
            <w:bottom w:val="none" w:sz="0" w:space="0" w:color="auto"/>
            <w:right w:val="none" w:sz="0" w:space="0" w:color="auto"/>
          </w:divBdr>
        </w:div>
        <w:div w:id="807626666">
          <w:marLeft w:val="0"/>
          <w:marRight w:val="0"/>
          <w:marTop w:val="0"/>
          <w:marBottom w:val="0"/>
          <w:divBdr>
            <w:top w:val="none" w:sz="0" w:space="0" w:color="auto"/>
            <w:left w:val="none" w:sz="0" w:space="0" w:color="auto"/>
            <w:bottom w:val="none" w:sz="0" w:space="0" w:color="auto"/>
            <w:right w:val="none" w:sz="0" w:space="0" w:color="auto"/>
          </w:divBdr>
        </w:div>
        <w:div w:id="213350207">
          <w:marLeft w:val="0"/>
          <w:marRight w:val="0"/>
          <w:marTop w:val="0"/>
          <w:marBottom w:val="0"/>
          <w:divBdr>
            <w:top w:val="none" w:sz="0" w:space="0" w:color="auto"/>
            <w:left w:val="none" w:sz="0" w:space="0" w:color="auto"/>
            <w:bottom w:val="none" w:sz="0" w:space="0" w:color="auto"/>
            <w:right w:val="none" w:sz="0" w:space="0" w:color="auto"/>
          </w:divBdr>
        </w:div>
        <w:div w:id="1777208980">
          <w:marLeft w:val="0"/>
          <w:marRight w:val="0"/>
          <w:marTop w:val="0"/>
          <w:marBottom w:val="0"/>
          <w:divBdr>
            <w:top w:val="none" w:sz="0" w:space="0" w:color="auto"/>
            <w:left w:val="none" w:sz="0" w:space="0" w:color="auto"/>
            <w:bottom w:val="none" w:sz="0" w:space="0" w:color="auto"/>
            <w:right w:val="none" w:sz="0" w:space="0" w:color="auto"/>
          </w:divBdr>
        </w:div>
        <w:div w:id="1043561931">
          <w:marLeft w:val="0"/>
          <w:marRight w:val="0"/>
          <w:marTop w:val="0"/>
          <w:marBottom w:val="0"/>
          <w:divBdr>
            <w:top w:val="none" w:sz="0" w:space="0" w:color="auto"/>
            <w:left w:val="none" w:sz="0" w:space="0" w:color="auto"/>
            <w:bottom w:val="none" w:sz="0" w:space="0" w:color="auto"/>
            <w:right w:val="none" w:sz="0" w:space="0" w:color="auto"/>
          </w:divBdr>
        </w:div>
        <w:div w:id="2049065663">
          <w:marLeft w:val="0"/>
          <w:marRight w:val="0"/>
          <w:marTop w:val="0"/>
          <w:marBottom w:val="0"/>
          <w:divBdr>
            <w:top w:val="none" w:sz="0" w:space="0" w:color="auto"/>
            <w:left w:val="none" w:sz="0" w:space="0" w:color="auto"/>
            <w:bottom w:val="none" w:sz="0" w:space="0" w:color="auto"/>
            <w:right w:val="none" w:sz="0" w:space="0" w:color="auto"/>
          </w:divBdr>
        </w:div>
      </w:divsChild>
    </w:div>
    <w:div w:id="1086264492">
      <w:bodyDiv w:val="1"/>
      <w:marLeft w:val="0"/>
      <w:marRight w:val="0"/>
      <w:marTop w:val="0"/>
      <w:marBottom w:val="0"/>
      <w:divBdr>
        <w:top w:val="none" w:sz="0" w:space="0" w:color="auto"/>
        <w:left w:val="none" w:sz="0" w:space="0" w:color="auto"/>
        <w:bottom w:val="none" w:sz="0" w:space="0" w:color="auto"/>
        <w:right w:val="none" w:sz="0" w:space="0" w:color="auto"/>
      </w:divBdr>
    </w:div>
    <w:div w:id="1122961186">
      <w:bodyDiv w:val="1"/>
      <w:marLeft w:val="0"/>
      <w:marRight w:val="0"/>
      <w:marTop w:val="0"/>
      <w:marBottom w:val="0"/>
      <w:divBdr>
        <w:top w:val="none" w:sz="0" w:space="0" w:color="auto"/>
        <w:left w:val="none" w:sz="0" w:space="0" w:color="auto"/>
        <w:bottom w:val="none" w:sz="0" w:space="0" w:color="auto"/>
        <w:right w:val="none" w:sz="0" w:space="0" w:color="auto"/>
      </w:divBdr>
      <w:divsChild>
        <w:div w:id="1857764621">
          <w:marLeft w:val="0"/>
          <w:marRight w:val="0"/>
          <w:marTop w:val="0"/>
          <w:marBottom w:val="0"/>
          <w:divBdr>
            <w:top w:val="none" w:sz="0" w:space="0" w:color="auto"/>
            <w:left w:val="none" w:sz="0" w:space="0" w:color="auto"/>
            <w:bottom w:val="none" w:sz="0" w:space="0" w:color="auto"/>
            <w:right w:val="none" w:sz="0" w:space="0" w:color="auto"/>
          </w:divBdr>
        </w:div>
      </w:divsChild>
    </w:div>
    <w:div w:id="1631132042">
      <w:bodyDiv w:val="1"/>
      <w:marLeft w:val="0"/>
      <w:marRight w:val="0"/>
      <w:marTop w:val="0"/>
      <w:marBottom w:val="0"/>
      <w:divBdr>
        <w:top w:val="none" w:sz="0" w:space="0" w:color="auto"/>
        <w:left w:val="none" w:sz="0" w:space="0" w:color="auto"/>
        <w:bottom w:val="none" w:sz="0" w:space="0" w:color="auto"/>
        <w:right w:val="none" w:sz="0" w:space="0" w:color="auto"/>
      </w:divBdr>
      <w:divsChild>
        <w:div w:id="165483298">
          <w:marLeft w:val="0"/>
          <w:marRight w:val="0"/>
          <w:marTop w:val="0"/>
          <w:marBottom w:val="0"/>
          <w:divBdr>
            <w:top w:val="none" w:sz="0" w:space="0" w:color="auto"/>
            <w:left w:val="none" w:sz="0" w:space="0" w:color="auto"/>
            <w:bottom w:val="none" w:sz="0" w:space="0" w:color="auto"/>
            <w:right w:val="none" w:sz="0" w:space="0" w:color="auto"/>
          </w:divBdr>
        </w:div>
        <w:div w:id="357631619">
          <w:marLeft w:val="0"/>
          <w:marRight w:val="0"/>
          <w:marTop w:val="0"/>
          <w:marBottom w:val="0"/>
          <w:divBdr>
            <w:top w:val="none" w:sz="0" w:space="0" w:color="auto"/>
            <w:left w:val="none" w:sz="0" w:space="0" w:color="auto"/>
            <w:bottom w:val="none" w:sz="0" w:space="0" w:color="auto"/>
            <w:right w:val="none" w:sz="0" w:space="0" w:color="auto"/>
          </w:divBdr>
        </w:div>
      </w:divsChild>
    </w:div>
    <w:div w:id="1646397166">
      <w:bodyDiv w:val="1"/>
      <w:marLeft w:val="0"/>
      <w:marRight w:val="0"/>
      <w:marTop w:val="0"/>
      <w:marBottom w:val="0"/>
      <w:divBdr>
        <w:top w:val="none" w:sz="0" w:space="0" w:color="auto"/>
        <w:left w:val="none" w:sz="0" w:space="0" w:color="auto"/>
        <w:bottom w:val="none" w:sz="0" w:space="0" w:color="auto"/>
        <w:right w:val="none" w:sz="0" w:space="0" w:color="auto"/>
      </w:divBdr>
    </w:div>
    <w:div w:id="1681275361">
      <w:bodyDiv w:val="1"/>
      <w:marLeft w:val="0"/>
      <w:marRight w:val="0"/>
      <w:marTop w:val="0"/>
      <w:marBottom w:val="0"/>
      <w:divBdr>
        <w:top w:val="none" w:sz="0" w:space="0" w:color="auto"/>
        <w:left w:val="none" w:sz="0" w:space="0" w:color="auto"/>
        <w:bottom w:val="none" w:sz="0" w:space="0" w:color="auto"/>
        <w:right w:val="none" w:sz="0" w:space="0" w:color="auto"/>
      </w:divBdr>
      <w:divsChild>
        <w:div w:id="1304850888">
          <w:marLeft w:val="0"/>
          <w:marRight w:val="0"/>
          <w:marTop w:val="0"/>
          <w:marBottom w:val="0"/>
          <w:divBdr>
            <w:top w:val="none" w:sz="0" w:space="0" w:color="auto"/>
            <w:left w:val="none" w:sz="0" w:space="0" w:color="auto"/>
            <w:bottom w:val="none" w:sz="0" w:space="0" w:color="auto"/>
            <w:right w:val="none" w:sz="0" w:space="0" w:color="auto"/>
          </w:divBdr>
        </w:div>
        <w:div w:id="910893942">
          <w:marLeft w:val="0"/>
          <w:marRight w:val="0"/>
          <w:marTop w:val="0"/>
          <w:marBottom w:val="0"/>
          <w:divBdr>
            <w:top w:val="none" w:sz="0" w:space="0" w:color="auto"/>
            <w:left w:val="none" w:sz="0" w:space="0" w:color="auto"/>
            <w:bottom w:val="none" w:sz="0" w:space="0" w:color="auto"/>
            <w:right w:val="none" w:sz="0" w:space="0" w:color="auto"/>
          </w:divBdr>
        </w:div>
        <w:div w:id="1909147398">
          <w:marLeft w:val="0"/>
          <w:marRight w:val="0"/>
          <w:marTop w:val="0"/>
          <w:marBottom w:val="0"/>
          <w:divBdr>
            <w:top w:val="none" w:sz="0" w:space="0" w:color="auto"/>
            <w:left w:val="none" w:sz="0" w:space="0" w:color="auto"/>
            <w:bottom w:val="none" w:sz="0" w:space="0" w:color="auto"/>
            <w:right w:val="none" w:sz="0" w:space="0" w:color="auto"/>
          </w:divBdr>
        </w:div>
        <w:div w:id="1270577711">
          <w:marLeft w:val="0"/>
          <w:marRight w:val="0"/>
          <w:marTop w:val="0"/>
          <w:marBottom w:val="0"/>
          <w:divBdr>
            <w:top w:val="none" w:sz="0" w:space="0" w:color="auto"/>
            <w:left w:val="none" w:sz="0" w:space="0" w:color="auto"/>
            <w:bottom w:val="none" w:sz="0" w:space="0" w:color="auto"/>
            <w:right w:val="none" w:sz="0" w:space="0" w:color="auto"/>
          </w:divBdr>
        </w:div>
        <w:div w:id="261450024">
          <w:marLeft w:val="0"/>
          <w:marRight w:val="0"/>
          <w:marTop w:val="0"/>
          <w:marBottom w:val="0"/>
          <w:divBdr>
            <w:top w:val="none" w:sz="0" w:space="0" w:color="auto"/>
            <w:left w:val="none" w:sz="0" w:space="0" w:color="auto"/>
            <w:bottom w:val="none" w:sz="0" w:space="0" w:color="auto"/>
            <w:right w:val="none" w:sz="0" w:space="0" w:color="auto"/>
          </w:divBdr>
        </w:div>
        <w:div w:id="1498691517">
          <w:marLeft w:val="0"/>
          <w:marRight w:val="0"/>
          <w:marTop w:val="0"/>
          <w:marBottom w:val="0"/>
          <w:divBdr>
            <w:top w:val="none" w:sz="0" w:space="0" w:color="auto"/>
            <w:left w:val="none" w:sz="0" w:space="0" w:color="auto"/>
            <w:bottom w:val="none" w:sz="0" w:space="0" w:color="auto"/>
            <w:right w:val="none" w:sz="0" w:space="0" w:color="auto"/>
          </w:divBdr>
        </w:div>
        <w:div w:id="1522209476">
          <w:marLeft w:val="0"/>
          <w:marRight w:val="0"/>
          <w:marTop w:val="0"/>
          <w:marBottom w:val="0"/>
          <w:divBdr>
            <w:top w:val="none" w:sz="0" w:space="0" w:color="auto"/>
            <w:left w:val="none" w:sz="0" w:space="0" w:color="auto"/>
            <w:bottom w:val="none" w:sz="0" w:space="0" w:color="auto"/>
            <w:right w:val="none" w:sz="0" w:space="0" w:color="auto"/>
          </w:divBdr>
        </w:div>
        <w:div w:id="42756195">
          <w:marLeft w:val="0"/>
          <w:marRight w:val="0"/>
          <w:marTop w:val="0"/>
          <w:marBottom w:val="0"/>
          <w:divBdr>
            <w:top w:val="none" w:sz="0" w:space="0" w:color="auto"/>
            <w:left w:val="none" w:sz="0" w:space="0" w:color="auto"/>
            <w:bottom w:val="none" w:sz="0" w:space="0" w:color="auto"/>
            <w:right w:val="none" w:sz="0" w:space="0" w:color="auto"/>
          </w:divBdr>
        </w:div>
        <w:div w:id="1211763411">
          <w:marLeft w:val="0"/>
          <w:marRight w:val="0"/>
          <w:marTop w:val="0"/>
          <w:marBottom w:val="0"/>
          <w:divBdr>
            <w:top w:val="none" w:sz="0" w:space="0" w:color="auto"/>
            <w:left w:val="none" w:sz="0" w:space="0" w:color="auto"/>
            <w:bottom w:val="none" w:sz="0" w:space="0" w:color="auto"/>
            <w:right w:val="none" w:sz="0" w:space="0" w:color="auto"/>
          </w:divBdr>
        </w:div>
        <w:div w:id="1558126621">
          <w:marLeft w:val="0"/>
          <w:marRight w:val="0"/>
          <w:marTop w:val="0"/>
          <w:marBottom w:val="0"/>
          <w:divBdr>
            <w:top w:val="none" w:sz="0" w:space="0" w:color="auto"/>
            <w:left w:val="none" w:sz="0" w:space="0" w:color="auto"/>
            <w:bottom w:val="none" w:sz="0" w:space="0" w:color="auto"/>
            <w:right w:val="none" w:sz="0" w:space="0" w:color="auto"/>
          </w:divBdr>
        </w:div>
        <w:div w:id="147401298">
          <w:marLeft w:val="0"/>
          <w:marRight w:val="0"/>
          <w:marTop w:val="0"/>
          <w:marBottom w:val="0"/>
          <w:divBdr>
            <w:top w:val="none" w:sz="0" w:space="0" w:color="auto"/>
            <w:left w:val="none" w:sz="0" w:space="0" w:color="auto"/>
            <w:bottom w:val="none" w:sz="0" w:space="0" w:color="auto"/>
            <w:right w:val="none" w:sz="0" w:space="0" w:color="auto"/>
          </w:divBdr>
        </w:div>
        <w:div w:id="406267855">
          <w:marLeft w:val="0"/>
          <w:marRight w:val="0"/>
          <w:marTop w:val="0"/>
          <w:marBottom w:val="0"/>
          <w:divBdr>
            <w:top w:val="none" w:sz="0" w:space="0" w:color="auto"/>
            <w:left w:val="none" w:sz="0" w:space="0" w:color="auto"/>
            <w:bottom w:val="none" w:sz="0" w:space="0" w:color="auto"/>
            <w:right w:val="none" w:sz="0" w:space="0" w:color="auto"/>
          </w:divBdr>
        </w:div>
        <w:div w:id="917903222">
          <w:marLeft w:val="0"/>
          <w:marRight w:val="0"/>
          <w:marTop w:val="0"/>
          <w:marBottom w:val="0"/>
          <w:divBdr>
            <w:top w:val="none" w:sz="0" w:space="0" w:color="auto"/>
            <w:left w:val="none" w:sz="0" w:space="0" w:color="auto"/>
            <w:bottom w:val="none" w:sz="0" w:space="0" w:color="auto"/>
            <w:right w:val="none" w:sz="0" w:space="0" w:color="auto"/>
          </w:divBdr>
        </w:div>
        <w:div w:id="170998340">
          <w:marLeft w:val="0"/>
          <w:marRight w:val="0"/>
          <w:marTop w:val="0"/>
          <w:marBottom w:val="0"/>
          <w:divBdr>
            <w:top w:val="none" w:sz="0" w:space="0" w:color="auto"/>
            <w:left w:val="none" w:sz="0" w:space="0" w:color="auto"/>
            <w:bottom w:val="none" w:sz="0" w:space="0" w:color="auto"/>
            <w:right w:val="none" w:sz="0" w:space="0" w:color="auto"/>
          </w:divBdr>
        </w:div>
        <w:div w:id="1855724978">
          <w:marLeft w:val="0"/>
          <w:marRight w:val="0"/>
          <w:marTop w:val="0"/>
          <w:marBottom w:val="0"/>
          <w:divBdr>
            <w:top w:val="none" w:sz="0" w:space="0" w:color="auto"/>
            <w:left w:val="none" w:sz="0" w:space="0" w:color="auto"/>
            <w:bottom w:val="none" w:sz="0" w:space="0" w:color="auto"/>
            <w:right w:val="none" w:sz="0" w:space="0" w:color="auto"/>
          </w:divBdr>
        </w:div>
        <w:div w:id="1331442948">
          <w:marLeft w:val="0"/>
          <w:marRight w:val="0"/>
          <w:marTop w:val="0"/>
          <w:marBottom w:val="0"/>
          <w:divBdr>
            <w:top w:val="none" w:sz="0" w:space="0" w:color="auto"/>
            <w:left w:val="none" w:sz="0" w:space="0" w:color="auto"/>
            <w:bottom w:val="none" w:sz="0" w:space="0" w:color="auto"/>
            <w:right w:val="none" w:sz="0" w:space="0" w:color="auto"/>
          </w:divBdr>
        </w:div>
        <w:div w:id="1780877866">
          <w:marLeft w:val="0"/>
          <w:marRight w:val="0"/>
          <w:marTop w:val="0"/>
          <w:marBottom w:val="0"/>
          <w:divBdr>
            <w:top w:val="none" w:sz="0" w:space="0" w:color="auto"/>
            <w:left w:val="none" w:sz="0" w:space="0" w:color="auto"/>
            <w:bottom w:val="none" w:sz="0" w:space="0" w:color="auto"/>
            <w:right w:val="none" w:sz="0" w:space="0" w:color="auto"/>
          </w:divBdr>
        </w:div>
        <w:div w:id="2069913122">
          <w:marLeft w:val="0"/>
          <w:marRight w:val="0"/>
          <w:marTop w:val="0"/>
          <w:marBottom w:val="0"/>
          <w:divBdr>
            <w:top w:val="none" w:sz="0" w:space="0" w:color="auto"/>
            <w:left w:val="none" w:sz="0" w:space="0" w:color="auto"/>
            <w:bottom w:val="none" w:sz="0" w:space="0" w:color="auto"/>
            <w:right w:val="none" w:sz="0" w:space="0" w:color="auto"/>
          </w:divBdr>
        </w:div>
        <w:div w:id="1608929877">
          <w:marLeft w:val="0"/>
          <w:marRight w:val="0"/>
          <w:marTop w:val="0"/>
          <w:marBottom w:val="0"/>
          <w:divBdr>
            <w:top w:val="none" w:sz="0" w:space="0" w:color="auto"/>
            <w:left w:val="none" w:sz="0" w:space="0" w:color="auto"/>
            <w:bottom w:val="none" w:sz="0" w:space="0" w:color="auto"/>
            <w:right w:val="none" w:sz="0" w:space="0" w:color="auto"/>
          </w:divBdr>
        </w:div>
      </w:divsChild>
    </w:div>
    <w:div w:id="1726757745">
      <w:bodyDiv w:val="1"/>
      <w:marLeft w:val="0"/>
      <w:marRight w:val="0"/>
      <w:marTop w:val="0"/>
      <w:marBottom w:val="0"/>
      <w:divBdr>
        <w:top w:val="none" w:sz="0" w:space="0" w:color="auto"/>
        <w:left w:val="none" w:sz="0" w:space="0" w:color="auto"/>
        <w:bottom w:val="none" w:sz="0" w:space="0" w:color="auto"/>
        <w:right w:val="none" w:sz="0" w:space="0" w:color="auto"/>
      </w:divBdr>
    </w:div>
    <w:div w:id="21321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xueshu.baidu.com/usercenter/paper/show?paperid=120c0ay0s03w06b0380s04u09g238437"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4EBF-3870-4AB5-BB69-FCD9093A0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11</Pages>
  <Words>2330</Words>
  <Characters>13286</Characters>
  <Application>Microsoft Office Word</Application>
  <DocSecurity>0</DocSecurity>
  <Lines>110</Lines>
  <Paragraphs>31</Paragraphs>
  <ScaleCrop>false</ScaleCrop>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浩仁</dc:creator>
  <cp:keywords/>
  <dc:description/>
  <cp:lastModifiedBy>王 浩仁</cp:lastModifiedBy>
  <cp:revision>8</cp:revision>
  <dcterms:created xsi:type="dcterms:W3CDTF">2021-06-14T14:00:00Z</dcterms:created>
  <dcterms:modified xsi:type="dcterms:W3CDTF">2021-06-15T14:40:00Z</dcterms:modified>
</cp:coreProperties>
</file>